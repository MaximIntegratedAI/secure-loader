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6CB4" w14:textId="77777777" w:rsidR="00805395" w:rsidRPr="00D7779A" w:rsidRDefault="00805395" w:rsidP="007422D0">
      <w:pPr>
        <w:pStyle w:val="Logo"/>
        <w:rPr>
          <w:rFonts w:ascii="Arial" w:hAnsi="Arial"/>
        </w:rPr>
      </w:pPr>
      <w:r w:rsidRPr="00D7779A">
        <w:rPr>
          <w:rFonts w:ascii="Arial" w:hAnsi="Arial"/>
          <w:noProof/>
        </w:rPr>
        <w:drawing>
          <wp:inline distT="0" distB="0" distL="0" distR="0" wp14:anchorId="641A1AFA" wp14:editId="5889D923">
            <wp:extent cx="2094230" cy="923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4230" cy="923925"/>
                    </a:xfrm>
                    <a:prstGeom prst="rect">
                      <a:avLst/>
                    </a:prstGeom>
                    <a:noFill/>
                    <a:ln>
                      <a:noFill/>
                    </a:ln>
                  </pic:spPr>
                </pic:pic>
              </a:graphicData>
            </a:graphic>
          </wp:inline>
        </w:drawing>
      </w:r>
    </w:p>
    <w:p w14:paraId="0B6218E6" w14:textId="77777777" w:rsidR="00805395" w:rsidRPr="00D7779A" w:rsidRDefault="00805395" w:rsidP="00805395">
      <w:pPr>
        <w:pStyle w:val="H1-Title"/>
        <w:rPr>
          <w:rFonts w:ascii="Arial" w:hAnsi="Arial"/>
        </w:rPr>
      </w:pPr>
    </w:p>
    <w:p w14:paraId="4D61EB6C" w14:textId="77777777" w:rsidR="00805395" w:rsidRPr="00D7779A" w:rsidRDefault="00805395" w:rsidP="00805395">
      <w:pPr>
        <w:pStyle w:val="H1-Title"/>
        <w:rPr>
          <w:rFonts w:ascii="Arial" w:hAnsi="Arial"/>
        </w:rPr>
      </w:pPr>
    </w:p>
    <w:p w14:paraId="40916D18" w14:textId="77777777" w:rsidR="00805395" w:rsidRPr="00D7779A" w:rsidRDefault="00805395" w:rsidP="00805395">
      <w:pPr>
        <w:pStyle w:val="H1-Title"/>
        <w:rPr>
          <w:rFonts w:ascii="Arial" w:hAnsi="Arial"/>
        </w:rPr>
      </w:pPr>
    </w:p>
    <w:p w14:paraId="261309E9" w14:textId="77777777" w:rsidR="00805395" w:rsidRPr="00D7779A" w:rsidRDefault="00805395" w:rsidP="00805395">
      <w:pPr>
        <w:pStyle w:val="H1-Title"/>
        <w:rPr>
          <w:rFonts w:ascii="Arial" w:hAnsi="Arial"/>
        </w:rPr>
      </w:pPr>
    </w:p>
    <w:p w14:paraId="43700177" w14:textId="77777777" w:rsidR="00805395" w:rsidRPr="00D7779A" w:rsidRDefault="00805395" w:rsidP="00805395">
      <w:pPr>
        <w:pStyle w:val="H1-Title"/>
        <w:rPr>
          <w:rFonts w:ascii="Arial" w:hAnsi="Arial"/>
        </w:rPr>
      </w:pPr>
    </w:p>
    <w:p w14:paraId="3AF5198F" w14:textId="77777777" w:rsidR="00805395" w:rsidRPr="00D7779A" w:rsidRDefault="00805395" w:rsidP="00805395">
      <w:pPr>
        <w:pStyle w:val="H1-Title"/>
        <w:rPr>
          <w:rFonts w:ascii="Arial" w:hAnsi="Arial"/>
        </w:rPr>
      </w:pPr>
    </w:p>
    <w:p w14:paraId="51FD6592" w14:textId="7271CF8D" w:rsidR="007422D0" w:rsidRPr="00D7779A" w:rsidRDefault="00805395" w:rsidP="00805395">
      <w:pPr>
        <w:pStyle w:val="H1-Title"/>
        <w:rPr>
          <w:rFonts w:ascii="Arial" w:hAnsi="Arial"/>
        </w:rPr>
      </w:pPr>
      <w:r w:rsidRPr="00D7779A">
        <w:rPr>
          <w:rFonts w:ascii="Arial" w:hAnsi="Arial"/>
        </w:rPr>
        <w:t>MAX</w:t>
      </w:r>
      <w:r w:rsidR="00E93DA3">
        <w:rPr>
          <w:rFonts w:ascii="Arial" w:hAnsi="Arial"/>
        </w:rPr>
        <w:t>78000</w:t>
      </w:r>
      <w:r w:rsidRPr="00D7779A">
        <w:rPr>
          <w:rFonts w:ascii="Arial" w:hAnsi="Arial"/>
        </w:rPr>
        <w:t xml:space="preserve"> Bootloader</w:t>
      </w:r>
    </w:p>
    <w:p w14:paraId="67E248EE" w14:textId="5FB8DCD9" w:rsidR="00805395" w:rsidRPr="00D7779A" w:rsidRDefault="00805395" w:rsidP="00805395">
      <w:pPr>
        <w:pStyle w:val="H1-Title"/>
        <w:rPr>
          <w:rFonts w:ascii="Arial" w:hAnsi="Arial"/>
        </w:rPr>
      </w:pPr>
      <w:r w:rsidRPr="00D7779A">
        <w:rPr>
          <w:rFonts w:ascii="Arial" w:hAnsi="Arial"/>
        </w:rPr>
        <w:t>User Guide</w:t>
      </w:r>
    </w:p>
    <w:p w14:paraId="6F14C553" w14:textId="27CC7AE8" w:rsidR="00805395" w:rsidRPr="00D7779A" w:rsidRDefault="007422D0" w:rsidP="00805395">
      <w:pPr>
        <w:pStyle w:val="RevDate"/>
        <w:rPr>
          <w:rFonts w:ascii="Arial" w:hAnsi="Arial" w:cs="Arial"/>
        </w:rPr>
      </w:pPr>
      <w:bookmarkStart w:id="0" w:name="OLE_LINK2"/>
      <w:r w:rsidRPr="00D7779A">
        <w:rPr>
          <w:rFonts w:ascii="Arial" w:hAnsi="Arial" w:cs="Arial"/>
        </w:rPr>
        <w:t xml:space="preserve">UG6471; </w:t>
      </w:r>
      <w:r w:rsidR="00805395" w:rsidRPr="00D7779A">
        <w:rPr>
          <w:rFonts w:ascii="Arial" w:hAnsi="Arial" w:cs="Arial"/>
        </w:rPr>
        <w:t xml:space="preserve">Rev </w:t>
      </w:r>
      <w:r w:rsidR="003A6400">
        <w:rPr>
          <w:rFonts w:ascii="Arial" w:hAnsi="Arial" w:cs="Arial"/>
        </w:rPr>
        <w:t>3</w:t>
      </w:r>
      <w:r w:rsidR="00A70B45">
        <w:rPr>
          <w:rFonts w:ascii="Arial" w:hAnsi="Arial" w:cs="Arial"/>
        </w:rPr>
        <w:t xml:space="preserve">; </w:t>
      </w:r>
      <w:r w:rsidR="003A6400">
        <w:rPr>
          <w:rFonts w:ascii="Arial" w:hAnsi="Arial" w:cs="Arial"/>
        </w:rPr>
        <w:t>4</w:t>
      </w:r>
      <w:r w:rsidR="00A70B45">
        <w:rPr>
          <w:rFonts w:ascii="Arial" w:hAnsi="Arial" w:cs="Arial"/>
        </w:rPr>
        <w:t>/20</w:t>
      </w:r>
      <w:r w:rsidR="00805395" w:rsidRPr="00D7779A">
        <w:rPr>
          <w:rFonts w:ascii="Arial" w:hAnsi="Arial" w:cs="Arial"/>
        </w:rPr>
        <w:br/>
      </w:r>
    </w:p>
    <w:bookmarkEnd w:id="0"/>
    <w:p w14:paraId="0AE2EC74" w14:textId="77777777" w:rsidR="00805395" w:rsidRPr="00D7779A" w:rsidRDefault="00805395" w:rsidP="00805395">
      <w:pPr>
        <w:pStyle w:val="Body"/>
      </w:pPr>
    </w:p>
    <w:p w14:paraId="3E95D5D0" w14:textId="77777777" w:rsidR="00805395" w:rsidRPr="00D7779A" w:rsidRDefault="00805395" w:rsidP="00805395">
      <w:pPr>
        <w:pStyle w:val="Body"/>
      </w:pPr>
    </w:p>
    <w:p w14:paraId="153864D5" w14:textId="77777777" w:rsidR="00805395" w:rsidRPr="00D7779A" w:rsidRDefault="00805395" w:rsidP="00805395">
      <w:pPr>
        <w:pStyle w:val="Body"/>
        <w:rPr>
          <w:rStyle w:val="BodySubscript"/>
        </w:rPr>
      </w:pPr>
    </w:p>
    <w:p w14:paraId="2F80F1CF" w14:textId="77777777" w:rsidR="00805395" w:rsidRPr="00D7779A" w:rsidRDefault="00805395" w:rsidP="00805395">
      <w:pPr>
        <w:pStyle w:val="Body"/>
      </w:pPr>
    </w:p>
    <w:p w14:paraId="00C94F0C" w14:textId="77777777" w:rsidR="00805395" w:rsidRPr="00D7779A" w:rsidRDefault="00805395" w:rsidP="00805395">
      <w:pPr>
        <w:pStyle w:val="Body"/>
      </w:pPr>
    </w:p>
    <w:p w14:paraId="45EA1F5B" w14:textId="77777777" w:rsidR="00805395" w:rsidRPr="00D7779A" w:rsidRDefault="00805395" w:rsidP="00805395">
      <w:pPr>
        <w:pStyle w:val="Body"/>
      </w:pPr>
    </w:p>
    <w:p w14:paraId="41C1AF0A" w14:textId="23136FEA" w:rsidR="00805395" w:rsidRPr="00D7779A" w:rsidRDefault="00805395" w:rsidP="00805395">
      <w:pPr>
        <w:pStyle w:val="Body"/>
      </w:pPr>
    </w:p>
    <w:p w14:paraId="3BB92499" w14:textId="48BDCB16" w:rsidR="006F111B" w:rsidRPr="00D7779A" w:rsidRDefault="006F111B" w:rsidP="00805395">
      <w:pPr>
        <w:pStyle w:val="Body"/>
      </w:pPr>
    </w:p>
    <w:p w14:paraId="3424EC1A" w14:textId="07826483" w:rsidR="006F111B" w:rsidRPr="00D7779A" w:rsidRDefault="006F111B" w:rsidP="00805395">
      <w:pPr>
        <w:pStyle w:val="Body"/>
      </w:pPr>
    </w:p>
    <w:p w14:paraId="30569882" w14:textId="05257F6F" w:rsidR="006F111B" w:rsidRPr="00D7779A" w:rsidRDefault="006F111B" w:rsidP="00805395">
      <w:pPr>
        <w:pStyle w:val="Body"/>
      </w:pPr>
    </w:p>
    <w:p w14:paraId="0A966E63" w14:textId="4815941F" w:rsidR="006F111B" w:rsidRPr="00D7779A" w:rsidRDefault="006F111B" w:rsidP="00805395">
      <w:pPr>
        <w:pStyle w:val="Body"/>
      </w:pPr>
    </w:p>
    <w:p w14:paraId="7EE04006" w14:textId="7C05336B" w:rsidR="006F111B" w:rsidRPr="00D7779A" w:rsidRDefault="006F111B" w:rsidP="00805395">
      <w:pPr>
        <w:pStyle w:val="Body"/>
      </w:pPr>
    </w:p>
    <w:p w14:paraId="6E9278D8" w14:textId="77777777" w:rsidR="006F111B" w:rsidRPr="00D7779A" w:rsidRDefault="006F111B" w:rsidP="00805395">
      <w:pPr>
        <w:pStyle w:val="Body"/>
      </w:pPr>
    </w:p>
    <w:p w14:paraId="726FA1EB" w14:textId="77777777" w:rsidR="004B6988" w:rsidRPr="00D7779A" w:rsidRDefault="004B6988" w:rsidP="00805395">
      <w:pPr>
        <w:pStyle w:val="Abstract"/>
        <w:rPr>
          <w:rFonts w:ascii="Arial" w:hAnsi="Arial" w:cs="Arial"/>
        </w:rPr>
      </w:pPr>
      <w:bookmarkStart w:id="1" w:name="OLE_LINK10"/>
      <w:bookmarkStart w:id="2" w:name="OLE_LINK11"/>
    </w:p>
    <w:p w14:paraId="717676BD" w14:textId="44CC7349" w:rsidR="00805395" w:rsidRPr="00D7779A" w:rsidRDefault="00805395" w:rsidP="00805395">
      <w:pPr>
        <w:pStyle w:val="Abstract"/>
        <w:rPr>
          <w:rFonts w:ascii="Arial" w:hAnsi="Arial" w:cs="Arial"/>
        </w:rPr>
      </w:pPr>
      <w:r w:rsidRPr="00D7779A">
        <w:rPr>
          <w:rFonts w:ascii="Arial" w:hAnsi="Arial" w:cs="Arial"/>
        </w:rPr>
        <w:t>Abstract</w:t>
      </w:r>
    </w:p>
    <w:p w14:paraId="21AF7B4E" w14:textId="37DCA1CC" w:rsidR="00805395" w:rsidRPr="00D7779A" w:rsidRDefault="00990CB6" w:rsidP="00805395">
      <w:pPr>
        <w:pStyle w:val="Body"/>
        <w:sectPr w:rsidR="00805395" w:rsidRPr="00D7779A" w:rsidSect="007422D0">
          <w:headerReference w:type="default" r:id="rId9"/>
          <w:footerReference w:type="default" r:id="rId10"/>
          <w:headerReference w:type="first" r:id="rId11"/>
          <w:pgSz w:w="12240" w:h="15840"/>
          <w:pgMar w:top="1440" w:right="1440" w:bottom="1440" w:left="1440" w:header="720" w:footer="720" w:gutter="0"/>
          <w:cols w:space="720"/>
          <w:docGrid w:linePitch="360"/>
        </w:sectPr>
      </w:pPr>
      <w:r w:rsidRPr="00D7779A">
        <w:t>The MAX</w:t>
      </w:r>
      <w:r w:rsidR="00E93DA3">
        <w:t>78000</w:t>
      </w:r>
      <w:r w:rsidRPr="00D7779A">
        <w:t xml:space="preserve"> bootloader user guide provides flow charts</w:t>
      </w:r>
      <w:r w:rsidR="00DD3930">
        <w:t>;</w:t>
      </w:r>
      <w:r w:rsidRPr="00D7779A">
        <w:t xml:space="preserve"> timing diagrams</w:t>
      </w:r>
      <w:r w:rsidR="00DD3930">
        <w:t>;</w:t>
      </w:r>
      <w:r w:rsidRPr="00D7779A">
        <w:t xml:space="preserve"> GPIOs/pin usage</w:t>
      </w:r>
      <w:r w:rsidR="00DD3930">
        <w:t>;</w:t>
      </w:r>
      <w:r w:rsidRPr="00D7779A">
        <w:t xml:space="preserve"> I</w:t>
      </w:r>
      <w:r w:rsidRPr="00D7779A">
        <w:rPr>
          <w:rStyle w:val="BodySuperscript"/>
        </w:rPr>
        <w:t>2</w:t>
      </w:r>
      <w:r w:rsidRPr="00D7779A">
        <w:t>C</w:t>
      </w:r>
      <w:r w:rsidR="00B80082" w:rsidRPr="00D7779A">
        <w:t>, SPI</w:t>
      </w:r>
      <w:r w:rsidR="00DD3930">
        <w:t>,</w:t>
      </w:r>
      <w:r w:rsidR="00B80082" w:rsidRPr="00D7779A">
        <w:t xml:space="preserve"> and UART</w:t>
      </w:r>
      <w:r w:rsidRPr="00D7779A">
        <w:t xml:space="preserve"> interface protocol</w:t>
      </w:r>
      <w:r w:rsidR="00B80082" w:rsidRPr="00D7779A">
        <w:t>s</w:t>
      </w:r>
      <w:r w:rsidRPr="00D7779A">
        <w:t xml:space="preserve"> and an annotated trace between </w:t>
      </w:r>
      <w:r w:rsidR="008B3EF9" w:rsidRPr="00D7779A">
        <w:t xml:space="preserve">the </w:t>
      </w:r>
      <w:r w:rsidRPr="00D7779A">
        <w:t>host microcontroller</w:t>
      </w:r>
      <w:r w:rsidR="00DD3930">
        <w:t>;</w:t>
      </w:r>
      <w:r w:rsidR="00D7717B" w:rsidRPr="00D7779A">
        <w:t xml:space="preserve"> MAX</w:t>
      </w:r>
      <w:r w:rsidR="00E93DA3">
        <w:t>78000</w:t>
      </w:r>
      <w:r w:rsidR="00D7717B" w:rsidRPr="00D7779A">
        <w:t xml:space="preserve"> bootloader protocol definitions</w:t>
      </w:r>
      <w:r w:rsidR="00DD3930">
        <w:t>;</w:t>
      </w:r>
      <w:r w:rsidRPr="00D7779A">
        <w:t xml:space="preserve"> and the MAX</w:t>
      </w:r>
      <w:r w:rsidR="00E93DA3">
        <w:t>78000</w:t>
      </w:r>
      <w:r w:rsidRPr="00D7779A">
        <w:t xml:space="preserve"> for in-application programming (IAP). </w:t>
      </w:r>
      <w:bookmarkEnd w:id="1"/>
      <w:bookmarkEnd w:id="2"/>
    </w:p>
    <w:p w14:paraId="7935B859" w14:textId="6337C4B5" w:rsidR="00C52731" w:rsidRPr="00D7779A" w:rsidRDefault="00C52731" w:rsidP="00A6684F">
      <w:pPr>
        <w:pStyle w:val="TableofContents"/>
        <w:rPr>
          <w:rFonts w:ascii="Arial" w:hAnsi="Arial" w:cs="Arial"/>
        </w:rPr>
      </w:pPr>
      <w:r w:rsidRPr="00D7779A">
        <w:rPr>
          <w:rFonts w:ascii="Arial" w:hAnsi="Arial" w:cs="Arial"/>
        </w:rPr>
        <w:lastRenderedPageBreak/>
        <w:t>Table of Contents</w:t>
      </w:r>
    </w:p>
    <w:p w14:paraId="39C6EE05" w14:textId="23627D24" w:rsidR="005D5ADD" w:rsidRDefault="00C52731">
      <w:pPr>
        <w:pStyle w:val="TOC1"/>
        <w:rPr>
          <w:rFonts w:eastAsiaTheme="minorEastAsia"/>
          <w:noProof/>
        </w:rPr>
      </w:pPr>
      <w:r w:rsidRPr="00AA7CF0">
        <w:rPr>
          <w:rFonts w:ascii="Arial" w:hAnsi="Arial" w:cs="Arial"/>
        </w:rPr>
        <w:fldChar w:fldCharType="begin"/>
      </w:r>
      <w:r w:rsidRPr="00AA7CF0">
        <w:rPr>
          <w:rFonts w:ascii="Arial" w:hAnsi="Arial" w:cs="Arial"/>
        </w:rPr>
        <w:instrText xml:space="preserve"> TOC \h \z \t "*H2-Heading,1,*H3-Heading,2,*H4-Heading,3" </w:instrText>
      </w:r>
      <w:r w:rsidRPr="00AA7CF0">
        <w:rPr>
          <w:rFonts w:ascii="Arial" w:hAnsi="Arial" w:cs="Arial"/>
        </w:rPr>
        <w:fldChar w:fldCharType="separate"/>
      </w:r>
      <w:hyperlink w:anchor="_Toc80800160" w:history="1">
        <w:r w:rsidR="005D5ADD" w:rsidRPr="00FA5D31">
          <w:rPr>
            <w:rStyle w:val="Hyperlink"/>
            <w:rFonts w:cs="Arial"/>
            <w:noProof/>
          </w:rPr>
          <w:t>Overview</w:t>
        </w:r>
        <w:r w:rsidR="005D5ADD">
          <w:rPr>
            <w:noProof/>
            <w:webHidden/>
          </w:rPr>
          <w:tab/>
        </w:r>
        <w:r w:rsidR="005D5ADD">
          <w:rPr>
            <w:noProof/>
            <w:webHidden/>
          </w:rPr>
          <w:fldChar w:fldCharType="begin"/>
        </w:r>
        <w:r w:rsidR="005D5ADD">
          <w:rPr>
            <w:noProof/>
            <w:webHidden/>
          </w:rPr>
          <w:instrText xml:space="preserve"> PAGEREF _Toc80800160 \h </w:instrText>
        </w:r>
        <w:r w:rsidR="005D5ADD">
          <w:rPr>
            <w:noProof/>
            <w:webHidden/>
          </w:rPr>
        </w:r>
        <w:r w:rsidR="005D5ADD">
          <w:rPr>
            <w:noProof/>
            <w:webHidden/>
          </w:rPr>
          <w:fldChar w:fldCharType="separate"/>
        </w:r>
        <w:r w:rsidR="005D5ADD">
          <w:rPr>
            <w:noProof/>
            <w:webHidden/>
          </w:rPr>
          <w:t>5</w:t>
        </w:r>
        <w:r w:rsidR="005D5ADD">
          <w:rPr>
            <w:noProof/>
            <w:webHidden/>
          </w:rPr>
          <w:fldChar w:fldCharType="end"/>
        </w:r>
      </w:hyperlink>
    </w:p>
    <w:p w14:paraId="1FA604DE" w14:textId="6A1CB7FD" w:rsidR="005D5ADD" w:rsidRDefault="005D5ADD">
      <w:pPr>
        <w:pStyle w:val="TOC1"/>
        <w:rPr>
          <w:rFonts w:eastAsiaTheme="minorEastAsia"/>
          <w:noProof/>
        </w:rPr>
      </w:pPr>
      <w:hyperlink w:anchor="_Toc80800161" w:history="1">
        <w:r w:rsidRPr="00FA5D31">
          <w:rPr>
            <w:rStyle w:val="Hyperlink"/>
            <w:rFonts w:cs="Arial"/>
            <w:noProof/>
          </w:rPr>
          <w:t>Detailed Description</w:t>
        </w:r>
        <w:r>
          <w:rPr>
            <w:noProof/>
            <w:webHidden/>
          </w:rPr>
          <w:tab/>
        </w:r>
        <w:r>
          <w:rPr>
            <w:noProof/>
            <w:webHidden/>
          </w:rPr>
          <w:fldChar w:fldCharType="begin"/>
        </w:r>
        <w:r>
          <w:rPr>
            <w:noProof/>
            <w:webHidden/>
          </w:rPr>
          <w:instrText xml:space="preserve"> PAGEREF _Toc80800161 \h </w:instrText>
        </w:r>
        <w:r>
          <w:rPr>
            <w:noProof/>
            <w:webHidden/>
          </w:rPr>
        </w:r>
        <w:r>
          <w:rPr>
            <w:noProof/>
            <w:webHidden/>
          </w:rPr>
          <w:fldChar w:fldCharType="separate"/>
        </w:r>
        <w:r>
          <w:rPr>
            <w:noProof/>
            <w:webHidden/>
          </w:rPr>
          <w:t>6</w:t>
        </w:r>
        <w:r>
          <w:rPr>
            <w:noProof/>
            <w:webHidden/>
          </w:rPr>
          <w:fldChar w:fldCharType="end"/>
        </w:r>
      </w:hyperlink>
    </w:p>
    <w:p w14:paraId="3F158454" w14:textId="37B69F34" w:rsidR="005D5ADD" w:rsidRDefault="005D5ADD">
      <w:pPr>
        <w:pStyle w:val="TOC1"/>
        <w:rPr>
          <w:rFonts w:eastAsiaTheme="minorEastAsia"/>
          <w:noProof/>
        </w:rPr>
      </w:pPr>
      <w:hyperlink w:anchor="_Toc80800162" w:history="1">
        <w:r w:rsidRPr="00FA5D31">
          <w:rPr>
            <w:rStyle w:val="Hyperlink"/>
            <w:rFonts w:cs="Arial"/>
            <w:noProof/>
          </w:rPr>
          <w:t>MAX78000 Bootloader Memory Map</w:t>
        </w:r>
        <w:r>
          <w:rPr>
            <w:noProof/>
            <w:webHidden/>
          </w:rPr>
          <w:tab/>
        </w:r>
        <w:r>
          <w:rPr>
            <w:noProof/>
            <w:webHidden/>
          </w:rPr>
          <w:fldChar w:fldCharType="begin"/>
        </w:r>
        <w:r>
          <w:rPr>
            <w:noProof/>
            <w:webHidden/>
          </w:rPr>
          <w:instrText xml:space="preserve"> PAGEREF _Toc80800162 \h </w:instrText>
        </w:r>
        <w:r>
          <w:rPr>
            <w:noProof/>
            <w:webHidden/>
          </w:rPr>
        </w:r>
        <w:r>
          <w:rPr>
            <w:noProof/>
            <w:webHidden/>
          </w:rPr>
          <w:fldChar w:fldCharType="separate"/>
        </w:r>
        <w:r>
          <w:rPr>
            <w:noProof/>
            <w:webHidden/>
          </w:rPr>
          <w:t>8</w:t>
        </w:r>
        <w:r>
          <w:rPr>
            <w:noProof/>
            <w:webHidden/>
          </w:rPr>
          <w:fldChar w:fldCharType="end"/>
        </w:r>
      </w:hyperlink>
    </w:p>
    <w:p w14:paraId="37824F87" w14:textId="3858B940" w:rsidR="005D5ADD" w:rsidRDefault="005D5ADD">
      <w:pPr>
        <w:pStyle w:val="TOC1"/>
        <w:rPr>
          <w:rFonts w:eastAsiaTheme="minorEastAsia"/>
          <w:noProof/>
        </w:rPr>
      </w:pPr>
      <w:hyperlink w:anchor="_Toc80800163" w:history="1">
        <w:r w:rsidRPr="00FA5D31">
          <w:rPr>
            <w:rStyle w:val="Hyperlink"/>
            <w:rFonts w:cs="Arial"/>
            <w:noProof/>
          </w:rPr>
          <w:t>Bootloader Pin Definitions</w:t>
        </w:r>
        <w:r>
          <w:rPr>
            <w:noProof/>
            <w:webHidden/>
          </w:rPr>
          <w:tab/>
        </w:r>
        <w:r>
          <w:rPr>
            <w:noProof/>
            <w:webHidden/>
          </w:rPr>
          <w:fldChar w:fldCharType="begin"/>
        </w:r>
        <w:r>
          <w:rPr>
            <w:noProof/>
            <w:webHidden/>
          </w:rPr>
          <w:instrText xml:space="preserve"> PAGEREF _Toc80800163 \h </w:instrText>
        </w:r>
        <w:r>
          <w:rPr>
            <w:noProof/>
            <w:webHidden/>
          </w:rPr>
        </w:r>
        <w:r>
          <w:rPr>
            <w:noProof/>
            <w:webHidden/>
          </w:rPr>
          <w:fldChar w:fldCharType="separate"/>
        </w:r>
        <w:r>
          <w:rPr>
            <w:noProof/>
            <w:webHidden/>
          </w:rPr>
          <w:t>9</w:t>
        </w:r>
        <w:r>
          <w:rPr>
            <w:noProof/>
            <w:webHidden/>
          </w:rPr>
          <w:fldChar w:fldCharType="end"/>
        </w:r>
      </w:hyperlink>
    </w:p>
    <w:p w14:paraId="1D31ACAF" w14:textId="723B7086" w:rsidR="005D5ADD" w:rsidRDefault="005D5ADD">
      <w:pPr>
        <w:pStyle w:val="TOC1"/>
        <w:rPr>
          <w:rFonts w:eastAsiaTheme="minorEastAsia"/>
          <w:noProof/>
        </w:rPr>
      </w:pPr>
      <w:hyperlink w:anchor="_Toc80800164" w:history="1">
        <w:r w:rsidRPr="00FA5D31">
          <w:rPr>
            <w:rStyle w:val="Hyperlink"/>
            <w:rFonts w:cs="Arial"/>
            <w:noProof/>
          </w:rPr>
          <w:t>Activating the Bootloader</w:t>
        </w:r>
        <w:r>
          <w:rPr>
            <w:noProof/>
            <w:webHidden/>
          </w:rPr>
          <w:tab/>
        </w:r>
        <w:r>
          <w:rPr>
            <w:noProof/>
            <w:webHidden/>
          </w:rPr>
          <w:fldChar w:fldCharType="begin"/>
        </w:r>
        <w:r>
          <w:rPr>
            <w:noProof/>
            <w:webHidden/>
          </w:rPr>
          <w:instrText xml:space="preserve"> PAGEREF _Toc80800164 \h </w:instrText>
        </w:r>
        <w:r>
          <w:rPr>
            <w:noProof/>
            <w:webHidden/>
          </w:rPr>
        </w:r>
        <w:r>
          <w:rPr>
            <w:noProof/>
            <w:webHidden/>
          </w:rPr>
          <w:fldChar w:fldCharType="separate"/>
        </w:r>
        <w:r>
          <w:rPr>
            <w:noProof/>
            <w:webHidden/>
          </w:rPr>
          <w:t>9</w:t>
        </w:r>
        <w:r>
          <w:rPr>
            <w:noProof/>
            <w:webHidden/>
          </w:rPr>
          <w:fldChar w:fldCharType="end"/>
        </w:r>
      </w:hyperlink>
    </w:p>
    <w:p w14:paraId="15BA89B9" w14:textId="107ED73C" w:rsidR="005D5ADD" w:rsidRDefault="005D5ADD">
      <w:pPr>
        <w:pStyle w:val="TOC2"/>
        <w:tabs>
          <w:tab w:val="right" w:leader="dot" w:pos="9350"/>
        </w:tabs>
        <w:rPr>
          <w:rFonts w:eastAsiaTheme="minorEastAsia"/>
          <w:noProof/>
        </w:rPr>
      </w:pPr>
      <w:hyperlink w:anchor="_Toc80800165" w:history="1">
        <w:r w:rsidRPr="00FA5D31">
          <w:rPr>
            <w:rStyle w:val="Hyperlink"/>
            <w:rFonts w:cs="Arial"/>
            <w:noProof/>
          </w:rPr>
          <w:t>Entering Bootloader Mode from Application Mode</w:t>
        </w:r>
        <w:r>
          <w:rPr>
            <w:noProof/>
            <w:webHidden/>
          </w:rPr>
          <w:tab/>
        </w:r>
        <w:r>
          <w:rPr>
            <w:noProof/>
            <w:webHidden/>
          </w:rPr>
          <w:fldChar w:fldCharType="begin"/>
        </w:r>
        <w:r>
          <w:rPr>
            <w:noProof/>
            <w:webHidden/>
          </w:rPr>
          <w:instrText xml:space="preserve"> PAGEREF _Toc80800165 \h </w:instrText>
        </w:r>
        <w:r>
          <w:rPr>
            <w:noProof/>
            <w:webHidden/>
          </w:rPr>
        </w:r>
        <w:r>
          <w:rPr>
            <w:noProof/>
            <w:webHidden/>
          </w:rPr>
          <w:fldChar w:fldCharType="separate"/>
        </w:r>
        <w:r>
          <w:rPr>
            <w:noProof/>
            <w:webHidden/>
          </w:rPr>
          <w:t>9</w:t>
        </w:r>
        <w:r>
          <w:rPr>
            <w:noProof/>
            <w:webHidden/>
          </w:rPr>
          <w:fldChar w:fldCharType="end"/>
        </w:r>
      </w:hyperlink>
    </w:p>
    <w:p w14:paraId="30423102" w14:textId="2BD84E4C" w:rsidR="005D5ADD" w:rsidRDefault="005D5ADD">
      <w:pPr>
        <w:pStyle w:val="TOC3"/>
        <w:tabs>
          <w:tab w:val="right" w:leader="dot" w:pos="9350"/>
        </w:tabs>
        <w:rPr>
          <w:rFonts w:eastAsiaTheme="minorEastAsia"/>
          <w:noProof/>
        </w:rPr>
      </w:pPr>
      <w:hyperlink w:anchor="_Toc80800166" w:history="1">
        <w:r w:rsidRPr="00FA5D31">
          <w:rPr>
            <w:rStyle w:val="Hyperlink"/>
            <w:rFonts w:cs="Arial"/>
            <w:noProof/>
          </w:rPr>
          <w:t>Host Serial Command Using Power-On or Hard Reset</w:t>
        </w:r>
        <w:r>
          <w:rPr>
            <w:noProof/>
            <w:webHidden/>
          </w:rPr>
          <w:tab/>
        </w:r>
        <w:r>
          <w:rPr>
            <w:noProof/>
            <w:webHidden/>
          </w:rPr>
          <w:fldChar w:fldCharType="begin"/>
        </w:r>
        <w:r>
          <w:rPr>
            <w:noProof/>
            <w:webHidden/>
          </w:rPr>
          <w:instrText xml:space="preserve"> PAGEREF _Toc80800166 \h </w:instrText>
        </w:r>
        <w:r>
          <w:rPr>
            <w:noProof/>
            <w:webHidden/>
          </w:rPr>
        </w:r>
        <w:r>
          <w:rPr>
            <w:noProof/>
            <w:webHidden/>
          </w:rPr>
          <w:fldChar w:fldCharType="separate"/>
        </w:r>
        <w:r>
          <w:rPr>
            <w:noProof/>
            <w:webHidden/>
          </w:rPr>
          <w:t>9</w:t>
        </w:r>
        <w:r>
          <w:rPr>
            <w:noProof/>
            <w:webHidden/>
          </w:rPr>
          <w:fldChar w:fldCharType="end"/>
        </w:r>
      </w:hyperlink>
    </w:p>
    <w:p w14:paraId="765EF968" w14:textId="448292A0" w:rsidR="005D5ADD" w:rsidRDefault="005D5ADD">
      <w:pPr>
        <w:pStyle w:val="TOC3"/>
        <w:tabs>
          <w:tab w:val="right" w:leader="dot" w:pos="9350"/>
        </w:tabs>
        <w:rPr>
          <w:rFonts w:eastAsiaTheme="minorEastAsia"/>
          <w:noProof/>
        </w:rPr>
      </w:pPr>
      <w:hyperlink w:anchor="_Toc80800167" w:history="1">
        <w:r w:rsidRPr="00FA5D31">
          <w:rPr>
            <w:rStyle w:val="Hyperlink"/>
            <w:rFonts w:cs="Arial"/>
            <w:noProof/>
          </w:rPr>
          <w:t>Without Using the RSTN Pin or GPIO Pins</w:t>
        </w:r>
        <w:r>
          <w:rPr>
            <w:noProof/>
            <w:webHidden/>
          </w:rPr>
          <w:tab/>
        </w:r>
        <w:r>
          <w:rPr>
            <w:noProof/>
            <w:webHidden/>
          </w:rPr>
          <w:fldChar w:fldCharType="begin"/>
        </w:r>
        <w:r>
          <w:rPr>
            <w:noProof/>
            <w:webHidden/>
          </w:rPr>
          <w:instrText xml:space="preserve"> PAGEREF _Toc80800167 \h </w:instrText>
        </w:r>
        <w:r>
          <w:rPr>
            <w:noProof/>
            <w:webHidden/>
          </w:rPr>
        </w:r>
        <w:r>
          <w:rPr>
            <w:noProof/>
            <w:webHidden/>
          </w:rPr>
          <w:fldChar w:fldCharType="separate"/>
        </w:r>
        <w:r>
          <w:rPr>
            <w:noProof/>
            <w:webHidden/>
          </w:rPr>
          <w:t>9</w:t>
        </w:r>
        <w:r>
          <w:rPr>
            <w:noProof/>
            <w:webHidden/>
          </w:rPr>
          <w:fldChar w:fldCharType="end"/>
        </w:r>
      </w:hyperlink>
    </w:p>
    <w:p w14:paraId="34930943" w14:textId="3415F30F" w:rsidR="005D5ADD" w:rsidRDefault="005D5ADD">
      <w:pPr>
        <w:pStyle w:val="TOC3"/>
        <w:tabs>
          <w:tab w:val="right" w:leader="dot" w:pos="9350"/>
        </w:tabs>
        <w:rPr>
          <w:rFonts w:eastAsiaTheme="minorEastAsia"/>
          <w:noProof/>
        </w:rPr>
      </w:pPr>
      <w:hyperlink w:anchor="_Toc80800168" w:history="1">
        <w:r w:rsidRPr="00FA5D31">
          <w:rPr>
            <w:rStyle w:val="Hyperlink"/>
            <w:rFonts w:cs="Arial"/>
            <w:noProof/>
          </w:rPr>
          <w:t>Using the Enter Bootloader GPIO Pin and the RSTN Pin</w:t>
        </w:r>
        <w:r>
          <w:rPr>
            <w:noProof/>
            <w:webHidden/>
          </w:rPr>
          <w:tab/>
        </w:r>
        <w:r>
          <w:rPr>
            <w:noProof/>
            <w:webHidden/>
          </w:rPr>
          <w:fldChar w:fldCharType="begin"/>
        </w:r>
        <w:r>
          <w:rPr>
            <w:noProof/>
            <w:webHidden/>
          </w:rPr>
          <w:instrText xml:space="preserve"> PAGEREF _Toc80800168 \h </w:instrText>
        </w:r>
        <w:r>
          <w:rPr>
            <w:noProof/>
            <w:webHidden/>
          </w:rPr>
        </w:r>
        <w:r>
          <w:rPr>
            <w:noProof/>
            <w:webHidden/>
          </w:rPr>
          <w:fldChar w:fldCharType="separate"/>
        </w:r>
        <w:r>
          <w:rPr>
            <w:noProof/>
            <w:webHidden/>
          </w:rPr>
          <w:t>10</w:t>
        </w:r>
        <w:r>
          <w:rPr>
            <w:noProof/>
            <w:webHidden/>
          </w:rPr>
          <w:fldChar w:fldCharType="end"/>
        </w:r>
      </w:hyperlink>
    </w:p>
    <w:p w14:paraId="07D71A32" w14:textId="184ACD0A" w:rsidR="005D5ADD" w:rsidRDefault="005D5ADD">
      <w:pPr>
        <w:pStyle w:val="TOC2"/>
        <w:tabs>
          <w:tab w:val="right" w:leader="dot" w:pos="9350"/>
        </w:tabs>
        <w:rPr>
          <w:rFonts w:eastAsiaTheme="minorEastAsia"/>
          <w:noProof/>
        </w:rPr>
      </w:pPr>
      <w:hyperlink w:anchor="_Toc80800169" w:history="1">
        <w:r w:rsidRPr="00FA5D31">
          <w:rPr>
            <w:rStyle w:val="Hyperlink"/>
            <w:rFonts w:cs="Arial"/>
            <w:noProof/>
          </w:rPr>
          <w:t>Entering Application Mode from Bootloader Mode</w:t>
        </w:r>
        <w:r>
          <w:rPr>
            <w:noProof/>
            <w:webHidden/>
          </w:rPr>
          <w:tab/>
        </w:r>
        <w:r>
          <w:rPr>
            <w:noProof/>
            <w:webHidden/>
          </w:rPr>
          <w:fldChar w:fldCharType="begin"/>
        </w:r>
        <w:r>
          <w:rPr>
            <w:noProof/>
            <w:webHidden/>
          </w:rPr>
          <w:instrText xml:space="preserve"> PAGEREF _Toc80800169 \h </w:instrText>
        </w:r>
        <w:r>
          <w:rPr>
            <w:noProof/>
            <w:webHidden/>
          </w:rPr>
        </w:r>
        <w:r>
          <w:rPr>
            <w:noProof/>
            <w:webHidden/>
          </w:rPr>
          <w:fldChar w:fldCharType="separate"/>
        </w:r>
        <w:r>
          <w:rPr>
            <w:noProof/>
            <w:webHidden/>
          </w:rPr>
          <w:t>11</w:t>
        </w:r>
        <w:r>
          <w:rPr>
            <w:noProof/>
            <w:webHidden/>
          </w:rPr>
          <w:fldChar w:fldCharType="end"/>
        </w:r>
      </w:hyperlink>
    </w:p>
    <w:p w14:paraId="6214B53F" w14:textId="49E9BC51" w:rsidR="005D5ADD" w:rsidRDefault="005D5ADD">
      <w:pPr>
        <w:pStyle w:val="TOC3"/>
        <w:tabs>
          <w:tab w:val="right" w:leader="dot" w:pos="9350"/>
        </w:tabs>
        <w:rPr>
          <w:rFonts w:eastAsiaTheme="minorEastAsia"/>
          <w:noProof/>
        </w:rPr>
      </w:pPr>
      <w:hyperlink w:anchor="_Toc80800170" w:history="1">
        <w:r w:rsidRPr="00FA5D31">
          <w:rPr>
            <w:rStyle w:val="Hyperlink"/>
            <w:rFonts w:cs="Arial"/>
            <w:noProof/>
          </w:rPr>
          <w:t>A Valid Application Is Programmed</w:t>
        </w:r>
        <w:r>
          <w:rPr>
            <w:noProof/>
            <w:webHidden/>
          </w:rPr>
          <w:tab/>
        </w:r>
        <w:r>
          <w:rPr>
            <w:noProof/>
            <w:webHidden/>
          </w:rPr>
          <w:fldChar w:fldCharType="begin"/>
        </w:r>
        <w:r>
          <w:rPr>
            <w:noProof/>
            <w:webHidden/>
          </w:rPr>
          <w:instrText xml:space="preserve"> PAGEREF _Toc80800170 \h </w:instrText>
        </w:r>
        <w:r>
          <w:rPr>
            <w:noProof/>
            <w:webHidden/>
          </w:rPr>
        </w:r>
        <w:r>
          <w:rPr>
            <w:noProof/>
            <w:webHidden/>
          </w:rPr>
          <w:fldChar w:fldCharType="separate"/>
        </w:r>
        <w:r>
          <w:rPr>
            <w:noProof/>
            <w:webHidden/>
          </w:rPr>
          <w:t>11</w:t>
        </w:r>
        <w:r>
          <w:rPr>
            <w:noProof/>
            <w:webHidden/>
          </w:rPr>
          <w:fldChar w:fldCharType="end"/>
        </w:r>
      </w:hyperlink>
    </w:p>
    <w:p w14:paraId="4F7A1DDC" w14:textId="65D7C8BB" w:rsidR="005D5ADD" w:rsidRDefault="005D5ADD">
      <w:pPr>
        <w:pStyle w:val="TOC3"/>
        <w:tabs>
          <w:tab w:val="right" w:leader="dot" w:pos="9350"/>
        </w:tabs>
        <w:rPr>
          <w:rFonts w:eastAsiaTheme="minorEastAsia"/>
          <w:noProof/>
        </w:rPr>
      </w:pPr>
      <w:hyperlink w:anchor="_Toc80800171" w:history="1">
        <w:r w:rsidRPr="00FA5D31">
          <w:rPr>
            <w:rStyle w:val="Hyperlink"/>
            <w:rFonts w:cs="Arial"/>
            <w:noProof/>
          </w:rPr>
          <w:t>Using the EBL GPIO Pin and the RSTN Pin</w:t>
        </w:r>
        <w:r>
          <w:rPr>
            <w:noProof/>
            <w:webHidden/>
          </w:rPr>
          <w:tab/>
        </w:r>
        <w:r>
          <w:rPr>
            <w:noProof/>
            <w:webHidden/>
          </w:rPr>
          <w:fldChar w:fldCharType="begin"/>
        </w:r>
        <w:r>
          <w:rPr>
            <w:noProof/>
            <w:webHidden/>
          </w:rPr>
          <w:instrText xml:space="preserve"> PAGEREF _Toc80800171 \h </w:instrText>
        </w:r>
        <w:r>
          <w:rPr>
            <w:noProof/>
            <w:webHidden/>
          </w:rPr>
        </w:r>
        <w:r>
          <w:rPr>
            <w:noProof/>
            <w:webHidden/>
          </w:rPr>
          <w:fldChar w:fldCharType="separate"/>
        </w:r>
        <w:r>
          <w:rPr>
            <w:noProof/>
            <w:webHidden/>
          </w:rPr>
          <w:t>11</w:t>
        </w:r>
        <w:r>
          <w:rPr>
            <w:noProof/>
            <w:webHidden/>
          </w:rPr>
          <w:fldChar w:fldCharType="end"/>
        </w:r>
      </w:hyperlink>
    </w:p>
    <w:p w14:paraId="1AD850F3" w14:textId="3BA060EA" w:rsidR="005D5ADD" w:rsidRDefault="005D5ADD">
      <w:pPr>
        <w:pStyle w:val="TOC1"/>
        <w:rPr>
          <w:rFonts w:eastAsiaTheme="minorEastAsia"/>
          <w:noProof/>
        </w:rPr>
      </w:pPr>
      <w:hyperlink w:anchor="_Toc80800172" w:history="1">
        <w:r w:rsidRPr="00FA5D31">
          <w:rPr>
            <w:rStyle w:val="Hyperlink"/>
            <w:rFonts w:cs="Arial"/>
            <w:noProof/>
          </w:rPr>
          <w:t>Configuring the Bootloader</w:t>
        </w:r>
        <w:r>
          <w:rPr>
            <w:noProof/>
            <w:webHidden/>
          </w:rPr>
          <w:tab/>
        </w:r>
        <w:r>
          <w:rPr>
            <w:noProof/>
            <w:webHidden/>
          </w:rPr>
          <w:fldChar w:fldCharType="begin"/>
        </w:r>
        <w:r>
          <w:rPr>
            <w:noProof/>
            <w:webHidden/>
          </w:rPr>
          <w:instrText xml:space="preserve"> PAGEREF _Toc80800172 \h </w:instrText>
        </w:r>
        <w:r>
          <w:rPr>
            <w:noProof/>
            <w:webHidden/>
          </w:rPr>
        </w:r>
        <w:r>
          <w:rPr>
            <w:noProof/>
            <w:webHidden/>
          </w:rPr>
          <w:fldChar w:fldCharType="separate"/>
        </w:r>
        <w:r>
          <w:rPr>
            <w:noProof/>
            <w:webHidden/>
          </w:rPr>
          <w:t>12</w:t>
        </w:r>
        <w:r>
          <w:rPr>
            <w:noProof/>
            <w:webHidden/>
          </w:rPr>
          <w:fldChar w:fldCharType="end"/>
        </w:r>
      </w:hyperlink>
    </w:p>
    <w:p w14:paraId="77A62D73" w14:textId="21CE074C" w:rsidR="005D5ADD" w:rsidRDefault="005D5ADD">
      <w:pPr>
        <w:pStyle w:val="TOC2"/>
        <w:tabs>
          <w:tab w:val="right" w:leader="dot" w:pos="9350"/>
        </w:tabs>
        <w:rPr>
          <w:rFonts w:eastAsiaTheme="minorEastAsia"/>
          <w:noProof/>
        </w:rPr>
      </w:pPr>
      <w:hyperlink w:anchor="_Toc80800173" w:history="1">
        <w:r w:rsidRPr="00FA5D31">
          <w:rPr>
            <w:rStyle w:val="Hyperlink"/>
            <w:rFonts w:cs="Arial"/>
            <w:noProof/>
          </w:rPr>
          <w:t>Bootloader Configuration Parameters</w:t>
        </w:r>
        <w:r>
          <w:rPr>
            <w:noProof/>
            <w:webHidden/>
          </w:rPr>
          <w:tab/>
        </w:r>
        <w:r>
          <w:rPr>
            <w:noProof/>
            <w:webHidden/>
          </w:rPr>
          <w:fldChar w:fldCharType="begin"/>
        </w:r>
        <w:r>
          <w:rPr>
            <w:noProof/>
            <w:webHidden/>
          </w:rPr>
          <w:instrText xml:space="preserve"> PAGEREF _Toc80800173 \h </w:instrText>
        </w:r>
        <w:r>
          <w:rPr>
            <w:noProof/>
            <w:webHidden/>
          </w:rPr>
        </w:r>
        <w:r>
          <w:rPr>
            <w:noProof/>
            <w:webHidden/>
          </w:rPr>
          <w:fldChar w:fldCharType="separate"/>
        </w:r>
        <w:r>
          <w:rPr>
            <w:noProof/>
            <w:webHidden/>
          </w:rPr>
          <w:t>12</w:t>
        </w:r>
        <w:r>
          <w:rPr>
            <w:noProof/>
            <w:webHidden/>
          </w:rPr>
          <w:fldChar w:fldCharType="end"/>
        </w:r>
      </w:hyperlink>
    </w:p>
    <w:p w14:paraId="3D2A974E" w14:textId="31E17189" w:rsidR="005D5ADD" w:rsidRDefault="005D5ADD">
      <w:pPr>
        <w:pStyle w:val="TOC3"/>
        <w:tabs>
          <w:tab w:val="right" w:leader="dot" w:pos="9350"/>
        </w:tabs>
        <w:rPr>
          <w:rFonts w:eastAsiaTheme="minorEastAsia"/>
          <w:noProof/>
        </w:rPr>
      </w:pPr>
      <w:hyperlink w:anchor="_Toc80800174" w:history="1">
        <w:r w:rsidRPr="00FA5D31">
          <w:rPr>
            <w:rStyle w:val="Hyperlink"/>
            <w:rFonts w:cs="Arial"/>
            <w:noProof/>
          </w:rPr>
          <w:t>EBL Pin Check (1 bit)</w:t>
        </w:r>
        <w:r>
          <w:rPr>
            <w:noProof/>
            <w:webHidden/>
          </w:rPr>
          <w:tab/>
        </w:r>
        <w:r>
          <w:rPr>
            <w:noProof/>
            <w:webHidden/>
          </w:rPr>
          <w:fldChar w:fldCharType="begin"/>
        </w:r>
        <w:r>
          <w:rPr>
            <w:noProof/>
            <w:webHidden/>
          </w:rPr>
          <w:instrText xml:space="preserve"> PAGEREF _Toc80800174 \h </w:instrText>
        </w:r>
        <w:r>
          <w:rPr>
            <w:noProof/>
            <w:webHidden/>
          </w:rPr>
        </w:r>
        <w:r>
          <w:rPr>
            <w:noProof/>
            <w:webHidden/>
          </w:rPr>
          <w:fldChar w:fldCharType="separate"/>
        </w:r>
        <w:r>
          <w:rPr>
            <w:noProof/>
            <w:webHidden/>
          </w:rPr>
          <w:t>12</w:t>
        </w:r>
        <w:r>
          <w:rPr>
            <w:noProof/>
            <w:webHidden/>
          </w:rPr>
          <w:fldChar w:fldCharType="end"/>
        </w:r>
      </w:hyperlink>
    </w:p>
    <w:p w14:paraId="25FB4F00" w14:textId="1893EA67" w:rsidR="005D5ADD" w:rsidRDefault="005D5ADD">
      <w:pPr>
        <w:pStyle w:val="TOC3"/>
        <w:tabs>
          <w:tab w:val="right" w:leader="dot" w:pos="9350"/>
        </w:tabs>
        <w:rPr>
          <w:rFonts w:eastAsiaTheme="minorEastAsia"/>
          <w:noProof/>
        </w:rPr>
      </w:pPr>
      <w:hyperlink w:anchor="_Toc80800175" w:history="1">
        <w:r w:rsidRPr="00FA5D31">
          <w:rPr>
            <w:rStyle w:val="Hyperlink"/>
            <w:rFonts w:cs="Arial"/>
            <w:noProof/>
          </w:rPr>
          <w:t>EBL Pin Assignment (4 bits)</w:t>
        </w:r>
        <w:r>
          <w:rPr>
            <w:noProof/>
            <w:webHidden/>
          </w:rPr>
          <w:tab/>
        </w:r>
        <w:r>
          <w:rPr>
            <w:noProof/>
            <w:webHidden/>
          </w:rPr>
          <w:fldChar w:fldCharType="begin"/>
        </w:r>
        <w:r>
          <w:rPr>
            <w:noProof/>
            <w:webHidden/>
          </w:rPr>
          <w:instrText xml:space="preserve"> PAGEREF _Toc80800175 \h </w:instrText>
        </w:r>
        <w:r>
          <w:rPr>
            <w:noProof/>
            <w:webHidden/>
          </w:rPr>
        </w:r>
        <w:r>
          <w:rPr>
            <w:noProof/>
            <w:webHidden/>
          </w:rPr>
          <w:fldChar w:fldCharType="separate"/>
        </w:r>
        <w:r>
          <w:rPr>
            <w:noProof/>
            <w:webHidden/>
          </w:rPr>
          <w:t>12</w:t>
        </w:r>
        <w:r>
          <w:rPr>
            <w:noProof/>
            <w:webHidden/>
          </w:rPr>
          <w:fldChar w:fldCharType="end"/>
        </w:r>
      </w:hyperlink>
    </w:p>
    <w:p w14:paraId="3512674D" w14:textId="03288132" w:rsidR="005D5ADD" w:rsidRDefault="005D5ADD">
      <w:pPr>
        <w:pStyle w:val="TOC3"/>
        <w:tabs>
          <w:tab w:val="right" w:leader="dot" w:pos="9350"/>
        </w:tabs>
        <w:rPr>
          <w:rFonts w:eastAsiaTheme="minorEastAsia"/>
          <w:noProof/>
        </w:rPr>
      </w:pPr>
      <w:hyperlink w:anchor="_Toc80800176" w:history="1">
        <w:r w:rsidRPr="00FA5D31">
          <w:rPr>
            <w:rStyle w:val="Hyperlink"/>
            <w:rFonts w:cs="Arial"/>
            <w:noProof/>
          </w:rPr>
          <w:t>EBL GPIO Pin Polarity (1 bit)</w:t>
        </w:r>
        <w:r>
          <w:rPr>
            <w:noProof/>
            <w:webHidden/>
          </w:rPr>
          <w:tab/>
        </w:r>
        <w:r>
          <w:rPr>
            <w:noProof/>
            <w:webHidden/>
          </w:rPr>
          <w:fldChar w:fldCharType="begin"/>
        </w:r>
        <w:r>
          <w:rPr>
            <w:noProof/>
            <w:webHidden/>
          </w:rPr>
          <w:instrText xml:space="preserve"> PAGEREF _Toc80800176 \h </w:instrText>
        </w:r>
        <w:r>
          <w:rPr>
            <w:noProof/>
            <w:webHidden/>
          </w:rPr>
        </w:r>
        <w:r>
          <w:rPr>
            <w:noProof/>
            <w:webHidden/>
          </w:rPr>
          <w:fldChar w:fldCharType="separate"/>
        </w:r>
        <w:r>
          <w:rPr>
            <w:noProof/>
            <w:webHidden/>
          </w:rPr>
          <w:t>13</w:t>
        </w:r>
        <w:r>
          <w:rPr>
            <w:noProof/>
            <w:webHidden/>
          </w:rPr>
          <w:fldChar w:fldCharType="end"/>
        </w:r>
      </w:hyperlink>
    </w:p>
    <w:p w14:paraId="1E11C692" w14:textId="3DD3A4F6" w:rsidR="005D5ADD" w:rsidRDefault="005D5ADD">
      <w:pPr>
        <w:pStyle w:val="TOC3"/>
        <w:tabs>
          <w:tab w:val="right" w:leader="dot" w:pos="9350"/>
        </w:tabs>
        <w:rPr>
          <w:rFonts w:eastAsiaTheme="minorEastAsia"/>
          <w:noProof/>
        </w:rPr>
      </w:pPr>
      <w:hyperlink w:anchor="_Toc80800177" w:history="1">
        <w:r w:rsidRPr="00FA5D31">
          <w:rPr>
            <w:rStyle w:val="Hyperlink"/>
            <w:rFonts w:cs="Arial"/>
            <w:noProof/>
          </w:rPr>
          <w:t>Valid Mark Check (1 bit)</w:t>
        </w:r>
        <w:r>
          <w:rPr>
            <w:noProof/>
            <w:webHidden/>
          </w:rPr>
          <w:tab/>
        </w:r>
        <w:r>
          <w:rPr>
            <w:noProof/>
            <w:webHidden/>
          </w:rPr>
          <w:fldChar w:fldCharType="begin"/>
        </w:r>
        <w:r>
          <w:rPr>
            <w:noProof/>
            <w:webHidden/>
          </w:rPr>
          <w:instrText xml:space="preserve"> PAGEREF _Toc80800177 \h </w:instrText>
        </w:r>
        <w:r>
          <w:rPr>
            <w:noProof/>
            <w:webHidden/>
          </w:rPr>
        </w:r>
        <w:r>
          <w:rPr>
            <w:noProof/>
            <w:webHidden/>
          </w:rPr>
          <w:fldChar w:fldCharType="separate"/>
        </w:r>
        <w:r>
          <w:rPr>
            <w:noProof/>
            <w:webHidden/>
          </w:rPr>
          <w:t>13</w:t>
        </w:r>
        <w:r>
          <w:rPr>
            <w:noProof/>
            <w:webHidden/>
          </w:rPr>
          <w:fldChar w:fldCharType="end"/>
        </w:r>
      </w:hyperlink>
    </w:p>
    <w:p w14:paraId="2AFBA176" w14:textId="474FFE3E" w:rsidR="005D5ADD" w:rsidRDefault="005D5ADD">
      <w:pPr>
        <w:pStyle w:val="TOC3"/>
        <w:tabs>
          <w:tab w:val="right" w:leader="dot" w:pos="9350"/>
        </w:tabs>
        <w:rPr>
          <w:rFonts w:eastAsiaTheme="minorEastAsia"/>
          <w:noProof/>
        </w:rPr>
      </w:pPr>
      <w:hyperlink w:anchor="_Toc80800178" w:history="1">
        <w:r w:rsidRPr="00FA5D31">
          <w:rPr>
            <w:rStyle w:val="Hyperlink"/>
            <w:rFonts w:cs="Arial"/>
            <w:noProof/>
          </w:rPr>
          <w:t>I</w:t>
        </w:r>
        <w:r w:rsidRPr="00FA5D31">
          <w:rPr>
            <w:rStyle w:val="Hyperlink"/>
            <w:noProof/>
            <w:position w:val="4"/>
          </w:rPr>
          <w:t>2</w:t>
        </w:r>
        <w:r w:rsidRPr="00FA5D31">
          <w:rPr>
            <w:rStyle w:val="Hyperlink"/>
            <w:rFonts w:cs="Arial"/>
            <w:noProof/>
          </w:rPr>
          <w:t>C Interface Selection (1 bit)</w:t>
        </w:r>
        <w:r>
          <w:rPr>
            <w:noProof/>
            <w:webHidden/>
          </w:rPr>
          <w:tab/>
        </w:r>
        <w:r>
          <w:rPr>
            <w:noProof/>
            <w:webHidden/>
          </w:rPr>
          <w:fldChar w:fldCharType="begin"/>
        </w:r>
        <w:r>
          <w:rPr>
            <w:noProof/>
            <w:webHidden/>
          </w:rPr>
          <w:instrText xml:space="preserve"> PAGEREF _Toc80800178 \h </w:instrText>
        </w:r>
        <w:r>
          <w:rPr>
            <w:noProof/>
            <w:webHidden/>
          </w:rPr>
        </w:r>
        <w:r>
          <w:rPr>
            <w:noProof/>
            <w:webHidden/>
          </w:rPr>
          <w:fldChar w:fldCharType="separate"/>
        </w:r>
        <w:r>
          <w:rPr>
            <w:noProof/>
            <w:webHidden/>
          </w:rPr>
          <w:t>13</w:t>
        </w:r>
        <w:r>
          <w:rPr>
            <w:noProof/>
            <w:webHidden/>
          </w:rPr>
          <w:fldChar w:fldCharType="end"/>
        </w:r>
      </w:hyperlink>
    </w:p>
    <w:p w14:paraId="126DFE37" w14:textId="16D72139" w:rsidR="005D5ADD" w:rsidRDefault="005D5ADD">
      <w:pPr>
        <w:pStyle w:val="TOC3"/>
        <w:tabs>
          <w:tab w:val="right" w:leader="dot" w:pos="9350"/>
        </w:tabs>
        <w:rPr>
          <w:rFonts w:eastAsiaTheme="minorEastAsia"/>
          <w:noProof/>
        </w:rPr>
      </w:pPr>
      <w:hyperlink w:anchor="_Toc80800179" w:history="1">
        <w:r w:rsidRPr="00FA5D31">
          <w:rPr>
            <w:rStyle w:val="Hyperlink"/>
            <w:rFonts w:cs="Arial"/>
            <w:noProof/>
          </w:rPr>
          <w:t>CRC Check (1 bit)</w:t>
        </w:r>
        <w:r>
          <w:rPr>
            <w:noProof/>
            <w:webHidden/>
          </w:rPr>
          <w:tab/>
        </w:r>
        <w:r>
          <w:rPr>
            <w:noProof/>
            <w:webHidden/>
          </w:rPr>
          <w:fldChar w:fldCharType="begin"/>
        </w:r>
        <w:r>
          <w:rPr>
            <w:noProof/>
            <w:webHidden/>
          </w:rPr>
          <w:instrText xml:space="preserve"> PAGEREF _Toc80800179 \h </w:instrText>
        </w:r>
        <w:r>
          <w:rPr>
            <w:noProof/>
            <w:webHidden/>
          </w:rPr>
        </w:r>
        <w:r>
          <w:rPr>
            <w:noProof/>
            <w:webHidden/>
          </w:rPr>
          <w:fldChar w:fldCharType="separate"/>
        </w:r>
        <w:r>
          <w:rPr>
            <w:noProof/>
            <w:webHidden/>
          </w:rPr>
          <w:t>13</w:t>
        </w:r>
        <w:r>
          <w:rPr>
            <w:noProof/>
            <w:webHidden/>
          </w:rPr>
          <w:fldChar w:fldCharType="end"/>
        </w:r>
      </w:hyperlink>
    </w:p>
    <w:p w14:paraId="20BE4F5C" w14:textId="36CB795C" w:rsidR="005D5ADD" w:rsidRDefault="005D5ADD">
      <w:pPr>
        <w:pStyle w:val="TOC3"/>
        <w:tabs>
          <w:tab w:val="right" w:leader="dot" w:pos="9350"/>
        </w:tabs>
        <w:rPr>
          <w:rFonts w:eastAsiaTheme="minorEastAsia"/>
          <w:noProof/>
        </w:rPr>
      </w:pPr>
      <w:hyperlink w:anchor="_Toc80800180" w:history="1">
        <w:r w:rsidRPr="00FA5D31">
          <w:rPr>
            <w:rStyle w:val="Hyperlink"/>
            <w:rFonts w:cs="Arial"/>
            <w:noProof/>
          </w:rPr>
          <w:t>SWD Lock (1 bit)</w:t>
        </w:r>
        <w:r>
          <w:rPr>
            <w:noProof/>
            <w:webHidden/>
          </w:rPr>
          <w:tab/>
        </w:r>
        <w:r>
          <w:rPr>
            <w:noProof/>
            <w:webHidden/>
          </w:rPr>
          <w:fldChar w:fldCharType="begin"/>
        </w:r>
        <w:r>
          <w:rPr>
            <w:noProof/>
            <w:webHidden/>
          </w:rPr>
          <w:instrText xml:space="preserve"> PAGEREF _Toc80800180 \h </w:instrText>
        </w:r>
        <w:r>
          <w:rPr>
            <w:noProof/>
            <w:webHidden/>
          </w:rPr>
        </w:r>
        <w:r>
          <w:rPr>
            <w:noProof/>
            <w:webHidden/>
          </w:rPr>
          <w:fldChar w:fldCharType="separate"/>
        </w:r>
        <w:r>
          <w:rPr>
            <w:noProof/>
            <w:webHidden/>
          </w:rPr>
          <w:t>13</w:t>
        </w:r>
        <w:r>
          <w:rPr>
            <w:noProof/>
            <w:webHidden/>
          </w:rPr>
          <w:fldChar w:fldCharType="end"/>
        </w:r>
      </w:hyperlink>
    </w:p>
    <w:p w14:paraId="3FF74BEC" w14:textId="6D990893" w:rsidR="005D5ADD" w:rsidRDefault="005D5ADD">
      <w:pPr>
        <w:pStyle w:val="TOC3"/>
        <w:tabs>
          <w:tab w:val="right" w:leader="dot" w:pos="9350"/>
        </w:tabs>
        <w:rPr>
          <w:rFonts w:eastAsiaTheme="minorEastAsia"/>
          <w:noProof/>
        </w:rPr>
      </w:pPr>
      <w:hyperlink w:anchor="_Toc80800181" w:history="1">
        <w:r w:rsidRPr="00FA5D31">
          <w:rPr>
            <w:rStyle w:val="Hyperlink"/>
            <w:rFonts w:cs="Arial"/>
            <w:noProof/>
          </w:rPr>
          <w:t>Timeout Mode (2 bits)</w:t>
        </w:r>
        <w:r>
          <w:rPr>
            <w:noProof/>
            <w:webHidden/>
          </w:rPr>
          <w:tab/>
        </w:r>
        <w:r>
          <w:rPr>
            <w:noProof/>
            <w:webHidden/>
          </w:rPr>
          <w:fldChar w:fldCharType="begin"/>
        </w:r>
        <w:r>
          <w:rPr>
            <w:noProof/>
            <w:webHidden/>
          </w:rPr>
          <w:instrText xml:space="preserve"> PAGEREF _Toc80800181 \h </w:instrText>
        </w:r>
        <w:r>
          <w:rPr>
            <w:noProof/>
            <w:webHidden/>
          </w:rPr>
        </w:r>
        <w:r>
          <w:rPr>
            <w:noProof/>
            <w:webHidden/>
          </w:rPr>
          <w:fldChar w:fldCharType="separate"/>
        </w:r>
        <w:r>
          <w:rPr>
            <w:noProof/>
            <w:webHidden/>
          </w:rPr>
          <w:t>14</w:t>
        </w:r>
        <w:r>
          <w:rPr>
            <w:noProof/>
            <w:webHidden/>
          </w:rPr>
          <w:fldChar w:fldCharType="end"/>
        </w:r>
      </w:hyperlink>
    </w:p>
    <w:p w14:paraId="0D286BDD" w14:textId="368D37BC" w:rsidR="005D5ADD" w:rsidRDefault="005D5ADD">
      <w:pPr>
        <w:pStyle w:val="TOC3"/>
        <w:tabs>
          <w:tab w:val="right" w:leader="dot" w:pos="9350"/>
        </w:tabs>
        <w:rPr>
          <w:rFonts w:eastAsiaTheme="minorEastAsia"/>
          <w:noProof/>
        </w:rPr>
      </w:pPr>
      <w:hyperlink w:anchor="_Toc80800182" w:history="1">
        <w:r w:rsidRPr="00FA5D31">
          <w:rPr>
            <w:rStyle w:val="Hyperlink"/>
            <w:rFonts w:cs="Arial"/>
            <w:noProof/>
          </w:rPr>
          <w:t>Timeout Window (4 bits)</w:t>
        </w:r>
        <w:r>
          <w:rPr>
            <w:noProof/>
            <w:webHidden/>
          </w:rPr>
          <w:tab/>
        </w:r>
        <w:r>
          <w:rPr>
            <w:noProof/>
            <w:webHidden/>
          </w:rPr>
          <w:fldChar w:fldCharType="begin"/>
        </w:r>
        <w:r>
          <w:rPr>
            <w:noProof/>
            <w:webHidden/>
          </w:rPr>
          <w:instrText xml:space="preserve"> PAGEREF _Toc80800182 \h </w:instrText>
        </w:r>
        <w:r>
          <w:rPr>
            <w:noProof/>
            <w:webHidden/>
          </w:rPr>
        </w:r>
        <w:r>
          <w:rPr>
            <w:noProof/>
            <w:webHidden/>
          </w:rPr>
          <w:fldChar w:fldCharType="separate"/>
        </w:r>
        <w:r>
          <w:rPr>
            <w:noProof/>
            <w:webHidden/>
          </w:rPr>
          <w:t>15</w:t>
        </w:r>
        <w:r>
          <w:rPr>
            <w:noProof/>
            <w:webHidden/>
          </w:rPr>
          <w:fldChar w:fldCharType="end"/>
        </w:r>
      </w:hyperlink>
    </w:p>
    <w:p w14:paraId="62BEA991" w14:textId="1B28EA57" w:rsidR="005D5ADD" w:rsidRDefault="005D5ADD">
      <w:pPr>
        <w:pStyle w:val="TOC3"/>
        <w:tabs>
          <w:tab w:val="right" w:leader="dot" w:pos="9350"/>
        </w:tabs>
        <w:rPr>
          <w:rFonts w:eastAsiaTheme="minorEastAsia"/>
          <w:noProof/>
        </w:rPr>
      </w:pPr>
      <w:hyperlink w:anchor="_Toc80800183" w:history="1">
        <w:r w:rsidRPr="00FA5D31">
          <w:rPr>
            <w:rStyle w:val="Hyperlink"/>
            <w:rFonts w:cs="Arial"/>
            <w:noProof/>
          </w:rPr>
          <w:t>I</w:t>
        </w:r>
        <w:r w:rsidRPr="00FA5D31">
          <w:rPr>
            <w:rStyle w:val="Hyperlink"/>
            <w:noProof/>
            <w:position w:val="4"/>
          </w:rPr>
          <w:t>2</w:t>
        </w:r>
        <w:r w:rsidRPr="00FA5D31">
          <w:rPr>
            <w:rStyle w:val="Hyperlink"/>
            <w:rFonts w:cs="Arial"/>
            <w:noProof/>
          </w:rPr>
          <w:t>C Slave Address Selection (7 bits)</w:t>
        </w:r>
        <w:r>
          <w:rPr>
            <w:noProof/>
            <w:webHidden/>
          </w:rPr>
          <w:tab/>
        </w:r>
        <w:r>
          <w:rPr>
            <w:noProof/>
            <w:webHidden/>
          </w:rPr>
          <w:fldChar w:fldCharType="begin"/>
        </w:r>
        <w:r>
          <w:rPr>
            <w:noProof/>
            <w:webHidden/>
          </w:rPr>
          <w:instrText xml:space="preserve"> PAGEREF _Toc80800183 \h </w:instrText>
        </w:r>
        <w:r>
          <w:rPr>
            <w:noProof/>
            <w:webHidden/>
          </w:rPr>
        </w:r>
        <w:r>
          <w:rPr>
            <w:noProof/>
            <w:webHidden/>
          </w:rPr>
          <w:fldChar w:fldCharType="separate"/>
        </w:r>
        <w:r>
          <w:rPr>
            <w:noProof/>
            <w:webHidden/>
          </w:rPr>
          <w:t>15</w:t>
        </w:r>
        <w:r>
          <w:rPr>
            <w:noProof/>
            <w:webHidden/>
          </w:rPr>
          <w:fldChar w:fldCharType="end"/>
        </w:r>
      </w:hyperlink>
    </w:p>
    <w:p w14:paraId="477C06ED" w14:textId="5951E739" w:rsidR="005D5ADD" w:rsidRDefault="005D5ADD">
      <w:pPr>
        <w:pStyle w:val="TOC2"/>
        <w:tabs>
          <w:tab w:val="right" w:leader="dot" w:pos="9350"/>
        </w:tabs>
        <w:rPr>
          <w:rFonts w:eastAsiaTheme="minorEastAsia"/>
          <w:noProof/>
        </w:rPr>
      </w:pPr>
      <w:hyperlink w:anchor="_Toc80800184" w:history="1">
        <w:r w:rsidRPr="00FA5D31">
          <w:rPr>
            <w:rStyle w:val="Hyperlink"/>
            <w:rFonts w:cs="Arial"/>
            <w:noProof/>
          </w:rPr>
          <w:t>Bootloader Configuration Error Detection</w:t>
        </w:r>
        <w:r>
          <w:rPr>
            <w:noProof/>
            <w:webHidden/>
          </w:rPr>
          <w:tab/>
        </w:r>
        <w:r>
          <w:rPr>
            <w:noProof/>
            <w:webHidden/>
          </w:rPr>
          <w:fldChar w:fldCharType="begin"/>
        </w:r>
        <w:r>
          <w:rPr>
            <w:noProof/>
            <w:webHidden/>
          </w:rPr>
          <w:instrText xml:space="preserve"> PAGEREF _Toc80800184 \h </w:instrText>
        </w:r>
        <w:r>
          <w:rPr>
            <w:noProof/>
            <w:webHidden/>
          </w:rPr>
        </w:r>
        <w:r>
          <w:rPr>
            <w:noProof/>
            <w:webHidden/>
          </w:rPr>
          <w:fldChar w:fldCharType="separate"/>
        </w:r>
        <w:r>
          <w:rPr>
            <w:noProof/>
            <w:webHidden/>
          </w:rPr>
          <w:t>16</w:t>
        </w:r>
        <w:r>
          <w:rPr>
            <w:noProof/>
            <w:webHidden/>
          </w:rPr>
          <w:fldChar w:fldCharType="end"/>
        </w:r>
      </w:hyperlink>
    </w:p>
    <w:p w14:paraId="7C229779" w14:textId="373B7057" w:rsidR="005D5ADD" w:rsidRDefault="005D5ADD">
      <w:pPr>
        <w:pStyle w:val="TOC1"/>
        <w:rPr>
          <w:rFonts w:eastAsiaTheme="minorEastAsia"/>
          <w:noProof/>
        </w:rPr>
      </w:pPr>
      <w:hyperlink w:anchor="_Toc80800185" w:history="1">
        <w:r w:rsidRPr="00FA5D31">
          <w:rPr>
            <w:rStyle w:val="Hyperlink"/>
            <w:rFonts w:cs="Arial"/>
            <w:noProof/>
          </w:rPr>
          <w:t>Bootloader Interfaces</w:t>
        </w:r>
        <w:r>
          <w:rPr>
            <w:noProof/>
            <w:webHidden/>
          </w:rPr>
          <w:tab/>
        </w:r>
        <w:r>
          <w:rPr>
            <w:noProof/>
            <w:webHidden/>
          </w:rPr>
          <w:fldChar w:fldCharType="begin"/>
        </w:r>
        <w:r>
          <w:rPr>
            <w:noProof/>
            <w:webHidden/>
          </w:rPr>
          <w:instrText xml:space="preserve"> PAGEREF _Toc80800185 \h </w:instrText>
        </w:r>
        <w:r>
          <w:rPr>
            <w:noProof/>
            <w:webHidden/>
          </w:rPr>
        </w:r>
        <w:r>
          <w:rPr>
            <w:noProof/>
            <w:webHidden/>
          </w:rPr>
          <w:fldChar w:fldCharType="separate"/>
        </w:r>
        <w:r>
          <w:rPr>
            <w:noProof/>
            <w:webHidden/>
          </w:rPr>
          <w:t>17</w:t>
        </w:r>
        <w:r>
          <w:rPr>
            <w:noProof/>
            <w:webHidden/>
          </w:rPr>
          <w:fldChar w:fldCharType="end"/>
        </w:r>
      </w:hyperlink>
    </w:p>
    <w:p w14:paraId="5619F3F1" w14:textId="40539D2C" w:rsidR="005D5ADD" w:rsidRDefault="005D5ADD">
      <w:pPr>
        <w:pStyle w:val="TOC2"/>
        <w:tabs>
          <w:tab w:val="right" w:leader="dot" w:pos="9350"/>
        </w:tabs>
        <w:rPr>
          <w:rFonts w:eastAsiaTheme="minorEastAsia"/>
          <w:noProof/>
        </w:rPr>
      </w:pPr>
      <w:hyperlink w:anchor="_Toc80800186" w:history="1">
        <w:r w:rsidRPr="00FA5D31">
          <w:rPr>
            <w:rStyle w:val="Hyperlink"/>
            <w:rFonts w:cs="Arial"/>
            <w:noProof/>
          </w:rPr>
          <w:t>I</w:t>
        </w:r>
        <w:r w:rsidRPr="00FA5D31">
          <w:rPr>
            <w:rStyle w:val="Hyperlink"/>
            <w:noProof/>
            <w:position w:val="4"/>
          </w:rPr>
          <w:t>2</w:t>
        </w:r>
        <w:r w:rsidRPr="00FA5D31">
          <w:rPr>
            <w:rStyle w:val="Hyperlink"/>
            <w:rFonts w:cs="Arial"/>
            <w:noProof/>
          </w:rPr>
          <w:t>C Interface</w:t>
        </w:r>
        <w:r>
          <w:rPr>
            <w:noProof/>
            <w:webHidden/>
          </w:rPr>
          <w:tab/>
        </w:r>
        <w:r>
          <w:rPr>
            <w:noProof/>
            <w:webHidden/>
          </w:rPr>
          <w:fldChar w:fldCharType="begin"/>
        </w:r>
        <w:r>
          <w:rPr>
            <w:noProof/>
            <w:webHidden/>
          </w:rPr>
          <w:instrText xml:space="preserve"> PAGEREF _Toc80800186 \h </w:instrText>
        </w:r>
        <w:r>
          <w:rPr>
            <w:noProof/>
            <w:webHidden/>
          </w:rPr>
        </w:r>
        <w:r>
          <w:rPr>
            <w:noProof/>
            <w:webHidden/>
          </w:rPr>
          <w:fldChar w:fldCharType="separate"/>
        </w:r>
        <w:r>
          <w:rPr>
            <w:noProof/>
            <w:webHidden/>
          </w:rPr>
          <w:t>17</w:t>
        </w:r>
        <w:r>
          <w:rPr>
            <w:noProof/>
            <w:webHidden/>
          </w:rPr>
          <w:fldChar w:fldCharType="end"/>
        </w:r>
      </w:hyperlink>
    </w:p>
    <w:p w14:paraId="3CB04F79" w14:textId="2B355155" w:rsidR="005D5ADD" w:rsidRDefault="005D5ADD">
      <w:pPr>
        <w:pStyle w:val="TOC3"/>
        <w:tabs>
          <w:tab w:val="right" w:leader="dot" w:pos="9350"/>
        </w:tabs>
        <w:rPr>
          <w:rFonts w:eastAsiaTheme="minorEastAsia"/>
          <w:noProof/>
        </w:rPr>
      </w:pPr>
      <w:hyperlink w:anchor="_Toc80800187" w:history="1">
        <w:r w:rsidRPr="00FA5D31">
          <w:rPr>
            <w:rStyle w:val="Hyperlink"/>
            <w:rFonts w:cs="Arial"/>
            <w:noProof/>
          </w:rPr>
          <w:t>I</w:t>
        </w:r>
        <w:r w:rsidRPr="00FA5D31">
          <w:rPr>
            <w:rStyle w:val="Hyperlink"/>
            <w:noProof/>
            <w:position w:val="4"/>
          </w:rPr>
          <w:t>2</w:t>
        </w:r>
        <w:r w:rsidRPr="00FA5D31">
          <w:rPr>
            <w:rStyle w:val="Hyperlink"/>
            <w:rFonts w:cs="Arial"/>
            <w:noProof/>
          </w:rPr>
          <w:t>C Bit Transfer Process</w:t>
        </w:r>
        <w:r>
          <w:rPr>
            <w:noProof/>
            <w:webHidden/>
          </w:rPr>
          <w:tab/>
        </w:r>
        <w:r>
          <w:rPr>
            <w:noProof/>
            <w:webHidden/>
          </w:rPr>
          <w:fldChar w:fldCharType="begin"/>
        </w:r>
        <w:r>
          <w:rPr>
            <w:noProof/>
            <w:webHidden/>
          </w:rPr>
          <w:instrText xml:space="preserve"> PAGEREF _Toc80800187 \h </w:instrText>
        </w:r>
        <w:r>
          <w:rPr>
            <w:noProof/>
            <w:webHidden/>
          </w:rPr>
        </w:r>
        <w:r>
          <w:rPr>
            <w:noProof/>
            <w:webHidden/>
          </w:rPr>
          <w:fldChar w:fldCharType="separate"/>
        </w:r>
        <w:r>
          <w:rPr>
            <w:noProof/>
            <w:webHidden/>
          </w:rPr>
          <w:t>17</w:t>
        </w:r>
        <w:r>
          <w:rPr>
            <w:noProof/>
            <w:webHidden/>
          </w:rPr>
          <w:fldChar w:fldCharType="end"/>
        </w:r>
      </w:hyperlink>
    </w:p>
    <w:p w14:paraId="52E5B683" w14:textId="4BB4420D" w:rsidR="005D5ADD" w:rsidRDefault="005D5ADD">
      <w:pPr>
        <w:pStyle w:val="TOC3"/>
        <w:tabs>
          <w:tab w:val="right" w:leader="dot" w:pos="9350"/>
        </w:tabs>
        <w:rPr>
          <w:rFonts w:eastAsiaTheme="minorEastAsia"/>
          <w:noProof/>
        </w:rPr>
      </w:pPr>
      <w:hyperlink w:anchor="_Toc80800188" w:history="1">
        <w:r w:rsidRPr="00FA5D31">
          <w:rPr>
            <w:rStyle w:val="Hyperlink"/>
            <w:rFonts w:cs="Arial"/>
            <w:noProof/>
          </w:rPr>
          <w:t>I</w:t>
        </w:r>
        <w:r w:rsidRPr="00FA5D31">
          <w:rPr>
            <w:rStyle w:val="Hyperlink"/>
            <w:noProof/>
            <w:position w:val="4"/>
          </w:rPr>
          <w:t>2</w:t>
        </w:r>
        <w:r w:rsidRPr="00FA5D31">
          <w:rPr>
            <w:rStyle w:val="Hyperlink"/>
            <w:rFonts w:cs="Arial"/>
            <w:noProof/>
          </w:rPr>
          <w:t>C Write</w:t>
        </w:r>
        <w:r>
          <w:rPr>
            <w:noProof/>
            <w:webHidden/>
          </w:rPr>
          <w:tab/>
        </w:r>
        <w:r>
          <w:rPr>
            <w:noProof/>
            <w:webHidden/>
          </w:rPr>
          <w:fldChar w:fldCharType="begin"/>
        </w:r>
        <w:r>
          <w:rPr>
            <w:noProof/>
            <w:webHidden/>
          </w:rPr>
          <w:instrText xml:space="preserve"> PAGEREF _Toc80800188 \h </w:instrText>
        </w:r>
        <w:r>
          <w:rPr>
            <w:noProof/>
            <w:webHidden/>
          </w:rPr>
        </w:r>
        <w:r>
          <w:rPr>
            <w:noProof/>
            <w:webHidden/>
          </w:rPr>
          <w:fldChar w:fldCharType="separate"/>
        </w:r>
        <w:r>
          <w:rPr>
            <w:noProof/>
            <w:webHidden/>
          </w:rPr>
          <w:t>18</w:t>
        </w:r>
        <w:r>
          <w:rPr>
            <w:noProof/>
            <w:webHidden/>
          </w:rPr>
          <w:fldChar w:fldCharType="end"/>
        </w:r>
      </w:hyperlink>
    </w:p>
    <w:p w14:paraId="5197AC76" w14:textId="0FE4BAFD" w:rsidR="005D5ADD" w:rsidRDefault="005D5ADD">
      <w:pPr>
        <w:pStyle w:val="TOC3"/>
        <w:tabs>
          <w:tab w:val="right" w:leader="dot" w:pos="9350"/>
        </w:tabs>
        <w:rPr>
          <w:rFonts w:eastAsiaTheme="minorEastAsia"/>
          <w:noProof/>
        </w:rPr>
      </w:pPr>
      <w:hyperlink w:anchor="_Toc80800189" w:history="1">
        <w:r w:rsidRPr="00FA5D31">
          <w:rPr>
            <w:rStyle w:val="Hyperlink"/>
            <w:rFonts w:cs="Arial"/>
            <w:noProof/>
          </w:rPr>
          <w:t>I</w:t>
        </w:r>
        <w:r w:rsidRPr="00FA5D31">
          <w:rPr>
            <w:rStyle w:val="Hyperlink"/>
            <w:noProof/>
            <w:position w:val="4"/>
          </w:rPr>
          <w:t>2</w:t>
        </w:r>
        <w:r w:rsidRPr="00FA5D31">
          <w:rPr>
            <w:rStyle w:val="Hyperlink"/>
            <w:rFonts w:cs="Arial"/>
            <w:noProof/>
          </w:rPr>
          <w:t>C Read</w:t>
        </w:r>
        <w:r>
          <w:rPr>
            <w:noProof/>
            <w:webHidden/>
          </w:rPr>
          <w:tab/>
        </w:r>
        <w:r>
          <w:rPr>
            <w:noProof/>
            <w:webHidden/>
          </w:rPr>
          <w:fldChar w:fldCharType="begin"/>
        </w:r>
        <w:r>
          <w:rPr>
            <w:noProof/>
            <w:webHidden/>
          </w:rPr>
          <w:instrText xml:space="preserve"> PAGEREF _Toc80800189 \h </w:instrText>
        </w:r>
        <w:r>
          <w:rPr>
            <w:noProof/>
            <w:webHidden/>
          </w:rPr>
        </w:r>
        <w:r>
          <w:rPr>
            <w:noProof/>
            <w:webHidden/>
          </w:rPr>
          <w:fldChar w:fldCharType="separate"/>
        </w:r>
        <w:r>
          <w:rPr>
            <w:noProof/>
            <w:webHidden/>
          </w:rPr>
          <w:t>19</w:t>
        </w:r>
        <w:r>
          <w:rPr>
            <w:noProof/>
            <w:webHidden/>
          </w:rPr>
          <w:fldChar w:fldCharType="end"/>
        </w:r>
      </w:hyperlink>
    </w:p>
    <w:p w14:paraId="42C001C9" w14:textId="386BD801" w:rsidR="005D5ADD" w:rsidRDefault="005D5ADD">
      <w:pPr>
        <w:pStyle w:val="TOC1"/>
        <w:rPr>
          <w:rFonts w:eastAsiaTheme="minorEastAsia"/>
          <w:noProof/>
        </w:rPr>
      </w:pPr>
      <w:hyperlink w:anchor="_Toc80800190" w:history="1">
        <w:r w:rsidRPr="00FA5D31">
          <w:rPr>
            <w:rStyle w:val="Hyperlink"/>
            <w:rFonts w:cs="Arial"/>
            <w:noProof/>
          </w:rPr>
          <w:t>Communicating with the Bootloader</w:t>
        </w:r>
        <w:r>
          <w:rPr>
            <w:noProof/>
            <w:webHidden/>
          </w:rPr>
          <w:tab/>
        </w:r>
        <w:r>
          <w:rPr>
            <w:noProof/>
            <w:webHidden/>
          </w:rPr>
          <w:fldChar w:fldCharType="begin"/>
        </w:r>
        <w:r>
          <w:rPr>
            <w:noProof/>
            <w:webHidden/>
          </w:rPr>
          <w:instrText xml:space="preserve"> PAGEREF _Toc80800190 \h </w:instrText>
        </w:r>
        <w:r>
          <w:rPr>
            <w:noProof/>
            <w:webHidden/>
          </w:rPr>
        </w:r>
        <w:r>
          <w:rPr>
            <w:noProof/>
            <w:webHidden/>
          </w:rPr>
          <w:fldChar w:fldCharType="separate"/>
        </w:r>
        <w:r>
          <w:rPr>
            <w:noProof/>
            <w:webHidden/>
          </w:rPr>
          <w:t>20</w:t>
        </w:r>
        <w:r>
          <w:rPr>
            <w:noProof/>
            <w:webHidden/>
          </w:rPr>
          <w:fldChar w:fldCharType="end"/>
        </w:r>
      </w:hyperlink>
    </w:p>
    <w:p w14:paraId="5B114A78" w14:textId="6A0896C1" w:rsidR="005D5ADD" w:rsidRDefault="005D5ADD">
      <w:pPr>
        <w:pStyle w:val="TOC2"/>
        <w:tabs>
          <w:tab w:val="right" w:leader="dot" w:pos="9350"/>
        </w:tabs>
        <w:rPr>
          <w:rFonts w:eastAsiaTheme="minorEastAsia"/>
          <w:noProof/>
        </w:rPr>
      </w:pPr>
      <w:hyperlink w:anchor="_Toc80800191" w:history="1">
        <w:r w:rsidRPr="00FA5D31">
          <w:rPr>
            <w:rStyle w:val="Hyperlink"/>
            <w:rFonts w:cs="Arial"/>
            <w:noProof/>
          </w:rPr>
          <w:t>MAX78000 Bootloader Message Protocol Definitions</w:t>
        </w:r>
        <w:r>
          <w:rPr>
            <w:noProof/>
            <w:webHidden/>
          </w:rPr>
          <w:tab/>
        </w:r>
        <w:r>
          <w:rPr>
            <w:noProof/>
            <w:webHidden/>
          </w:rPr>
          <w:fldChar w:fldCharType="begin"/>
        </w:r>
        <w:r>
          <w:rPr>
            <w:noProof/>
            <w:webHidden/>
          </w:rPr>
          <w:instrText xml:space="preserve"> PAGEREF _Toc80800191 \h </w:instrText>
        </w:r>
        <w:r>
          <w:rPr>
            <w:noProof/>
            <w:webHidden/>
          </w:rPr>
        </w:r>
        <w:r>
          <w:rPr>
            <w:noProof/>
            <w:webHidden/>
          </w:rPr>
          <w:fldChar w:fldCharType="separate"/>
        </w:r>
        <w:r>
          <w:rPr>
            <w:noProof/>
            <w:webHidden/>
          </w:rPr>
          <w:t>20</w:t>
        </w:r>
        <w:r>
          <w:rPr>
            <w:noProof/>
            <w:webHidden/>
          </w:rPr>
          <w:fldChar w:fldCharType="end"/>
        </w:r>
      </w:hyperlink>
    </w:p>
    <w:p w14:paraId="4162BE40" w14:textId="2201571C" w:rsidR="005D5ADD" w:rsidRDefault="005D5ADD">
      <w:pPr>
        <w:pStyle w:val="TOC2"/>
        <w:tabs>
          <w:tab w:val="right" w:leader="dot" w:pos="9350"/>
        </w:tabs>
        <w:rPr>
          <w:rFonts w:eastAsiaTheme="minorEastAsia"/>
          <w:noProof/>
        </w:rPr>
      </w:pPr>
      <w:hyperlink w:anchor="_Toc80800192" w:history="1">
        <w:r w:rsidRPr="00FA5D31">
          <w:rPr>
            <w:rStyle w:val="Hyperlink"/>
            <w:rFonts w:cs="Arial"/>
            <w:noProof/>
          </w:rPr>
          <w:t>MAX78000 In-Application Programming, Annotated Trace</w:t>
        </w:r>
        <w:r>
          <w:rPr>
            <w:noProof/>
            <w:webHidden/>
          </w:rPr>
          <w:tab/>
        </w:r>
        <w:r>
          <w:rPr>
            <w:noProof/>
            <w:webHidden/>
          </w:rPr>
          <w:fldChar w:fldCharType="begin"/>
        </w:r>
        <w:r>
          <w:rPr>
            <w:noProof/>
            <w:webHidden/>
          </w:rPr>
          <w:instrText xml:space="preserve"> PAGEREF _Toc80800192 \h </w:instrText>
        </w:r>
        <w:r>
          <w:rPr>
            <w:noProof/>
            <w:webHidden/>
          </w:rPr>
        </w:r>
        <w:r>
          <w:rPr>
            <w:noProof/>
            <w:webHidden/>
          </w:rPr>
          <w:fldChar w:fldCharType="separate"/>
        </w:r>
        <w:r>
          <w:rPr>
            <w:noProof/>
            <w:webHidden/>
          </w:rPr>
          <w:t>28</w:t>
        </w:r>
        <w:r>
          <w:rPr>
            <w:noProof/>
            <w:webHidden/>
          </w:rPr>
          <w:fldChar w:fldCharType="end"/>
        </w:r>
      </w:hyperlink>
    </w:p>
    <w:p w14:paraId="0429833B" w14:textId="1ED55D8A" w:rsidR="005D5ADD" w:rsidRDefault="005D5ADD">
      <w:pPr>
        <w:pStyle w:val="TOC1"/>
        <w:rPr>
          <w:rFonts w:eastAsiaTheme="minorEastAsia"/>
          <w:noProof/>
        </w:rPr>
      </w:pPr>
      <w:hyperlink w:anchor="_Toc80800193" w:history="1">
        <w:r w:rsidRPr="00FA5D31">
          <w:rPr>
            <w:rStyle w:val="Hyperlink"/>
            <w:rFonts w:cs="Arial"/>
            <w:noProof/>
          </w:rPr>
          <w:t>Appendix A: Maxim Special Bootloader (.msbl) File Format</w:t>
        </w:r>
        <w:r>
          <w:rPr>
            <w:noProof/>
            <w:webHidden/>
          </w:rPr>
          <w:tab/>
        </w:r>
        <w:r>
          <w:rPr>
            <w:noProof/>
            <w:webHidden/>
          </w:rPr>
          <w:fldChar w:fldCharType="begin"/>
        </w:r>
        <w:r>
          <w:rPr>
            <w:noProof/>
            <w:webHidden/>
          </w:rPr>
          <w:instrText xml:space="preserve"> PAGEREF _Toc80800193 \h </w:instrText>
        </w:r>
        <w:r>
          <w:rPr>
            <w:noProof/>
            <w:webHidden/>
          </w:rPr>
        </w:r>
        <w:r>
          <w:rPr>
            <w:noProof/>
            <w:webHidden/>
          </w:rPr>
          <w:fldChar w:fldCharType="separate"/>
        </w:r>
        <w:r>
          <w:rPr>
            <w:noProof/>
            <w:webHidden/>
          </w:rPr>
          <w:t>32</w:t>
        </w:r>
        <w:r>
          <w:rPr>
            <w:noProof/>
            <w:webHidden/>
          </w:rPr>
          <w:fldChar w:fldCharType="end"/>
        </w:r>
      </w:hyperlink>
    </w:p>
    <w:p w14:paraId="479C2A14" w14:textId="56BB4A03" w:rsidR="005D5ADD" w:rsidRDefault="005D5ADD">
      <w:pPr>
        <w:pStyle w:val="TOC1"/>
        <w:rPr>
          <w:rFonts w:eastAsiaTheme="minorEastAsia"/>
          <w:noProof/>
        </w:rPr>
      </w:pPr>
      <w:hyperlink w:anchor="_Toc80800194" w:history="1">
        <w:r w:rsidRPr="00FA5D31">
          <w:rPr>
            <w:rStyle w:val="Hyperlink"/>
            <w:rFonts w:cs="Arial"/>
            <w:noProof/>
          </w:rPr>
          <w:t>Appendix C: How to Program the Application by Using a Binary File</w:t>
        </w:r>
        <w:r>
          <w:rPr>
            <w:noProof/>
            <w:webHidden/>
          </w:rPr>
          <w:tab/>
        </w:r>
        <w:r>
          <w:rPr>
            <w:noProof/>
            <w:webHidden/>
          </w:rPr>
          <w:fldChar w:fldCharType="begin"/>
        </w:r>
        <w:r>
          <w:rPr>
            <w:noProof/>
            <w:webHidden/>
          </w:rPr>
          <w:instrText xml:space="preserve"> PAGEREF _Toc80800194 \h </w:instrText>
        </w:r>
        <w:r>
          <w:rPr>
            <w:noProof/>
            <w:webHidden/>
          </w:rPr>
        </w:r>
        <w:r>
          <w:rPr>
            <w:noProof/>
            <w:webHidden/>
          </w:rPr>
          <w:fldChar w:fldCharType="separate"/>
        </w:r>
        <w:r>
          <w:rPr>
            <w:noProof/>
            <w:webHidden/>
          </w:rPr>
          <w:t>35</w:t>
        </w:r>
        <w:r>
          <w:rPr>
            <w:noProof/>
            <w:webHidden/>
          </w:rPr>
          <w:fldChar w:fldCharType="end"/>
        </w:r>
      </w:hyperlink>
    </w:p>
    <w:p w14:paraId="4D070B38" w14:textId="0AD998BE" w:rsidR="005D5ADD" w:rsidRDefault="005D5ADD">
      <w:pPr>
        <w:pStyle w:val="TOC1"/>
        <w:rPr>
          <w:rFonts w:eastAsiaTheme="minorEastAsia"/>
          <w:noProof/>
        </w:rPr>
      </w:pPr>
      <w:hyperlink w:anchor="_Toc80800195" w:history="1">
        <w:r w:rsidRPr="00FA5D31">
          <w:rPr>
            <w:rStyle w:val="Hyperlink"/>
            <w:rFonts w:cs="Arial"/>
            <w:noProof/>
          </w:rPr>
          <w:t>Revision History</w:t>
        </w:r>
        <w:r>
          <w:rPr>
            <w:noProof/>
            <w:webHidden/>
          </w:rPr>
          <w:tab/>
        </w:r>
        <w:r>
          <w:rPr>
            <w:noProof/>
            <w:webHidden/>
          </w:rPr>
          <w:fldChar w:fldCharType="begin"/>
        </w:r>
        <w:r>
          <w:rPr>
            <w:noProof/>
            <w:webHidden/>
          </w:rPr>
          <w:instrText xml:space="preserve"> PAGEREF _Toc80800195 \h </w:instrText>
        </w:r>
        <w:r>
          <w:rPr>
            <w:noProof/>
            <w:webHidden/>
          </w:rPr>
        </w:r>
        <w:r>
          <w:rPr>
            <w:noProof/>
            <w:webHidden/>
          </w:rPr>
          <w:fldChar w:fldCharType="separate"/>
        </w:r>
        <w:r>
          <w:rPr>
            <w:noProof/>
            <w:webHidden/>
          </w:rPr>
          <w:t>39</w:t>
        </w:r>
        <w:r>
          <w:rPr>
            <w:noProof/>
            <w:webHidden/>
          </w:rPr>
          <w:fldChar w:fldCharType="end"/>
        </w:r>
      </w:hyperlink>
    </w:p>
    <w:p w14:paraId="7EB3BA03" w14:textId="224647E6" w:rsidR="004A06B1" w:rsidRPr="00AD4EC7" w:rsidRDefault="00C52731" w:rsidP="00A6684F">
      <w:pPr>
        <w:pStyle w:val="TableofContents"/>
        <w:rPr>
          <w:rFonts w:ascii="Arial" w:hAnsi="Arial" w:cs="Arial"/>
        </w:rPr>
      </w:pPr>
      <w:r w:rsidRPr="00AA7CF0">
        <w:rPr>
          <w:rFonts w:ascii="Arial" w:hAnsi="Arial" w:cs="Arial"/>
        </w:rPr>
        <w:fldChar w:fldCharType="end"/>
      </w:r>
    </w:p>
    <w:p w14:paraId="14398239" w14:textId="4FF3F76E" w:rsidR="00682A61" w:rsidRPr="000A29B5" w:rsidRDefault="00682A61" w:rsidP="00A6684F">
      <w:pPr>
        <w:pStyle w:val="TableofContents"/>
        <w:rPr>
          <w:rFonts w:ascii="Arial" w:hAnsi="Arial" w:cs="Arial"/>
        </w:rPr>
      </w:pPr>
      <w:r w:rsidRPr="00492691">
        <w:rPr>
          <w:rFonts w:ascii="Arial" w:hAnsi="Arial" w:cs="Arial"/>
        </w:rPr>
        <w:t>List of Figures</w:t>
      </w:r>
    </w:p>
    <w:p w14:paraId="3481F369" w14:textId="34E7C6AE" w:rsidR="005D5ADD" w:rsidRDefault="00C52731" w:rsidP="005D5ADD">
      <w:pPr>
        <w:pStyle w:val="TableofFigures"/>
        <w:tabs>
          <w:tab w:val="right" w:leader="dot" w:pos="9350"/>
        </w:tabs>
        <w:spacing w:line="360" w:lineRule="auto"/>
        <w:rPr>
          <w:rFonts w:asciiTheme="minorHAnsi" w:eastAsiaTheme="minorEastAsia" w:hAnsiTheme="minorHAnsi"/>
          <w:noProof/>
        </w:rPr>
      </w:pPr>
      <w:r w:rsidRPr="002F5A5E">
        <w:rPr>
          <w:rFonts w:cs="Arial"/>
        </w:rPr>
        <w:fldChar w:fldCharType="begin"/>
      </w:r>
      <w:r w:rsidRPr="002F5A5E">
        <w:rPr>
          <w:rFonts w:cs="Arial"/>
        </w:rPr>
        <w:instrText xml:space="preserve"> TOC \h \z \t "*Caption-Figure" \c </w:instrText>
      </w:r>
      <w:r w:rsidRPr="002F5A5E">
        <w:rPr>
          <w:rFonts w:cs="Arial"/>
        </w:rPr>
        <w:fldChar w:fldCharType="separate"/>
      </w:r>
      <w:hyperlink w:anchor="_Toc80800204" w:history="1">
        <w:r w:rsidR="005D5ADD" w:rsidRPr="001B4545">
          <w:rPr>
            <w:rStyle w:val="Hyperlink"/>
            <w:noProof/>
          </w:rPr>
          <w:t>Figure 1. MAX78000 bootloader top-level flow chart.</w:t>
        </w:r>
        <w:r w:rsidR="005D5ADD">
          <w:rPr>
            <w:noProof/>
            <w:webHidden/>
          </w:rPr>
          <w:tab/>
        </w:r>
        <w:r w:rsidR="005D5ADD">
          <w:rPr>
            <w:noProof/>
            <w:webHidden/>
          </w:rPr>
          <w:fldChar w:fldCharType="begin"/>
        </w:r>
        <w:r w:rsidR="005D5ADD">
          <w:rPr>
            <w:noProof/>
            <w:webHidden/>
          </w:rPr>
          <w:instrText xml:space="preserve"> PAGEREF _Toc80800204 \h </w:instrText>
        </w:r>
        <w:r w:rsidR="005D5ADD">
          <w:rPr>
            <w:noProof/>
            <w:webHidden/>
          </w:rPr>
        </w:r>
        <w:r w:rsidR="005D5ADD">
          <w:rPr>
            <w:noProof/>
            <w:webHidden/>
          </w:rPr>
          <w:fldChar w:fldCharType="separate"/>
        </w:r>
        <w:r w:rsidR="005D5ADD">
          <w:rPr>
            <w:noProof/>
            <w:webHidden/>
          </w:rPr>
          <w:t>6</w:t>
        </w:r>
        <w:r w:rsidR="005D5ADD">
          <w:rPr>
            <w:noProof/>
            <w:webHidden/>
          </w:rPr>
          <w:fldChar w:fldCharType="end"/>
        </w:r>
      </w:hyperlink>
    </w:p>
    <w:p w14:paraId="7863E227" w14:textId="02F0AB9A" w:rsidR="005D5ADD" w:rsidRDefault="005D5ADD" w:rsidP="005D5ADD">
      <w:pPr>
        <w:pStyle w:val="TableofFigures"/>
        <w:tabs>
          <w:tab w:val="right" w:leader="dot" w:pos="9350"/>
        </w:tabs>
        <w:spacing w:line="360" w:lineRule="auto"/>
        <w:rPr>
          <w:rFonts w:asciiTheme="minorHAnsi" w:eastAsiaTheme="minorEastAsia" w:hAnsiTheme="minorHAnsi"/>
          <w:noProof/>
        </w:rPr>
      </w:pPr>
      <w:hyperlink w:anchor="_Toc80800205" w:history="1">
        <w:r w:rsidRPr="001B4545">
          <w:rPr>
            <w:rStyle w:val="Hyperlink"/>
            <w:noProof/>
          </w:rPr>
          <w:t>Figure 2. MAX78000 bootloader application loader flow chart.</w:t>
        </w:r>
        <w:r>
          <w:rPr>
            <w:noProof/>
            <w:webHidden/>
          </w:rPr>
          <w:tab/>
        </w:r>
        <w:r>
          <w:rPr>
            <w:noProof/>
            <w:webHidden/>
          </w:rPr>
          <w:fldChar w:fldCharType="begin"/>
        </w:r>
        <w:r>
          <w:rPr>
            <w:noProof/>
            <w:webHidden/>
          </w:rPr>
          <w:instrText xml:space="preserve"> PAGEREF _Toc80800205 \h </w:instrText>
        </w:r>
        <w:r>
          <w:rPr>
            <w:noProof/>
            <w:webHidden/>
          </w:rPr>
        </w:r>
        <w:r>
          <w:rPr>
            <w:noProof/>
            <w:webHidden/>
          </w:rPr>
          <w:fldChar w:fldCharType="separate"/>
        </w:r>
        <w:r>
          <w:rPr>
            <w:noProof/>
            <w:webHidden/>
          </w:rPr>
          <w:t>7</w:t>
        </w:r>
        <w:r>
          <w:rPr>
            <w:noProof/>
            <w:webHidden/>
          </w:rPr>
          <w:fldChar w:fldCharType="end"/>
        </w:r>
      </w:hyperlink>
    </w:p>
    <w:p w14:paraId="2AE7D84C" w14:textId="02DD4AD1" w:rsidR="005D5ADD" w:rsidRDefault="005D5ADD" w:rsidP="005D5ADD">
      <w:pPr>
        <w:pStyle w:val="TableofFigures"/>
        <w:tabs>
          <w:tab w:val="right" w:leader="dot" w:pos="9350"/>
        </w:tabs>
        <w:spacing w:line="360" w:lineRule="auto"/>
        <w:rPr>
          <w:rFonts w:asciiTheme="minorHAnsi" w:eastAsiaTheme="minorEastAsia" w:hAnsiTheme="minorHAnsi"/>
          <w:noProof/>
        </w:rPr>
      </w:pPr>
      <w:hyperlink w:anchor="_Toc80800206" w:history="1">
        <w:r w:rsidRPr="001B4545">
          <w:rPr>
            <w:rStyle w:val="Hyperlink"/>
            <w:noProof/>
          </w:rPr>
          <w:t>Figure 4. Entering bootloader mode through the EBL GPIO and RSTN pins.</w:t>
        </w:r>
        <w:r>
          <w:rPr>
            <w:noProof/>
            <w:webHidden/>
          </w:rPr>
          <w:tab/>
        </w:r>
        <w:r>
          <w:rPr>
            <w:noProof/>
            <w:webHidden/>
          </w:rPr>
          <w:fldChar w:fldCharType="begin"/>
        </w:r>
        <w:r>
          <w:rPr>
            <w:noProof/>
            <w:webHidden/>
          </w:rPr>
          <w:instrText xml:space="preserve"> PAGEREF _Toc80800206 \h </w:instrText>
        </w:r>
        <w:r>
          <w:rPr>
            <w:noProof/>
            <w:webHidden/>
          </w:rPr>
        </w:r>
        <w:r>
          <w:rPr>
            <w:noProof/>
            <w:webHidden/>
          </w:rPr>
          <w:fldChar w:fldCharType="separate"/>
        </w:r>
        <w:r>
          <w:rPr>
            <w:noProof/>
            <w:webHidden/>
          </w:rPr>
          <w:t>10</w:t>
        </w:r>
        <w:r>
          <w:rPr>
            <w:noProof/>
            <w:webHidden/>
          </w:rPr>
          <w:fldChar w:fldCharType="end"/>
        </w:r>
      </w:hyperlink>
    </w:p>
    <w:p w14:paraId="1B61A544" w14:textId="7463552C" w:rsidR="005D5ADD" w:rsidRDefault="005D5ADD" w:rsidP="005D5ADD">
      <w:pPr>
        <w:pStyle w:val="TableofFigures"/>
        <w:tabs>
          <w:tab w:val="right" w:leader="dot" w:pos="9350"/>
        </w:tabs>
        <w:spacing w:line="360" w:lineRule="auto"/>
        <w:rPr>
          <w:rFonts w:asciiTheme="minorHAnsi" w:eastAsiaTheme="minorEastAsia" w:hAnsiTheme="minorHAnsi"/>
          <w:noProof/>
        </w:rPr>
      </w:pPr>
      <w:hyperlink w:anchor="_Toc80800207" w:history="1">
        <w:r w:rsidRPr="001B4545">
          <w:rPr>
            <w:rStyle w:val="Hyperlink"/>
            <w:noProof/>
          </w:rPr>
          <w:t>Figure 5. Entering application mode through the EBL GPIO and RSTN pins.</w:t>
        </w:r>
        <w:r>
          <w:rPr>
            <w:noProof/>
            <w:webHidden/>
          </w:rPr>
          <w:tab/>
        </w:r>
        <w:r>
          <w:rPr>
            <w:noProof/>
            <w:webHidden/>
          </w:rPr>
          <w:fldChar w:fldCharType="begin"/>
        </w:r>
        <w:r>
          <w:rPr>
            <w:noProof/>
            <w:webHidden/>
          </w:rPr>
          <w:instrText xml:space="preserve"> PAGEREF _Toc80800207 \h </w:instrText>
        </w:r>
        <w:r>
          <w:rPr>
            <w:noProof/>
            <w:webHidden/>
          </w:rPr>
        </w:r>
        <w:r>
          <w:rPr>
            <w:noProof/>
            <w:webHidden/>
          </w:rPr>
          <w:fldChar w:fldCharType="separate"/>
        </w:r>
        <w:r>
          <w:rPr>
            <w:noProof/>
            <w:webHidden/>
          </w:rPr>
          <w:t>11</w:t>
        </w:r>
        <w:r>
          <w:rPr>
            <w:noProof/>
            <w:webHidden/>
          </w:rPr>
          <w:fldChar w:fldCharType="end"/>
        </w:r>
      </w:hyperlink>
    </w:p>
    <w:p w14:paraId="0C0DEA63" w14:textId="61BF3AE6" w:rsidR="005D5ADD" w:rsidRDefault="005D5ADD" w:rsidP="005D5ADD">
      <w:pPr>
        <w:pStyle w:val="TableofFigures"/>
        <w:tabs>
          <w:tab w:val="right" w:leader="dot" w:pos="9350"/>
        </w:tabs>
        <w:spacing w:line="360" w:lineRule="auto"/>
        <w:rPr>
          <w:rFonts w:asciiTheme="minorHAnsi" w:eastAsiaTheme="minorEastAsia" w:hAnsiTheme="minorHAnsi"/>
          <w:noProof/>
        </w:rPr>
      </w:pPr>
      <w:hyperlink w:anchor="_Toc80800208" w:history="1">
        <w:r w:rsidRPr="001B4545">
          <w:rPr>
            <w:rStyle w:val="Hyperlink"/>
            <w:noProof/>
          </w:rPr>
          <w:t>Figure 6. Bootloader CRC checking.</w:t>
        </w:r>
        <w:r>
          <w:rPr>
            <w:noProof/>
            <w:webHidden/>
          </w:rPr>
          <w:tab/>
        </w:r>
        <w:r>
          <w:rPr>
            <w:noProof/>
            <w:webHidden/>
          </w:rPr>
          <w:fldChar w:fldCharType="begin"/>
        </w:r>
        <w:r>
          <w:rPr>
            <w:noProof/>
            <w:webHidden/>
          </w:rPr>
          <w:instrText xml:space="preserve"> PAGEREF _Toc80800208 \h </w:instrText>
        </w:r>
        <w:r>
          <w:rPr>
            <w:noProof/>
            <w:webHidden/>
          </w:rPr>
        </w:r>
        <w:r>
          <w:rPr>
            <w:noProof/>
            <w:webHidden/>
          </w:rPr>
          <w:fldChar w:fldCharType="separate"/>
        </w:r>
        <w:r>
          <w:rPr>
            <w:noProof/>
            <w:webHidden/>
          </w:rPr>
          <w:t>16</w:t>
        </w:r>
        <w:r>
          <w:rPr>
            <w:noProof/>
            <w:webHidden/>
          </w:rPr>
          <w:fldChar w:fldCharType="end"/>
        </w:r>
      </w:hyperlink>
    </w:p>
    <w:p w14:paraId="0CE592C9" w14:textId="46071F78" w:rsidR="005D5ADD" w:rsidRDefault="005D5ADD" w:rsidP="005D5ADD">
      <w:pPr>
        <w:pStyle w:val="TableofFigures"/>
        <w:tabs>
          <w:tab w:val="right" w:leader="dot" w:pos="9350"/>
        </w:tabs>
        <w:spacing w:line="360" w:lineRule="auto"/>
        <w:rPr>
          <w:rFonts w:asciiTheme="minorHAnsi" w:eastAsiaTheme="minorEastAsia" w:hAnsiTheme="minorHAnsi"/>
          <w:noProof/>
        </w:rPr>
      </w:pPr>
      <w:hyperlink w:anchor="_Toc80800209" w:history="1">
        <w:r w:rsidRPr="001B4545">
          <w:rPr>
            <w:rStyle w:val="Hyperlink"/>
            <w:noProof/>
          </w:rPr>
          <w:t>Figure 7. I</w:t>
        </w:r>
        <w:r w:rsidRPr="001B4545">
          <w:rPr>
            <w:rStyle w:val="Hyperlink"/>
            <w:rFonts w:ascii="Whitney Book" w:hAnsi="Whitney Book"/>
            <w:noProof/>
            <w:position w:val="4"/>
          </w:rPr>
          <w:t>2</w:t>
        </w:r>
        <w:r w:rsidRPr="001B4545">
          <w:rPr>
            <w:rStyle w:val="Hyperlink"/>
            <w:noProof/>
          </w:rPr>
          <w:t>C write/read data transfer from host microcontroller.</w:t>
        </w:r>
        <w:r>
          <w:rPr>
            <w:noProof/>
            <w:webHidden/>
          </w:rPr>
          <w:tab/>
        </w:r>
        <w:r>
          <w:rPr>
            <w:noProof/>
            <w:webHidden/>
          </w:rPr>
          <w:fldChar w:fldCharType="begin"/>
        </w:r>
        <w:r>
          <w:rPr>
            <w:noProof/>
            <w:webHidden/>
          </w:rPr>
          <w:instrText xml:space="preserve"> PAGEREF _Toc80800209 \h </w:instrText>
        </w:r>
        <w:r>
          <w:rPr>
            <w:noProof/>
            <w:webHidden/>
          </w:rPr>
        </w:r>
        <w:r>
          <w:rPr>
            <w:noProof/>
            <w:webHidden/>
          </w:rPr>
          <w:fldChar w:fldCharType="separate"/>
        </w:r>
        <w:r>
          <w:rPr>
            <w:noProof/>
            <w:webHidden/>
          </w:rPr>
          <w:t>17</w:t>
        </w:r>
        <w:r>
          <w:rPr>
            <w:noProof/>
            <w:webHidden/>
          </w:rPr>
          <w:fldChar w:fldCharType="end"/>
        </w:r>
      </w:hyperlink>
    </w:p>
    <w:p w14:paraId="5E3CF30C" w14:textId="44A42424" w:rsidR="005D5ADD" w:rsidRDefault="005D5ADD" w:rsidP="005D5ADD">
      <w:pPr>
        <w:pStyle w:val="TableofFigures"/>
        <w:tabs>
          <w:tab w:val="right" w:leader="dot" w:pos="9350"/>
        </w:tabs>
        <w:spacing w:line="360" w:lineRule="auto"/>
        <w:rPr>
          <w:rFonts w:asciiTheme="minorHAnsi" w:eastAsiaTheme="minorEastAsia" w:hAnsiTheme="minorHAnsi"/>
          <w:noProof/>
        </w:rPr>
      </w:pPr>
      <w:hyperlink r:id="rId12" w:anchor="_Toc80800210" w:history="1">
        <w:r w:rsidRPr="001B4545">
          <w:rPr>
            <w:rStyle w:val="Hyperlink"/>
            <w:noProof/>
          </w:rPr>
          <w:t>Figure 12. MAX78000 Bootloader Communication Protocol.</w:t>
        </w:r>
        <w:r>
          <w:rPr>
            <w:noProof/>
            <w:webHidden/>
          </w:rPr>
          <w:tab/>
        </w:r>
        <w:r>
          <w:rPr>
            <w:noProof/>
            <w:webHidden/>
          </w:rPr>
          <w:fldChar w:fldCharType="begin"/>
        </w:r>
        <w:r>
          <w:rPr>
            <w:noProof/>
            <w:webHidden/>
          </w:rPr>
          <w:instrText xml:space="preserve"> PAGEREF _Toc80800210 \h </w:instrText>
        </w:r>
        <w:r>
          <w:rPr>
            <w:noProof/>
            <w:webHidden/>
          </w:rPr>
        </w:r>
        <w:r>
          <w:rPr>
            <w:noProof/>
            <w:webHidden/>
          </w:rPr>
          <w:fldChar w:fldCharType="separate"/>
        </w:r>
        <w:r>
          <w:rPr>
            <w:noProof/>
            <w:webHidden/>
          </w:rPr>
          <w:t>20</w:t>
        </w:r>
        <w:r>
          <w:rPr>
            <w:noProof/>
            <w:webHidden/>
          </w:rPr>
          <w:fldChar w:fldCharType="end"/>
        </w:r>
      </w:hyperlink>
    </w:p>
    <w:p w14:paraId="6344FEE1" w14:textId="6A9C4405" w:rsidR="005D5ADD" w:rsidRDefault="005D5ADD" w:rsidP="005D5ADD">
      <w:pPr>
        <w:pStyle w:val="TableofFigures"/>
        <w:tabs>
          <w:tab w:val="right" w:leader="dot" w:pos="9350"/>
        </w:tabs>
        <w:spacing w:line="360" w:lineRule="auto"/>
        <w:rPr>
          <w:rFonts w:asciiTheme="minorHAnsi" w:eastAsiaTheme="minorEastAsia" w:hAnsiTheme="minorHAnsi"/>
          <w:noProof/>
        </w:rPr>
      </w:pPr>
      <w:hyperlink w:anchor="_Toc80800211" w:history="1">
        <w:r w:rsidRPr="001B4545">
          <w:rPr>
            <w:rStyle w:val="Hyperlink"/>
            <w:noProof/>
          </w:rPr>
          <w:t>Figure 13. Hex header data in the .msbl.</w:t>
        </w:r>
        <w:r>
          <w:rPr>
            <w:noProof/>
            <w:webHidden/>
          </w:rPr>
          <w:tab/>
        </w:r>
        <w:r>
          <w:rPr>
            <w:noProof/>
            <w:webHidden/>
          </w:rPr>
          <w:fldChar w:fldCharType="begin"/>
        </w:r>
        <w:r>
          <w:rPr>
            <w:noProof/>
            <w:webHidden/>
          </w:rPr>
          <w:instrText xml:space="preserve"> PAGEREF _Toc80800211 \h </w:instrText>
        </w:r>
        <w:r>
          <w:rPr>
            <w:noProof/>
            <w:webHidden/>
          </w:rPr>
        </w:r>
        <w:r>
          <w:rPr>
            <w:noProof/>
            <w:webHidden/>
          </w:rPr>
          <w:fldChar w:fldCharType="separate"/>
        </w:r>
        <w:r>
          <w:rPr>
            <w:noProof/>
            <w:webHidden/>
          </w:rPr>
          <w:t>32</w:t>
        </w:r>
        <w:r>
          <w:rPr>
            <w:noProof/>
            <w:webHidden/>
          </w:rPr>
          <w:fldChar w:fldCharType="end"/>
        </w:r>
      </w:hyperlink>
    </w:p>
    <w:p w14:paraId="2D00AD79" w14:textId="68F2F0AD" w:rsidR="00AD4EC7" w:rsidRDefault="00C52731" w:rsidP="005D5ADD">
      <w:pPr>
        <w:pStyle w:val="Body"/>
        <w:spacing w:before="0" w:after="100" w:line="360" w:lineRule="auto"/>
      </w:pPr>
      <w:r w:rsidRPr="002F5A5E">
        <w:rPr>
          <w:snapToGrid/>
          <w:szCs w:val="22"/>
          <w:lang w:eastAsia="en-US"/>
        </w:rPr>
        <w:fldChar w:fldCharType="end"/>
      </w:r>
      <w:r w:rsidR="00AD4EC7">
        <w:br w:type="page"/>
      </w:r>
    </w:p>
    <w:p w14:paraId="5B1BE005" w14:textId="16FD9B86" w:rsidR="00805395" w:rsidRPr="00E53B60" w:rsidRDefault="001E5B8E" w:rsidP="00B70277">
      <w:pPr>
        <w:pStyle w:val="TableofContents"/>
        <w:rPr>
          <w:rFonts w:ascii="Arial" w:hAnsi="Arial" w:cs="Arial"/>
        </w:rPr>
      </w:pPr>
      <w:r w:rsidRPr="00E53B60">
        <w:rPr>
          <w:rFonts w:ascii="Arial" w:hAnsi="Arial" w:cs="Arial"/>
        </w:rPr>
        <w:lastRenderedPageBreak/>
        <w:t>List of Tables</w:t>
      </w:r>
    </w:p>
    <w:p w14:paraId="0A5DD361" w14:textId="7ACB0B41" w:rsidR="005D5ADD" w:rsidRDefault="0074448F" w:rsidP="005D5ADD">
      <w:pPr>
        <w:pStyle w:val="TableofFigures"/>
        <w:tabs>
          <w:tab w:val="right" w:leader="dot" w:pos="9350"/>
        </w:tabs>
        <w:spacing w:line="360" w:lineRule="auto"/>
        <w:rPr>
          <w:rFonts w:asciiTheme="minorHAnsi" w:eastAsiaTheme="minorEastAsia" w:hAnsiTheme="minorHAnsi"/>
          <w:noProof/>
        </w:rPr>
      </w:pPr>
      <w:r w:rsidRPr="002F5A5E">
        <w:rPr>
          <w:rFonts w:cs="Arial"/>
        </w:rPr>
        <w:fldChar w:fldCharType="begin"/>
      </w:r>
      <w:r w:rsidRPr="002F5A5E">
        <w:rPr>
          <w:rFonts w:cs="Arial"/>
        </w:rPr>
        <w:instrText xml:space="preserve"> TOC \h \z \t "*Table Title" \c </w:instrText>
      </w:r>
      <w:r w:rsidRPr="002F5A5E">
        <w:rPr>
          <w:rFonts w:cs="Arial"/>
        </w:rPr>
        <w:fldChar w:fldCharType="separate"/>
      </w:r>
      <w:hyperlink w:anchor="_Toc80800212" w:history="1">
        <w:r w:rsidR="005D5ADD" w:rsidRPr="00C66841">
          <w:rPr>
            <w:rStyle w:val="Hyperlink"/>
            <w:rFonts w:cs="Arial"/>
            <w:noProof/>
          </w:rPr>
          <w:t>Table 1. Bootloader Memory Map</w:t>
        </w:r>
        <w:r w:rsidR="005D5ADD">
          <w:rPr>
            <w:noProof/>
            <w:webHidden/>
          </w:rPr>
          <w:tab/>
        </w:r>
        <w:r w:rsidR="005D5ADD">
          <w:rPr>
            <w:noProof/>
            <w:webHidden/>
          </w:rPr>
          <w:fldChar w:fldCharType="begin"/>
        </w:r>
        <w:r w:rsidR="005D5ADD">
          <w:rPr>
            <w:noProof/>
            <w:webHidden/>
          </w:rPr>
          <w:instrText xml:space="preserve"> PAGEREF _Toc80800212 \h </w:instrText>
        </w:r>
        <w:r w:rsidR="005D5ADD">
          <w:rPr>
            <w:noProof/>
            <w:webHidden/>
          </w:rPr>
        </w:r>
        <w:r w:rsidR="005D5ADD">
          <w:rPr>
            <w:noProof/>
            <w:webHidden/>
          </w:rPr>
          <w:fldChar w:fldCharType="separate"/>
        </w:r>
        <w:r w:rsidR="005D5ADD">
          <w:rPr>
            <w:noProof/>
            <w:webHidden/>
          </w:rPr>
          <w:t>8</w:t>
        </w:r>
        <w:r w:rsidR="005D5ADD">
          <w:rPr>
            <w:noProof/>
            <w:webHidden/>
          </w:rPr>
          <w:fldChar w:fldCharType="end"/>
        </w:r>
      </w:hyperlink>
    </w:p>
    <w:p w14:paraId="4C82F446" w14:textId="6FBA38B2" w:rsidR="005D5ADD" w:rsidRDefault="005D5ADD" w:rsidP="005D5ADD">
      <w:pPr>
        <w:pStyle w:val="TableofFigures"/>
        <w:tabs>
          <w:tab w:val="right" w:leader="dot" w:pos="9350"/>
        </w:tabs>
        <w:spacing w:line="360" w:lineRule="auto"/>
        <w:rPr>
          <w:rFonts w:asciiTheme="minorHAnsi" w:eastAsiaTheme="minorEastAsia" w:hAnsiTheme="minorHAnsi"/>
          <w:noProof/>
        </w:rPr>
      </w:pPr>
      <w:hyperlink w:anchor="_Toc80800213" w:history="1">
        <w:r w:rsidRPr="00C66841">
          <w:rPr>
            <w:rStyle w:val="Hyperlink"/>
            <w:rFonts w:cs="Arial"/>
            <w:noProof/>
          </w:rPr>
          <w:t>Table 2. Bootloader Data Section Description</w:t>
        </w:r>
        <w:r>
          <w:rPr>
            <w:noProof/>
            <w:webHidden/>
          </w:rPr>
          <w:tab/>
        </w:r>
        <w:r>
          <w:rPr>
            <w:noProof/>
            <w:webHidden/>
          </w:rPr>
          <w:fldChar w:fldCharType="begin"/>
        </w:r>
        <w:r>
          <w:rPr>
            <w:noProof/>
            <w:webHidden/>
          </w:rPr>
          <w:instrText xml:space="preserve"> PAGEREF _Toc80800213 \h </w:instrText>
        </w:r>
        <w:r>
          <w:rPr>
            <w:noProof/>
            <w:webHidden/>
          </w:rPr>
        </w:r>
        <w:r>
          <w:rPr>
            <w:noProof/>
            <w:webHidden/>
          </w:rPr>
          <w:fldChar w:fldCharType="separate"/>
        </w:r>
        <w:r>
          <w:rPr>
            <w:noProof/>
            <w:webHidden/>
          </w:rPr>
          <w:t>8</w:t>
        </w:r>
        <w:r>
          <w:rPr>
            <w:noProof/>
            <w:webHidden/>
          </w:rPr>
          <w:fldChar w:fldCharType="end"/>
        </w:r>
      </w:hyperlink>
    </w:p>
    <w:p w14:paraId="56E206F2" w14:textId="4F76336D" w:rsidR="005D5ADD" w:rsidRDefault="005D5ADD" w:rsidP="005D5ADD">
      <w:pPr>
        <w:pStyle w:val="TableofFigures"/>
        <w:tabs>
          <w:tab w:val="right" w:leader="dot" w:pos="9350"/>
        </w:tabs>
        <w:spacing w:line="360" w:lineRule="auto"/>
        <w:rPr>
          <w:rFonts w:asciiTheme="minorHAnsi" w:eastAsiaTheme="minorEastAsia" w:hAnsiTheme="minorHAnsi"/>
          <w:noProof/>
        </w:rPr>
      </w:pPr>
      <w:hyperlink w:anchor="_Toc80800214" w:history="1">
        <w:r w:rsidRPr="00C66841">
          <w:rPr>
            <w:rStyle w:val="Hyperlink"/>
            <w:rFonts w:cs="Arial"/>
            <w:noProof/>
          </w:rPr>
          <w:t>Table 2. GPIO and RSTN Pin Descriptions</w:t>
        </w:r>
        <w:r>
          <w:rPr>
            <w:noProof/>
            <w:webHidden/>
          </w:rPr>
          <w:tab/>
        </w:r>
        <w:r>
          <w:rPr>
            <w:noProof/>
            <w:webHidden/>
          </w:rPr>
          <w:fldChar w:fldCharType="begin"/>
        </w:r>
        <w:r>
          <w:rPr>
            <w:noProof/>
            <w:webHidden/>
          </w:rPr>
          <w:instrText xml:space="preserve"> PAGEREF _Toc80800214 \h </w:instrText>
        </w:r>
        <w:r>
          <w:rPr>
            <w:noProof/>
            <w:webHidden/>
          </w:rPr>
        </w:r>
        <w:r>
          <w:rPr>
            <w:noProof/>
            <w:webHidden/>
          </w:rPr>
          <w:fldChar w:fldCharType="separate"/>
        </w:r>
        <w:r>
          <w:rPr>
            <w:noProof/>
            <w:webHidden/>
          </w:rPr>
          <w:t>9</w:t>
        </w:r>
        <w:r>
          <w:rPr>
            <w:noProof/>
            <w:webHidden/>
          </w:rPr>
          <w:fldChar w:fldCharType="end"/>
        </w:r>
      </w:hyperlink>
    </w:p>
    <w:p w14:paraId="3831678D" w14:textId="7AFD0BDB" w:rsidR="005D5ADD" w:rsidRDefault="005D5ADD" w:rsidP="005D5ADD">
      <w:pPr>
        <w:pStyle w:val="TableofFigures"/>
        <w:tabs>
          <w:tab w:val="right" w:leader="dot" w:pos="9350"/>
        </w:tabs>
        <w:spacing w:line="360" w:lineRule="auto"/>
        <w:rPr>
          <w:rFonts w:asciiTheme="minorHAnsi" w:eastAsiaTheme="minorEastAsia" w:hAnsiTheme="minorHAnsi"/>
          <w:noProof/>
        </w:rPr>
      </w:pPr>
      <w:hyperlink w:anchor="_Toc80800215" w:history="1">
        <w:r w:rsidRPr="00C66841">
          <w:rPr>
            <w:rStyle w:val="Hyperlink"/>
            <w:rFonts w:cs="Arial"/>
            <w:noProof/>
          </w:rPr>
          <w:t>Table 3. Read Status Byte Values</w:t>
        </w:r>
        <w:r>
          <w:rPr>
            <w:noProof/>
            <w:webHidden/>
          </w:rPr>
          <w:tab/>
        </w:r>
        <w:r>
          <w:rPr>
            <w:noProof/>
            <w:webHidden/>
          </w:rPr>
          <w:fldChar w:fldCharType="begin"/>
        </w:r>
        <w:r>
          <w:rPr>
            <w:noProof/>
            <w:webHidden/>
          </w:rPr>
          <w:instrText xml:space="preserve"> PAGEREF _Toc80800215 \h </w:instrText>
        </w:r>
        <w:r>
          <w:rPr>
            <w:noProof/>
            <w:webHidden/>
          </w:rPr>
        </w:r>
        <w:r>
          <w:rPr>
            <w:noProof/>
            <w:webHidden/>
          </w:rPr>
          <w:fldChar w:fldCharType="separate"/>
        </w:r>
        <w:r>
          <w:rPr>
            <w:noProof/>
            <w:webHidden/>
          </w:rPr>
          <w:t>18</w:t>
        </w:r>
        <w:r>
          <w:rPr>
            <w:noProof/>
            <w:webHidden/>
          </w:rPr>
          <w:fldChar w:fldCharType="end"/>
        </w:r>
      </w:hyperlink>
    </w:p>
    <w:p w14:paraId="5A5E6CCE" w14:textId="7E583D10" w:rsidR="005D5ADD" w:rsidRDefault="005D5ADD" w:rsidP="005D5ADD">
      <w:pPr>
        <w:pStyle w:val="TableofFigures"/>
        <w:tabs>
          <w:tab w:val="right" w:leader="dot" w:pos="9350"/>
        </w:tabs>
        <w:spacing w:line="360" w:lineRule="auto"/>
        <w:rPr>
          <w:rFonts w:asciiTheme="minorHAnsi" w:eastAsiaTheme="minorEastAsia" w:hAnsiTheme="minorHAnsi"/>
          <w:noProof/>
        </w:rPr>
      </w:pPr>
      <w:hyperlink w:anchor="_Toc80800216" w:history="1">
        <w:r w:rsidRPr="00C66841">
          <w:rPr>
            <w:rStyle w:val="Hyperlink"/>
            <w:rFonts w:cs="Arial"/>
            <w:noProof/>
          </w:rPr>
          <w:t>Table 4. MAX78000 Bootloader Message Protocol Definitions</w:t>
        </w:r>
        <w:r>
          <w:rPr>
            <w:noProof/>
            <w:webHidden/>
          </w:rPr>
          <w:tab/>
        </w:r>
        <w:r>
          <w:rPr>
            <w:noProof/>
            <w:webHidden/>
          </w:rPr>
          <w:fldChar w:fldCharType="begin"/>
        </w:r>
        <w:r>
          <w:rPr>
            <w:noProof/>
            <w:webHidden/>
          </w:rPr>
          <w:instrText xml:space="preserve"> PAGEREF _Toc80800216 \h </w:instrText>
        </w:r>
        <w:r>
          <w:rPr>
            <w:noProof/>
            <w:webHidden/>
          </w:rPr>
        </w:r>
        <w:r>
          <w:rPr>
            <w:noProof/>
            <w:webHidden/>
          </w:rPr>
          <w:fldChar w:fldCharType="separate"/>
        </w:r>
        <w:r>
          <w:rPr>
            <w:noProof/>
            <w:webHidden/>
          </w:rPr>
          <w:t>20</w:t>
        </w:r>
        <w:r>
          <w:rPr>
            <w:noProof/>
            <w:webHidden/>
          </w:rPr>
          <w:fldChar w:fldCharType="end"/>
        </w:r>
      </w:hyperlink>
    </w:p>
    <w:p w14:paraId="7380F9D8" w14:textId="020F5DF8" w:rsidR="005D5ADD" w:rsidRDefault="005D5ADD" w:rsidP="005D5ADD">
      <w:pPr>
        <w:pStyle w:val="TableofFigures"/>
        <w:tabs>
          <w:tab w:val="right" w:leader="dot" w:pos="9350"/>
        </w:tabs>
        <w:spacing w:line="360" w:lineRule="auto"/>
        <w:rPr>
          <w:rFonts w:asciiTheme="minorHAnsi" w:eastAsiaTheme="minorEastAsia" w:hAnsiTheme="minorHAnsi"/>
          <w:noProof/>
        </w:rPr>
      </w:pPr>
      <w:hyperlink w:anchor="_Toc80800217" w:history="1">
        <w:r w:rsidRPr="00C66841">
          <w:rPr>
            <w:rStyle w:val="Hyperlink"/>
            <w:rFonts w:cs="Arial"/>
            <w:noProof/>
          </w:rPr>
          <w:t>Table 5. Application Programming Example by Using the .msbl File</w:t>
        </w:r>
        <w:r>
          <w:rPr>
            <w:noProof/>
            <w:webHidden/>
          </w:rPr>
          <w:tab/>
        </w:r>
        <w:r>
          <w:rPr>
            <w:noProof/>
            <w:webHidden/>
          </w:rPr>
          <w:fldChar w:fldCharType="begin"/>
        </w:r>
        <w:r>
          <w:rPr>
            <w:noProof/>
            <w:webHidden/>
          </w:rPr>
          <w:instrText xml:space="preserve"> PAGEREF _Toc80800217 \h </w:instrText>
        </w:r>
        <w:r>
          <w:rPr>
            <w:noProof/>
            <w:webHidden/>
          </w:rPr>
        </w:r>
        <w:r>
          <w:rPr>
            <w:noProof/>
            <w:webHidden/>
          </w:rPr>
          <w:fldChar w:fldCharType="separate"/>
        </w:r>
        <w:r>
          <w:rPr>
            <w:noProof/>
            <w:webHidden/>
          </w:rPr>
          <w:t>28</w:t>
        </w:r>
        <w:r>
          <w:rPr>
            <w:noProof/>
            <w:webHidden/>
          </w:rPr>
          <w:fldChar w:fldCharType="end"/>
        </w:r>
      </w:hyperlink>
    </w:p>
    <w:p w14:paraId="35FDB999" w14:textId="2A86BDC9" w:rsidR="005D5ADD" w:rsidRDefault="005D5ADD" w:rsidP="005D5ADD">
      <w:pPr>
        <w:pStyle w:val="TableofFigures"/>
        <w:tabs>
          <w:tab w:val="right" w:leader="dot" w:pos="9350"/>
        </w:tabs>
        <w:spacing w:line="360" w:lineRule="auto"/>
        <w:rPr>
          <w:rFonts w:asciiTheme="minorHAnsi" w:eastAsiaTheme="minorEastAsia" w:hAnsiTheme="minorHAnsi"/>
          <w:noProof/>
        </w:rPr>
      </w:pPr>
      <w:hyperlink w:anchor="_Toc80800218" w:history="1">
        <w:r w:rsidRPr="00C66841">
          <w:rPr>
            <w:rStyle w:val="Hyperlink"/>
            <w:rFonts w:cs="Arial"/>
            <w:noProof/>
          </w:rPr>
          <w:t>Table 6. Application Programming Example by U</w:t>
        </w:r>
        <w:r w:rsidRPr="00C66841">
          <w:rPr>
            <w:rStyle w:val="Hyperlink"/>
            <w:noProof/>
          </w:rPr>
          <w:t>sing Partial Pages</w:t>
        </w:r>
        <w:r>
          <w:rPr>
            <w:noProof/>
            <w:webHidden/>
          </w:rPr>
          <w:tab/>
        </w:r>
        <w:r>
          <w:rPr>
            <w:noProof/>
            <w:webHidden/>
          </w:rPr>
          <w:fldChar w:fldCharType="begin"/>
        </w:r>
        <w:r>
          <w:rPr>
            <w:noProof/>
            <w:webHidden/>
          </w:rPr>
          <w:instrText xml:space="preserve"> PAGEREF _Toc80800218 \h </w:instrText>
        </w:r>
        <w:r>
          <w:rPr>
            <w:noProof/>
            <w:webHidden/>
          </w:rPr>
        </w:r>
        <w:r>
          <w:rPr>
            <w:noProof/>
            <w:webHidden/>
          </w:rPr>
          <w:fldChar w:fldCharType="separate"/>
        </w:r>
        <w:r>
          <w:rPr>
            <w:noProof/>
            <w:webHidden/>
          </w:rPr>
          <w:t>30</w:t>
        </w:r>
        <w:r>
          <w:rPr>
            <w:noProof/>
            <w:webHidden/>
          </w:rPr>
          <w:fldChar w:fldCharType="end"/>
        </w:r>
      </w:hyperlink>
    </w:p>
    <w:p w14:paraId="61C5EC3C" w14:textId="5D89EE18" w:rsidR="005D5ADD" w:rsidRDefault="005D5ADD" w:rsidP="005D5ADD">
      <w:pPr>
        <w:pStyle w:val="TableofFigures"/>
        <w:tabs>
          <w:tab w:val="right" w:leader="dot" w:pos="9350"/>
        </w:tabs>
        <w:spacing w:line="360" w:lineRule="auto"/>
        <w:rPr>
          <w:rFonts w:asciiTheme="minorHAnsi" w:eastAsiaTheme="minorEastAsia" w:hAnsiTheme="minorHAnsi"/>
          <w:noProof/>
        </w:rPr>
      </w:pPr>
      <w:hyperlink w:anchor="_Toc80800219" w:history="1">
        <w:r w:rsidRPr="00C66841">
          <w:rPr>
            <w:rStyle w:val="Hyperlink"/>
            <w:rFonts w:cs="Arial"/>
            <w:noProof/>
          </w:rPr>
          <w:t>Table 7. Example .msbl File Format</w:t>
        </w:r>
        <w:r>
          <w:rPr>
            <w:noProof/>
            <w:webHidden/>
          </w:rPr>
          <w:tab/>
        </w:r>
        <w:r>
          <w:rPr>
            <w:noProof/>
            <w:webHidden/>
          </w:rPr>
          <w:fldChar w:fldCharType="begin"/>
        </w:r>
        <w:r>
          <w:rPr>
            <w:noProof/>
            <w:webHidden/>
          </w:rPr>
          <w:instrText xml:space="preserve"> PAGEREF _Toc80800219 \h </w:instrText>
        </w:r>
        <w:r>
          <w:rPr>
            <w:noProof/>
            <w:webHidden/>
          </w:rPr>
        </w:r>
        <w:r>
          <w:rPr>
            <w:noProof/>
            <w:webHidden/>
          </w:rPr>
          <w:fldChar w:fldCharType="separate"/>
        </w:r>
        <w:r>
          <w:rPr>
            <w:noProof/>
            <w:webHidden/>
          </w:rPr>
          <w:t>33</w:t>
        </w:r>
        <w:r>
          <w:rPr>
            <w:noProof/>
            <w:webHidden/>
          </w:rPr>
          <w:fldChar w:fldCharType="end"/>
        </w:r>
      </w:hyperlink>
    </w:p>
    <w:p w14:paraId="0104A8D8" w14:textId="0A26BD90" w:rsidR="005D5ADD" w:rsidRDefault="005D5ADD" w:rsidP="005D5ADD">
      <w:pPr>
        <w:pStyle w:val="TableofFigures"/>
        <w:tabs>
          <w:tab w:val="right" w:leader="dot" w:pos="9350"/>
        </w:tabs>
        <w:spacing w:line="360" w:lineRule="auto"/>
        <w:rPr>
          <w:rFonts w:asciiTheme="minorHAnsi" w:eastAsiaTheme="minorEastAsia" w:hAnsiTheme="minorHAnsi"/>
          <w:noProof/>
        </w:rPr>
      </w:pPr>
      <w:hyperlink w:anchor="_Toc80800220" w:history="1">
        <w:r w:rsidRPr="00C66841">
          <w:rPr>
            <w:rStyle w:val="Hyperlink"/>
            <w:rFonts w:cs="Arial"/>
            <w:noProof/>
          </w:rPr>
          <w:t>Table 8. Binary File Application Programming Example</w:t>
        </w:r>
        <w:r>
          <w:rPr>
            <w:noProof/>
            <w:webHidden/>
          </w:rPr>
          <w:tab/>
        </w:r>
        <w:r>
          <w:rPr>
            <w:noProof/>
            <w:webHidden/>
          </w:rPr>
          <w:fldChar w:fldCharType="begin"/>
        </w:r>
        <w:r>
          <w:rPr>
            <w:noProof/>
            <w:webHidden/>
          </w:rPr>
          <w:instrText xml:space="preserve"> PAGEREF _Toc80800220 \h </w:instrText>
        </w:r>
        <w:r>
          <w:rPr>
            <w:noProof/>
            <w:webHidden/>
          </w:rPr>
        </w:r>
        <w:r>
          <w:rPr>
            <w:noProof/>
            <w:webHidden/>
          </w:rPr>
          <w:fldChar w:fldCharType="separate"/>
        </w:r>
        <w:r>
          <w:rPr>
            <w:noProof/>
            <w:webHidden/>
          </w:rPr>
          <w:t>35</w:t>
        </w:r>
        <w:r>
          <w:rPr>
            <w:noProof/>
            <w:webHidden/>
          </w:rPr>
          <w:fldChar w:fldCharType="end"/>
        </w:r>
      </w:hyperlink>
    </w:p>
    <w:p w14:paraId="2ACE214A" w14:textId="7C963E0C" w:rsidR="005D5ADD" w:rsidRDefault="005D5ADD" w:rsidP="005D5ADD">
      <w:pPr>
        <w:pStyle w:val="TableofFigures"/>
        <w:tabs>
          <w:tab w:val="right" w:leader="dot" w:pos="9350"/>
        </w:tabs>
        <w:spacing w:line="360" w:lineRule="auto"/>
        <w:rPr>
          <w:rFonts w:asciiTheme="minorHAnsi" w:eastAsiaTheme="minorEastAsia" w:hAnsiTheme="minorHAnsi"/>
          <w:noProof/>
        </w:rPr>
      </w:pPr>
      <w:hyperlink w:anchor="_Toc80800221" w:history="1">
        <w:r w:rsidRPr="00C66841">
          <w:rPr>
            <w:rStyle w:val="Hyperlink"/>
            <w:rFonts w:cs="Arial"/>
            <w:noProof/>
          </w:rPr>
          <w:t>Table 9. Binary File Partial Application Programming Example</w:t>
        </w:r>
        <w:r>
          <w:rPr>
            <w:noProof/>
            <w:webHidden/>
          </w:rPr>
          <w:tab/>
        </w:r>
        <w:r>
          <w:rPr>
            <w:noProof/>
            <w:webHidden/>
          </w:rPr>
          <w:fldChar w:fldCharType="begin"/>
        </w:r>
        <w:r>
          <w:rPr>
            <w:noProof/>
            <w:webHidden/>
          </w:rPr>
          <w:instrText xml:space="preserve"> PAGEREF _Toc80800221 \h </w:instrText>
        </w:r>
        <w:r>
          <w:rPr>
            <w:noProof/>
            <w:webHidden/>
          </w:rPr>
        </w:r>
        <w:r>
          <w:rPr>
            <w:noProof/>
            <w:webHidden/>
          </w:rPr>
          <w:fldChar w:fldCharType="separate"/>
        </w:r>
        <w:r>
          <w:rPr>
            <w:noProof/>
            <w:webHidden/>
          </w:rPr>
          <w:t>37</w:t>
        </w:r>
        <w:r>
          <w:rPr>
            <w:noProof/>
            <w:webHidden/>
          </w:rPr>
          <w:fldChar w:fldCharType="end"/>
        </w:r>
      </w:hyperlink>
    </w:p>
    <w:p w14:paraId="18DCF5DE" w14:textId="40DFDDEA" w:rsidR="0074448F" w:rsidRPr="00D7779A" w:rsidRDefault="0074448F" w:rsidP="005D5ADD">
      <w:pPr>
        <w:spacing w:after="100" w:line="360" w:lineRule="auto"/>
        <w:rPr>
          <w:rFonts w:ascii="Arial" w:hAnsi="Arial" w:cs="Arial"/>
        </w:rPr>
      </w:pPr>
      <w:r w:rsidRPr="002F5A5E">
        <w:rPr>
          <w:rFonts w:ascii="Arial" w:hAnsi="Arial" w:cs="Arial"/>
        </w:rPr>
        <w:fldChar w:fldCharType="end"/>
      </w:r>
    </w:p>
    <w:p w14:paraId="7AF366D3" w14:textId="6565D841" w:rsidR="001A5266" w:rsidRPr="00D7779A" w:rsidRDefault="00805395" w:rsidP="00AD4F7B">
      <w:pPr>
        <w:pStyle w:val="H2-Heading"/>
        <w:rPr>
          <w:rFonts w:ascii="Arial" w:hAnsi="Arial" w:cs="Arial"/>
        </w:rPr>
      </w:pPr>
      <w:r w:rsidRPr="00D7779A">
        <w:rPr>
          <w:rFonts w:ascii="Arial" w:hAnsi="Arial" w:cs="Arial"/>
        </w:rPr>
        <w:br w:type="page"/>
      </w:r>
      <w:bookmarkStart w:id="3" w:name="_Toc80800160"/>
      <w:r w:rsidR="001A5266" w:rsidRPr="00D7779A">
        <w:rPr>
          <w:rFonts w:ascii="Arial" w:hAnsi="Arial" w:cs="Arial"/>
        </w:rPr>
        <w:lastRenderedPageBreak/>
        <w:t>Overview</w:t>
      </w:r>
      <w:bookmarkEnd w:id="3"/>
    </w:p>
    <w:p w14:paraId="69D3BE40" w14:textId="0576CFAD" w:rsidR="001A5266" w:rsidRPr="00D7779A" w:rsidRDefault="001A5266" w:rsidP="00A6684F">
      <w:pPr>
        <w:pStyle w:val="Body"/>
      </w:pPr>
      <w:bookmarkStart w:id="4" w:name="_Hlk526859354"/>
      <w:r w:rsidRPr="00D7779A">
        <w:t xml:space="preserve">The </w:t>
      </w:r>
      <w:r w:rsidRPr="00D7779A">
        <w:rPr>
          <w:bCs/>
        </w:rPr>
        <w:fldChar w:fldCharType="begin"/>
      </w:r>
      <w:r w:rsidRPr="00D7779A">
        <w:rPr>
          <w:bCs/>
        </w:rPr>
        <w:instrText xml:space="preserve"> DOCPROPERTY  PartNumber  \* MERGEFORMAT </w:instrText>
      </w:r>
      <w:r w:rsidRPr="00D7779A">
        <w:rPr>
          <w:bCs/>
        </w:rPr>
        <w:fldChar w:fldCharType="separate"/>
      </w:r>
      <w:r w:rsidR="00621732">
        <w:rPr>
          <w:bCs/>
        </w:rPr>
        <w:t>MAX</w:t>
      </w:r>
      <w:r w:rsidR="00E93DA3">
        <w:rPr>
          <w:bCs/>
        </w:rPr>
        <w:t>78000</w:t>
      </w:r>
      <w:r w:rsidRPr="00D7779A">
        <w:rPr>
          <w:bCs/>
        </w:rPr>
        <w:fldChar w:fldCharType="end"/>
      </w:r>
      <w:r w:rsidRPr="00D7779A">
        <w:t xml:space="preserve"> </w:t>
      </w:r>
      <w:r w:rsidR="00990CB6" w:rsidRPr="00D7779A">
        <w:t xml:space="preserve">bootloader </w:t>
      </w:r>
      <w:r w:rsidRPr="00D7779A">
        <w:t xml:space="preserve">is embedded firmware that </w:t>
      </w:r>
      <w:r w:rsidR="00953DFB" w:rsidRPr="00D7779A">
        <w:t xml:space="preserve">gives </w:t>
      </w:r>
      <w:r w:rsidRPr="00D7779A">
        <w:t xml:space="preserve">the </w:t>
      </w:r>
      <w:fldSimple w:instr=" DOCPROPERTY  PartNumber  \* MERGEFORMAT ">
        <w:r w:rsidR="00621732">
          <w:t>MAX</w:t>
        </w:r>
        <w:r w:rsidR="00E93DA3">
          <w:t>78000</w:t>
        </w:r>
      </w:fldSimple>
      <w:r w:rsidRPr="00D7779A">
        <w:t xml:space="preserve"> the ability to </w:t>
      </w:r>
      <w:r w:rsidR="00CA7B32" w:rsidRPr="00D7779A">
        <w:t xml:space="preserve">update application code </w:t>
      </w:r>
      <w:r w:rsidR="00953DFB" w:rsidRPr="00D7779A">
        <w:t xml:space="preserve">provided </w:t>
      </w:r>
      <w:r w:rsidRPr="00D7779A">
        <w:t>by a host microcontroller. The bootloader</w:t>
      </w:r>
      <w:r w:rsidR="00036D11" w:rsidRPr="00D7779A">
        <w:t xml:space="preserve"> can be</w:t>
      </w:r>
      <w:r w:rsidRPr="00D7779A">
        <w:t xml:space="preserve"> accessed </w:t>
      </w:r>
      <w:r w:rsidR="00ED0A5C" w:rsidRPr="00D7779A">
        <w:t xml:space="preserve">through the </w:t>
      </w:r>
      <w:r w:rsidR="004269AE" w:rsidRPr="00D7779A">
        <w:t>I</w:t>
      </w:r>
      <w:r w:rsidR="004269AE" w:rsidRPr="00183C72">
        <w:rPr>
          <w:rStyle w:val="BodySuperscript"/>
        </w:rPr>
        <w:t>2</w:t>
      </w:r>
      <w:proofErr w:type="spellStart"/>
      <w:r w:rsidR="004269AE" w:rsidRPr="00D7779A">
        <w:t>C</w:t>
      </w:r>
      <w:r w:rsidR="008B3EF9" w:rsidRPr="00D7779A">
        <w:t>interface</w:t>
      </w:r>
      <w:proofErr w:type="spellEnd"/>
      <w:r w:rsidRPr="00D7779A">
        <w:t xml:space="preserve">. </w:t>
      </w:r>
      <w:r w:rsidR="00E93DA3">
        <w:t>This inte</w:t>
      </w:r>
      <w:r w:rsidR="00A41F37" w:rsidRPr="00D7779A">
        <w:t>rface provide</w:t>
      </w:r>
      <w:r w:rsidR="00E93DA3">
        <w:t>s</w:t>
      </w:r>
      <w:r w:rsidRPr="00D7779A">
        <w:t xml:space="preserve"> the data channel and the control channel for </w:t>
      </w:r>
      <w:r w:rsidR="008B3EF9" w:rsidRPr="00D7779A">
        <w:t xml:space="preserve">communicating </w:t>
      </w:r>
      <w:r w:rsidRPr="00D7779A">
        <w:t xml:space="preserve">between the host microcontroller and the </w:t>
      </w:r>
      <w:fldSimple w:instr=" DOCPROPERTY  PartNumber  \* MERGEFORMAT ">
        <w:r w:rsidR="00621732">
          <w:t>MAX</w:t>
        </w:r>
        <w:r w:rsidR="00E93DA3">
          <w:t>78000</w:t>
        </w:r>
      </w:fldSimple>
      <w:r w:rsidR="00F131FB" w:rsidRPr="00D7779A">
        <w:t xml:space="preserve">. The bootloader application load mode </w:t>
      </w:r>
      <w:r w:rsidR="008B3EF9" w:rsidRPr="00D7779A">
        <w:t xml:space="preserve">is </w:t>
      </w:r>
      <w:r w:rsidRPr="00D7779A">
        <w:t xml:space="preserve">enabled and disabled by either a serial command or hardware connectivity. The serial command is interpreted by the </w:t>
      </w:r>
      <w:r w:rsidR="00953DFB" w:rsidRPr="00D7779A">
        <w:t xml:space="preserve">user </w:t>
      </w:r>
      <w:r w:rsidRPr="00D7779A">
        <w:t>application</w:t>
      </w:r>
      <w:r w:rsidR="008B3EF9" w:rsidRPr="00D7779A">
        <w:t>,</w:t>
      </w:r>
      <w:r w:rsidRPr="00D7779A">
        <w:t xml:space="preserve"> which configures the device to enter bootloader mode. </w:t>
      </w:r>
      <w:r w:rsidR="00ED0A5C" w:rsidRPr="00D7779A">
        <w:t xml:space="preserve">When </w:t>
      </w:r>
      <w:r w:rsidRPr="00D7779A">
        <w:t xml:space="preserve">using the hardware connectivity option, a single GPIO pin and the RSTN pin on the </w:t>
      </w:r>
      <w:fldSimple w:instr=" DOCPROPERTY  PartNumber  \* MERGEFORMAT ">
        <w:r w:rsidR="00621732">
          <w:t>MAX</w:t>
        </w:r>
        <w:r w:rsidR="00E93DA3">
          <w:t>78000</w:t>
        </w:r>
      </w:fldSimple>
      <w:r w:rsidRPr="00D7779A">
        <w:t xml:space="preserve"> can be configured to allow the </w:t>
      </w:r>
      <w:fldSimple w:instr=" DOCPROPERTY  PartNumber  \* MERGEFORMAT ">
        <w:r w:rsidR="00621732">
          <w:t>MAX</w:t>
        </w:r>
        <w:r w:rsidR="00E93DA3">
          <w:t>78000</w:t>
        </w:r>
      </w:fldSimple>
      <w:r w:rsidRPr="00D7779A">
        <w:t xml:space="preserve"> to enter bootloader mode.</w:t>
      </w:r>
    </w:p>
    <w:bookmarkEnd w:id="4"/>
    <w:p w14:paraId="7B368240" w14:textId="77777777" w:rsidR="001A5266" w:rsidRPr="00D7779A" w:rsidRDefault="001A5266" w:rsidP="001A5266">
      <w:pPr>
        <w:spacing w:after="0" w:line="240" w:lineRule="auto"/>
        <w:rPr>
          <w:rFonts w:ascii="Arial" w:eastAsia="Times New Roman" w:hAnsi="Arial" w:cs="Arial"/>
        </w:rPr>
      </w:pPr>
      <w:r w:rsidRPr="00D7779A">
        <w:rPr>
          <w:rFonts w:ascii="Arial" w:hAnsi="Arial" w:cs="Arial"/>
        </w:rPr>
        <w:br w:type="page"/>
      </w:r>
    </w:p>
    <w:p w14:paraId="752FCBC1" w14:textId="77777777" w:rsidR="001A5266" w:rsidRPr="00D7779A" w:rsidRDefault="001A5266" w:rsidP="00A6684F">
      <w:pPr>
        <w:pStyle w:val="H2-Heading"/>
        <w:rPr>
          <w:rFonts w:ascii="Arial" w:hAnsi="Arial" w:cs="Arial"/>
        </w:rPr>
      </w:pPr>
      <w:bookmarkStart w:id="5" w:name="_Toc80800161"/>
      <w:r w:rsidRPr="00D7779A">
        <w:rPr>
          <w:rFonts w:ascii="Arial" w:hAnsi="Arial" w:cs="Arial"/>
        </w:rPr>
        <w:lastRenderedPageBreak/>
        <w:t>Detailed Description</w:t>
      </w:r>
      <w:bookmarkEnd w:id="5"/>
    </w:p>
    <w:p w14:paraId="45A8AAB7" w14:textId="27BDF3E8" w:rsidR="001A5266" w:rsidRPr="00D7779A" w:rsidRDefault="001A2F02" w:rsidP="001A5266">
      <w:pPr>
        <w:pStyle w:val="Body"/>
      </w:pPr>
      <w:r w:rsidRPr="00EC2A44">
        <w:rPr>
          <w:b/>
          <w:bCs/>
        </w:rPr>
        <w:fldChar w:fldCharType="begin"/>
      </w:r>
      <w:r w:rsidRPr="00EC2A44">
        <w:rPr>
          <w:b/>
          <w:bCs/>
        </w:rPr>
        <w:instrText xml:space="preserve"> REF _Ref9341014 \h </w:instrText>
      </w:r>
      <w:r w:rsidR="00D7779A" w:rsidRPr="00EC2A44">
        <w:rPr>
          <w:b/>
          <w:bCs/>
        </w:rPr>
        <w:instrText xml:space="preserve"> \* MERGEFORMAT </w:instrText>
      </w:r>
      <w:r w:rsidRPr="00EC2A44">
        <w:rPr>
          <w:b/>
          <w:bCs/>
        </w:rPr>
      </w:r>
      <w:r w:rsidRPr="00EC2A44">
        <w:rPr>
          <w:b/>
          <w:bCs/>
        </w:rPr>
        <w:fldChar w:fldCharType="separate"/>
      </w:r>
      <w:r w:rsidR="00BD36E2" w:rsidRPr="00BD36E2">
        <w:rPr>
          <w:b/>
          <w:bCs/>
        </w:rPr>
        <w:t xml:space="preserve">Figure </w:t>
      </w:r>
      <w:r w:rsidR="00BD36E2" w:rsidRPr="00BD36E2">
        <w:rPr>
          <w:b/>
          <w:bCs/>
          <w:noProof/>
        </w:rPr>
        <w:t>1</w:t>
      </w:r>
      <w:r w:rsidRPr="00EC2A44">
        <w:rPr>
          <w:b/>
          <w:bCs/>
        </w:rPr>
        <w:fldChar w:fldCharType="end"/>
      </w:r>
      <w:r w:rsidRPr="00D7779A">
        <w:t xml:space="preserve"> </w:t>
      </w:r>
      <w:r w:rsidR="001A5266" w:rsidRPr="00D7779A">
        <w:t xml:space="preserve">and </w:t>
      </w:r>
      <w:r w:rsidR="0017281A" w:rsidRPr="0017281A">
        <w:rPr>
          <w:b/>
          <w:bCs/>
        </w:rPr>
        <w:fldChar w:fldCharType="begin"/>
      </w:r>
      <w:r w:rsidR="0017281A" w:rsidRPr="0017281A">
        <w:rPr>
          <w:b/>
          <w:bCs/>
        </w:rPr>
        <w:instrText xml:space="preserve"> REF _Ref29806402 \h </w:instrText>
      </w:r>
      <w:r w:rsidR="0017281A">
        <w:rPr>
          <w:b/>
          <w:bCs/>
        </w:rPr>
        <w:instrText xml:space="preserve"> \* MERGEFORMAT </w:instrText>
      </w:r>
      <w:r w:rsidR="0017281A" w:rsidRPr="0017281A">
        <w:rPr>
          <w:b/>
          <w:bCs/>
        </w:rPr>
      </w:r>
      <w:r w:rsidR="0017281A" w:rsidRPr="0017281A">
        <w:rPr>
          <w:b/>
          <w:bCs/>
        </w:rPr>
        <w:fldChar w:fldCharType="separate"/>
      </w:r>
      <w:r w:rsidR="00BD36E2" w:rsidRPr="00BD36E2">
        <w:rPr>
          <w:b/>
          <w:bCs/>
        </w:rPr>
        <w:t xml:space="preserve">Figure </w:t>
      </w:r>
      <w:r w:rsidR="00BD36E2" w:rsidRPr="00BD36E2">
        <w:rPr>
          <w:b/>
          <w:bCs/>
          <w:noProof/>
        </w:rPr>
        <w:t>2</w:t>
      </w:r>
      <w:r w:rsidR="0017281A" w:rsidRPr="0017281A">
        <w:rPr>
          <w:b/>
          <w:bCs/>
        </w:rPr>
        <w:fldChar w:fldCharType="end"/>
      </w:r>
      <w:r w:rsidR="0017281A">
        <w:t xml:space="preserve"> </w:t>
      </w:r>
      <w:r w:rsidR="00ED0A5C" w:rsidRPr="00D7779A">
        <w:t xml:space="preserve">show </w:t>
      </w:r>
      <w:r w:rsidR="001A5266" w:rsidRPr="00D7779A">
        <w:t>the program flow for the bootloader.</w:t>
      </w:r>
    </w:p>
    <w:p w14:paraId="4D3F3BCE" w14:textId="07625370" w:rsidR="001A2F02" w:rsidRPr="00D7779A" w:rsidRDefault="00667369" w:rsidP="001A2F02">
      <w:pPr>
        <w:pStyle w:val="Body"/>
        <w:spacing w:line="240" w:lineRule="auto"/>
        <w:jc w:val="center"/>
      </w:pPr>
      <w:r>
        <w:rPr>
          <w:rFonts w:asciiTheme="minorHAnsi" w:hAnsiTheme="minorHAnsi" w:cstheme="minorBidi"/>
          <w:noProof/>
          <w:snapToGrid/>
          <w:sz w:val="16"/>
          <w:szCs w:val="16"/>
          <w:lang w:eastAsia="en-US"/>
        </w:rPr>
        <w:drawing>
          <wp:inline distT="0" distB="0" distL="0" distR="0" wp14:anchorId="622792E7" wp14:editId="0FEB4A53">
            <wp:extent cx="5509539" cy="750498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1_Bootloader Flow Chart.emf"/>
                    <pic:cNvPicPr/>
                  </pic:nvPicPr>
                  <pic:blipFill>
                    <a:blip r:embed="rId13">
                      <a:extLst>
                        <a:ext uri="{28A0092B-C50C-407E-A947-70E740481C1C}">
                          <a14:useLocalDpi xmlns:a14="http://schemas.microsoft.com/office/drawing/2010/main" val="0"/>
                        </a:ext>
                      </a:extLst>
                    </a:blip>
                    <a:stretch>
                      <a:fillRect/>
                    </a:stretch>
                  </pic:blipFill>
                  <pic:spPr>
                    <a:xfrm>
                      <a:off x="0" y="0"/>
                      <a:ext cx="5512603" cy="7509155"/>
                    </a:xfrm>
                    <a:prstGeom prst="rect">
                      <a:avLst/>
                    </a:prstGeom>
                  </pic:spPr>
                </pic:pic>
              </a:graphicData>
            </a:graphic>
          </wp:inline>
        </w:drawing>
      </w:r>
    </w:p>
    <w:p w14:paraId="4891930C" w14:textId="24D4D626" w:rsidR="00ED0A5C" w:rsidRPr="004A06B1" w:rsidRDefault="001A2F02" w:rsidP="004A06B1">
      <w:pPr>
        <w:pStyle w:val="Caption-Figure"/>
      </w:pPr>
      <w:bookmarkStart w:id="6" w:name="_Ref9341014"/>
      <w:bookmarkStart w:id="7" w:name="_Toc80800204"/>
      <w:r w:rsidRPr="004A06B1">
        <w:t xml:space="preserve">Figure </w:t>
      </w:r>
      <w:fldSimple w:instr=" SEQ Figure \* ARABIC ">
        <w:r w:rsidR="00565B87">
          <w:rPr>
            <w:noProof/>
          </w:rPr>
          <w:t>1</w:t>
        </w:r>
      </w:fldSimple>
      <w:bookmarkEnd w:id="6"/>
      <w:r w:rsidRPr="004A06B1">
        <w:t xml:space="preserve">. </w:t>
      </w:r>
      <w:fldSimple w:instr=" DOCPROPERTY  PartNumber  \* MERGEFORMAT ">
        <w:r w:rsidR="00621732">
          <w:t>MAX</w:t>
        </w:r>
        <w:r w:rsidR="00E93DA3">
          <w:t>78000</w:t>
        </w:r>
      </w:fldSimple>
      <w:r w:rsidR="00ED0A5C" w:rsidRPr="004A06B1">
        <w:t xml:space="preserve"> bootloader </w:t>
      </w:r>
      <w:r w:rsidR="0086379B" w:rsidRPr="004A06B1">
        <w:t>top-</w:t>
      </w:r>
      <w:r w:rsidR="00ED0A5C" w:rsidRPr="004A06B1">
        <w:t>level flow chart.</w:t>
      </w:r>
      <w:bookmarkEnd w:id="7"/>
    </w:p>
    <w:p w14:paraId="39DC6DCC" w14:textId="77777777" w:rsidR="007566A7" w:rsidRDefault="006807F5" w:rsidP="002F5A5E">
      <w:r>
        <w:rPr>
          <w:noProof/>
          <w:snapToGrid w:val="0"/>
          <w:lang w:eastAsia="zh-CN"/>
        </w:rPr>
        <w:lastRenderedPageBreak/>
        <w:drawing>
          <wp:inline distT="0" distB="0" distL="0" distR="0" wp14:anchorId="62F21712" wp14:editId="15FA5AF5">
            <wp:extent cx="5358942" cy="78977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358942" cy="7897750"/>
                    </a:xfrm>
                    <a:prstGeom prst="rect">
                      <a:avLst/>
                    </a:prstGeom>
                  </pic:spPr>
                </pic:pic>
              </a:graphicData>
            </a:graphic>
          </wp:inline>
        </w:drawing>
      </w:r>
      <w:bookmarkStart w:id="8" w:name="_Ref9341029"/>
    </w:p>
    <w:p w14:paraId="6638D800" w14:textId="632BEF56" w:rsidR="00ED0A5C" w:rsidRPr="004A06B1" w:rsidRDefault="00ED0A5C" w:rsidP="004A06B1">
      <w:pPr>
        <w:pStyle w:val="Caption-Figure"/>
      </w:pPr>
      <w:bookmarkStart w:id="9" w:name="_Ref29806402"/>
      <w:bookmarkStart w:id="10" w:name="_Toc80800205"/>
      <w:r w:rsidRPr="004A06B1">
        <w:t xml:space="preserve">Figure </w:t>
      </w:r>
      <w:fldSimple w:instr=" SEQ Figure \* ARABIC \s 2 ">
        <w:r w:rsidR="00565B87">
          <w:rPr>
            <w:noProof/>
          </w:rPr>
          <w:t>2</w:t>
        </w:r>
      </w:fldSimple>
      <w:bookmarkEnd w:id="8"/>
      <w:bookmarkEnd w:id="9"/>
      <w:r w:rsidRPr="004A06B1">
        <w:t xml:space="preserve">. </w:t>
      </w:r>
      <w:fldSimple w:instr=" DOCPROPERTY  PartNumber  \* MERGEFORMAT ">
        <w:r w:rsidR="00621732">
          <w:t>MAX</w:t>
        </w:r>
        <w:r w:rsidR="00E93DA3">
          <w:t>78000</w:t>
        </w:r>
      </w:fldSimple>
      <w:r w:rsidRPr="004A06B1">
        <w:t xml:space="preserve"> bootloader application loader flow char</w:t>
      </w:r>
      <w:r w:rsidR="00B86DA9" w:rsidRPr="004A06B1">
        <w:t>t</w:t>
      </w:r>
      <w:r w:rsidRPr="004A06B1">
        <w:t>.</w:t>
      </w:r>
      <w:bookmarkEnd w:id="10"/>
    </w:p>
    <w:p w14:paraId="207D1891" w14:textId="63EAA17B" w:rsidR="00C714B9" w:rsidRPr="00D7779A" w:rsidRDefault="00C714B9" w:rsidP="00C714B9">
      <w:pPr>
        <w:pStyle w:val="H2-Heading"/>
        <w:rPr>
          <w:rFonts w:ascii="Arial" w:hAnsi="Arial" w:cs="Arial"/>
        </w:rPr>
      </w:pPr>
      <w:bookmarkStart w:id="11" w:name="_Toc80800162"/>
      <w:r w:rsidRPr="00D7779A">
        <w:rPr>
          <w:rFonts w:ascii="Arial" w:hAnsi="Arial" w:cs="Arial"/>
        </w:rPr>
        <w:lastRenderedPageBreak/>
        <w:t>MAX</w:t>
      </w:r>
      <w:r w:rsidR="00E93DA3">
        <w:rPr>
          <w:rFonts w:ascii="Arial" w:hAnsi="Arial" w:cs="Arial"/>
        </w:rPr>
        <w:t>78000</w:t>
      </w:r>
      <w:r w:rsidRPr="00D7779A">
        <w:rPr>
          <w:rFonts w:ascii="Arial" w:hAnsi="Arial" w:cs="Arial"/>
        </w:rPr>
        <w:t xml:space="preserve"> Bootloader Memory Map</w:t>
      </w:r>
      <w:bookmarkEnd w:id="11"/>
    </w:p>
    <w:p w14:paraId="01A08AF1" w14:textId="6FCF2C53" w:rsidR="00E93DA3" w:rsidRDefault="00E93DA3" w:rsidP="00E93DA3">
      <w:pPr>
        <w:pStyle w:val="Body"/>
      </w:pPr>
      <w:r>
        <w:t>The MAX78000</w:t>
      </w:r>
      <w:r w:rsidRPr="00D7779A">
        <w:t xml:space="preserve"> bootloader </w:t>
      </w:r>
      <w:r>
        <w:t>memory map can be seen in</w:t>
      </w:r>
      <w:r w:rsidR="009B2B07">
        <w:t xml:space="preserve"> </w:t>
      </w:r>
      <w:r w:rsidR="009B2B07">
        <w:fldChar w:fldCharType="begin"/>
      </w:r>
      <w:r w:rsidR="009B2B07">
        <w:instrText xml:space="preserve"> REF _Ref65767313 \h </w:instrText>
      </w:r>
      <w:r w:rsidR="009B2B07">
        <w:fldChar w:fldCharType="separate"/>
      </w:r>
      <w:r w:rsidR="009B2B07" w:rsidRPr="00D7779A">
        <w:t xml:space="preserve">Table </w:t>
      </w:r>
      <w:r w:rsidR="009B2B07">
        <w:rPr>
          <w:noProof/>
        </w:rPr>
        <w:t>1</w:t>
      </w:r>
      <w:r w:rsidR="009B2B07">
        <w:fldChar w:fldCharType="end"/>
      </w:r>
      <w:r w:rsidRPr="00D7779A">
        <w:t>.</w:t>
      </w:r>
    </w:p>
    <w:p w14:paraId="2CB20307" w14:textId="5EEDB6D2" w:rsidR="009B2B07" w:rsidRDefault="009B2B07" w:rsidP="009B2B07">
      <w:pPr>
        <w:pStyle w:val="TableTitle"/>
      </w:pPr>
      <w:bookmarkStart w:id="12" w:name="_Ref65767313"/>
      <w:bookmarkStart w:id="13" w:name="_Toc80800212"/>
      <w:r w:rsidRPr="00D7779A">
        <w:rPr>
          <w:rFonts w:cs="Arial"/>
        </w:rPr>
        <w:t xml:space="preserve">Table </w:t>
      </w:r>
      <w:r w:rsidRPr="00D7779A">
        <w:rPr>
          <w:rFonts w:cs="Arial"/>
          <w:noProof/>
        </w:rPr>
        <w:fldChar w:fldCharType="begin"/>
      </w:r>
      <w:r w:rsidRPr="00D7779A">
        <w:rPr>
          <w:rFonts w:cs="Arial"/>
          <w:noProof/>
        </w:rPr>
        <w:instrText xml:space="preserve"> SEQ Table \* ARABIC </w:instrText>
      </w:r>
      <w:r w:rsidRPr="00D7779A">
        <w:rPr>
          <w:rFonts w:cs="Arial"/>
          <w:noProof/>
        </w:rPr>
        <w:fldChar w:fldCharType="separate"/>
      </w:r>
      <w:r>
        <w:rPr>
          <w:rFonts w:cs="Arial"/>
          <w:noProof/>
        </w:rPr>
        <w:t>1</w:t>
      </w:r>
      <w:r w:rsidRPr="00D7779A">
        <w:rPr>
          <w:rFonts w:cs="Arial"/>
          <w:noProof/>
        </w:rPr>
        <w:fldChar w:fldCharType="end"/>
      </w:r>
      <w:bookmarkEnd w:id="12"/>
      <w:r w:rsidRPr="00D7779A">
        <w:rPr>
          <w:rFonts w:cs="Arial"/>
        </w:rPr>
        <w:t xml:space="preserve">. Bootloader </w:t>
      </w:r>
      <w:r>
        <w:rPr>
          <w:rFonts w:cs="Arial"/>
        </w:rPr>
        <w:t>Memory Map</w:t>
      </w:r>
      <w:bookmarkEnd w:id="13"/>
    </w:p>
    <w:tbl>
      <w:tblPr>
        <w:tblStyle w:val="TableGrid"/>
        <w:tblW w:w="5850" w:type="dxa"/>
        <w:tblInd w:w="-5" w:type="dxa"/>
        <w:tblLook w:val="04A0" w:firstRow="1" w:lastRow="0" w:firstColumn="1" w:lastColumn="0" w:noHBand="0" w:noVBand="1"/>
      </w:tblPr>
      <w:tblGrid>
        <w:gridCol w:w="2790"/>
        <w:gridCol w:w="3060"/>
      </w:tblGrid>
      <w:tr w:rsidR="009B2B07" w:rsidRPr="00D7779A" w14:paraId="674A2C15" w14:textId="77777777" w:rsidTr="00E84B70">
        <w:tc>
          <w:tcPr>
            <w:tcW w:w="2790" w:type="dxa"/>
            <w:shd w:val="clear" w:color="auto" w:fill="D9D9D9" w:themeFill="background1" w:themeFillShade="D9"/>
            <w:hideMark/>
          </w:tcPr>
          <w:p w14:paraId="363DA3AC" w14:textId="77777777" w:rsidR="009B2B07" w:rsidRPr="00D7779A" w:rsidRDefault="009B2B07" w:rsidP="00980405">
            <w:pPr>
              <w:pStyle w:val="TableHeader"/>
            </w:pPr>
            <w:r w:rsidRPr="00D7779A">
              <w:t>ADDRESS</w:t>
            </w:r>
          </w:p>
        </w:tc>
        <w:tc>
          <w:tcPr>
            <w:tcW w:w="3060" w:type="dxa"/>
            <w:shd w:val="clear" w:color="auto" w:fill="D9D9D9" w:themeFill="background1" w:themeFillShade="D9"/>
            <w:hideMark/>
          </w:tcPr>
          <w:p w14:paraId="75BCCE7B" w14:textId="77777777" w:rsidR="009B2B07" w:rsidRPr="00D7779A" w:rsidRDefault="009B2B07" w:rsidP="00980405">
            <w:pPr>
              <w:pStyle w:val="TableHeader"/>
            </w:pPr>
            <w:r w:rsidRPr="00D7779A">
              <w:t>DESCRIPTION</w:t>
            </w:r>
          </w:p>
        </w:tc>
      </w:tr>
      <w:tr w:rsidR="009B2B07" w:rsidRPr="00D7779A" w14:paraId="07DF38EC" w14:textId="77777777" w:rsidTr="00E84B70">
        <w:tc>
          <w:tcPr>
            <w:tcW w:w="2790" w:type="dxa"/>
          </w:tcPr>
          <w:p w14:paraId="238A14F2" w14:textId="591E5643" w:rsidR="009B2B07" w:rsidRPr="00D7779A" w:rsidRDefault="00E84B70" w:rsidP="00980405">
            <w:pPr>
              <w:pStyle w:val="TableTextCenter"/>
            </w:pPr>
            <w:r>
              <w:t>0x10000000 - 0x10007FFF</w:t>
            </w:r>
          </w:p>
        </w:tc>
        <w:tc>
          <w:tcPr>
            <w:tcW w:w="3060" w:type="dxa"/>
          </w:tcPr>
          <w:p w14:paraId="0352504C" w14:textId="318F1076" w:rsidR="009B2B07" w:rsidRPr="00D7779A" w:rsidRDefault="00CD4AD9" w:rsidP="00980405">
            <w:pPr>
              <w:pStyle w:val="TableTextCenter"/>
            </w:pPr>
            <w:r>
              <w:t>Bootloader</w:t>
            </w:r>
          </w:p>
        </w:tc>
      </w:tr>
      <w:tr w:rsidR="009B2B07" w:rsidRPr="00D7779A" w14:paraId="2798DB9D" w14:textId="77777777" w:rsidTr="00E84B70">
        <w:tc>
          <w:tcPr>
            <w:tcW w:w="2790" w:type="dxa"/>
          </w:tcPr>
          <w:p w14:paraId="199769E4" w14:textId="4380C131" w:rsidR="009B2B07" w:rsidRPr="00D7779A" w:rsidRDefault="00CD4AD9" w:rsidP="00980405">
            <w:pPr>
              <w:pStyle w:val="TableTextCenter"/>
            </w:pPr>
            <w:r>
              <w:t>0x10008000 - 0x1007DFBF</w:t>
            </w:r>
          </w:p>
        </w:tc>
        <w:tc>
          <w:tcPr>
            <w:tcW w:w="3060" w:type="dxa"/>
          </w:tcPr>
          <w:p w14:paraId="60C6041E" w14:textId="65A695F4" w:rsidR="009B2B07" w:rsidRPr="00D7779A" w:rsidRDefault="00CD4AD9" w:rsidP="00980405">
            <w:pPr>
              <w:pStyle w:val="TableTextCenter"/>
            </w:pPr>
            <w:r>
              <w:t>Main Application</w:t>
            </w:r>
          </w:p>
        </w:tc>
      </w:tr>
      <w:tr w:rsidR="009B2B07" w:rsidRPr="00D7779A" w14:paraId="2F6CDE99" w14:textId="77777777" w:rsidTr="00E84B70">
        <w:tc>
          <w:tcPr>
            <w:tcW w:w="2790" w:type="dxa"/>
          </w:tcPr>
          <w:p w14:paraId="2E2DD6A0" w14:textId="25309044" w:rsidR="009B2B07" w:rsidRPr="00D7779A" w:rsidRDefault="00CD4AD9" w:rsidP="00980405">
            <w:pPr>
              <w:pStyle w:val="TableTextCenter"/>
            </w:pPr>
            <w:r>
              <w:t>0x1007DFC0 - 0x1007DFFF</w:t>
            </w:r>
          </w:p>
        </w:tc>
        <w:tc>
          <w:tcPr>
            <w:tcW w:w="3060" w:type="dxa"/>
          </w:tcPr>
          <w:p w14:paraId="2F8F81A2" w14:textId="454FB83B" w:rsidR="009B2B07" w:rsidRPr="00D7779A" w:rsidRDefault="00CD4AD9" w:rsidP="00980405">
            <w:pPr>
              <w:pStyle w:val="TableTextCenter"/>
            </w:pPr>
            <w:r>
              <w:t>Bootloader Data</w:t>
            </w:r>
          </w:p>
        </w:tc>
      </w:tr>
      <w:tr w:rsidR="009B2B07" w:rsidRPr="00D7779A" w14:paraId="75AD740E" w14:textId="77777777" w:rsidTr="00E84B70">
        <w:trPr>
          <w:trHeight w:val="215"/>
        </w:trPr>
        <w:tc>
          <w:tcPr>
            <w:tcW w:w="2790" w:type="dxa"/>
          </w:tcPr>
          <w:p w14:paraId="7EA456A4" w14:textId="54711903" w:rsidR="009B2B07" w:rsidRPr="00D7779A" w:rsidRDefault="00CD4AD9" w:rsidP="00980405">
            <w:pPr>
              <w:pStyle w:val="TableTextCenter"/>
            </w:pPr>
            <w:r>
              <w:t>0x1007E000 - 0x1007FFFF</w:t>
            </w:r>
          </w:p>
        </w:tc>
        <w:tc>
          <w:tcPr>
            <w:tcW w:w="3060" w:type="dxa"/>
          </w:tcPr>
          <w:p w14:paraId="019CC13A" w14:textId="3CC2CB70" w:rsidR="009B2B07" w:rsidRPr="00D7779A" w:rsidRDefault="00D71E3B" w:rsidP="00980405">
            <w:pPr>
              <w:pStyle w:val="TableTextCenter"/>
            </w:pPr>
            <w:r>
              <w:t>Rom Bootloader Page</w:t>
            </w:r>
          </w:p>
        </w:tc>
      </w:tr>
    </w:tbl>
    <w:p w14:paraId="5AA99172" w14:textId="77777777" w:rsidR="009B2B07" w:rsidRDefault="009B2B07" w:rsidP="00E93DA3">
      <w:pPr>
        <w:pStyle w:val="Body"/>
      </w:pPr>
    </w:p>
    <w:p w14:paraId="344B9958" w14:textId="096826AE" w:rsidR="00985DCB" w:rsidRDefault="001A2F02" w:rsidP="00F821C0">
      <w:pPr>
        <w:pStyle w:val="Body"/>
      </w:pPr>
      <w:r w:rsidRPr="00EC2A44">
        <w:rPr>
          <w:b/>
          <w:bCs/>
        </w:rPr>
        <w:fldChar w:fldCharType="begin"/>
      </w:r>
      <w:r w:rsidRPr="00EC2A44">
        <w:rPr>
          <w:b/>
          <w:bCs/>
        </w:rPr>
        <w:instrText xml:space="preserve"> REF _Ref9341157 \h </w:instrText>
      </w:r>
      <w:r w:rsidR="00D7779A" w:rsidRPr="00EC2A44">
        <w:rPr>
          <w:b/>
          <w:bCs/>
        </w:rPr>
        <w:instrText xml:space="preserve"> \* MERGEFORMAT </w:instrText>
      </w:r>
      <w:r w:rsidRPr="00EC2A44">
        <w:rPr>
          <w:b/>
          <w:bCs/>
        </w:rPr>
      </w:r>
      <w:r w:rsidRPr="00EC2A44">
        <w:rPr>
          <w:b/>
          <w:bCs/>
        </w:rPr>
        <w:fldChar w:fldCharType="separate"/>
      </w:r>
      <w:r w:rsidR="009B2B07" w:rsidRPr="009B2B07">
        <w:rPr>
          <w:b/>
          <w:bCs/>
        </w:rPr>
        <w:t xml:space="preserve">Table </w:t>
      </w:r>
      <w:r w:rsidR="009B2B07" w:rsidRPr="009B2B07">
        <w:rPr>
          <w:b/>
          <w:bCs/>
          <w:noProof/>
        </w:rPr>
        <w:t>2</w:t>
      </w:r>
      <w:r w:rsidRPr="00EC2A44">
        <w:rPr>
          <w:b/>
          <w:bCs/>
        </w:rPr>
        <w:fldChar w:fldCharType="end"/>
      </w:r>
      <w:r w:rsidRPr="00D7779A">
        <w:t xml:space="preserve"> </w:t>
      </w:r>
      <w:r w:rsidR="00D811A4" w:rsidRPr="00D7779A">
        <w:t xml:space="preserve">lists the descriptions of </w:t>
      </w:r>
      <w:r w:rsidR="00B30EA3">
        <w:t xml:space="preserve">the </w:t>
      </w:r>
      <w:r w:rsidR="00D811A4" w:rsidRPr="00D7779A">
        <w:t>bootloader data</w:t>
      </w:r>
      <w:r w:rsidR="00FC6320" w:rsidRPr="00D7779A">
        <w:t xml:space="preserve"> section</w:t>
      </w:r>
      <w:r w:rsidR="00B30EA3">
        <w:t>s</w:t>
      </w:r>
      <w:r w:rsidR="00D811A4" w:rsidRPr="00D7779A">
        <w:t xml:space="preserve">. </w:t>
      </w:r>
      <w:r w:rsidR="00B30EA3">
        <w:t>The a</w:t>
      </w:r>
      <w:r w:rsidR="003B3AFF" w:rsidRPr="00D7779A">
        <w:t xml:space="preserve">pplication start address is 0x4000 and </w:t>
      </w:r>
      <w:r w:rsidR="0086379B" w:rsidRPr="00D7779A">
        <w:t xml:space="preserve">the </w:t>
      </w:r>
      <w:r w:rsidR="003B3AFF" w:rsidRPr="00D7779A">
        <w:t>m</w:t>
      </w:r>
      <w:r w:rsidR="00C714B9" w:rsidRPr="00D7779A">
        <w:t xml:space="preserve">aximum size of </w:t>
      </w:r>
      <w:r w:rsidR="0086379B" w:rsidRPr="00D7779A">
        <w:t xml:space="preserve">an </w:t>
      </w:r>
      <w:r w:rsidR="00C714B9" w:rsidRPr="00D7779A">
        <w:t>application that can be programmed is 245696 bytes.</w:t>
      </w:r>
    </w:p>
    <w:p w14:paraId="49456058" w14:textId="47CE9911" w:rsidR="007904D6" w:rsidRPr="004A06B1" w:rsidRDefault="001A2F02" w:rsidP="007B60EF">
      <w:pPr>
        <w:pStyle w:val="Body"/>
        <w:spacing w:line="240" w:lineRule="auto"/>
      </w:pPr>
      <w:bookmarkStart w:id="14" w:name="_Ref9341117"/>
      <w:r w:rsidRPr="004A06B1">
        <w:t xml:space="preserve">Figure </w:t>
      </w:r>
      <w:fldSimple w:instr=" SEQ Figure \* ARABIC ">
        <w:r w:rsidR="00565B87">
          <w:rPr>
            <w:noProof/>
          </w:rPr>
          <w:t>3</w:t>
        </w:r>
      </w:fldSimple>
      <w:bookmarkEnd w:id="14"/>
      <w:r w:rsidR="006F3631" w:rsidRPr="004A06B1">
        <w:t xml:space="preserve">. </w:t>
      </w:r>
      <w:fldSimple w:instr=" DOCPROPERTY  PartNumber  \* MERGEFORMAT ">
        <w:r w:rsidR="00621732">
          <w:t>MAX</w:t>
        </w:r>
        <w:r w:rsidR="00C04F74">
          <w:t>78000</w:t>
        </w:r>
      </w:fldSimple>
      <w:r w:rsidR="006F3631" w:rsidRPr="004A06B1">
        <w:t xml:space="preserve"> bootloader memory map.</w:t>
      </w:r>
    </w:p>
    <w:p w14:paraId="650D6B74" w14:textId="571FCBD9" w:rsidR="00D811A4" w:rsidRPr="00D7779A" w:rsidRDefault="001A2F02" w:rsidP="00093327">
      <w:pPr>
        <w:pStyle w:val="TableTitle"/>
        <w:rPr>
          <w:rFonts w:cs="Arial"/>
        </w:rPr>
      </w:pPr>
      <w:bookmarkStart w:id="15" w:name="_Ref9341157"/>
      <w:bookmarkStart w:id="16" w:name="_Toc80800213"/>
      <w:r w:rsidRPr="00D7779A">
        <w:rPr>
          <w:rFonts w:cs="Arial"/>
        </w:rPr>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9B2B07">
        <w:rPr>
          <w:rFonts w:cs="Arial"/>
          <w:noProof/>
        </w:rPr>
        <w:t>2</w:t>
      </w:r>
      <w:r w:rsidR="005A0A62" w:rsidRPr="00D7779A">
        <w:rPr>
          <w:rFonts w:cs="Arial"/>
          <w:noProof/>
        </w:rPr>
        <w:fldChar w:fldCharType="end"/>
      </w:r>
      <w:bookmarkEnd w:id="15"/>
      <w:r w:rsidRPr="00D7779A">
        <w:rPr>
          <w:rFonts w:cs="Arial"/>
        </w:rPr>
        <w:t>.</w:t>
      </w:r>
      <w:r w:rsidR="007904D6" w:rsidRPr="00D7779A">
        <w:rPr>
          <w:rFonts w:cs="Arial"/>
        </w:rPr>
        <w:t xml:space="preserve"> </w:t>
      </w:r>
      <w:r w:rsidR="00A43A24" w:rsidRPr="00D7779A">
        <w:rPr>
          <w:rFonts w:cs="Arial"/>
        </w:rPr>
        <w:t>Bootloader Data Section Description</w:t>
      </w:r>
      <w:bookmarkEnd w:id="16"/>
    </w:p>
    <w:tbl>
      <w:tblPr>
        <w:tblStyle w:val="TableGrid"/>
        <w:tblW w:w="5850" w:type="dxa"/>
        <w:tblInd w:w="-5" w:type="dxa"/>
        <w:tblLook w:val="04A0" w:firstRow="1" w:lastRow="0" w:firstColumn="1" w:lastColumn="0" w:noHBand="0" w:noVBand="1"/>
      </w:tblPr>
      <w:tblGrid>
        <w:gridCol w:w="1260"/>
        <w:gridCol w:w="2610"/>
        <w:gridCol w:w="1980"/>
      </w:tblGrid>
      <w:tr w:rsidR="00A43A24" w:rsidRPr="00D7779A" w14:paraId="16F74E69" w14:textId="40EE8F21" w:rsidTr="003C1057">
        <w:tc>
          <w:tcPr>
            <w:tcW w:w="1260" w:type="dxa"/>
            <w:shd w:val="clear" w:color="auto" w:fill="D9D9D9" w:themeFill="background1" w:themeFillShade="D9"/>
            <w:hideMark/>
          </w:tcPr>
          <w:p w14:paraId="19477559" w14:textId="07947202" w:rsidR="00A43A24" w:rsidRPr="00D7779A" w:rsidRDefault="004A71A8" w:rsidP="00D811A4">
            <w:pPr>
              <w:pStyle w:val="TableHeader"/>
            </w:pPr>
            <w:r w:rsidRPr="00D7779A">
              <w:t>ADDRESS</w:t>
            </w:r>
          </w:p>
        </w:tc>
        <w:tc>
          <w:tcPr>
            <w:tcW w:w="2610" w:type="dxa"/>
            <w:shd w:val="clear" w:color="auto" w:fill="D9D9D9" w:themeFill="background1" w:themeFillShade="D9"/>
            <w:hideMark/>
          </w:tcPr>
          <w:p w14:paraId="656D9466" w14:textId="77777777" w:rsidR="00A43A24" w:rsidRPr="00D7779A" w:rsidRDefault="00A43A24" w:rsidP="00D811A4">
            <w:pPr>
              <w:pStyle w:val="TableHeader"/>
            </w:pPr>
            <w:r w:rsidRPr="00D7779A">
              <w:t>DESCRIPTION</w:t>
            </w:r>
          </w:p>
        </w:tc>
        <w:tc>
          <w:tcPr>
            <w:tcW w:w="1980" w:type="dxa"/>
            <w:shd w:val="clear" w:color="auto" w:fill="D9D9D9" w:themeFill="background1" w:themeFillShade="D9"/>
          </w:tcPr>
          <w:p w14:paraId="1AF5BF94" w14:textId="4C4B5A7D" w:rsidR="00A43A24" w:rsidRPr="00D7779A" w:rsidRDefault="004A71A8" w:rsidP="00D811A4">
            <w:pPr>
              <w:pStyle w:val="TableHeader"/>
            </w:pPr>
            <w:r w:rsidRPr="00D7779A">
              <w:t>LENGTH</w:t>
            </w:r>
            <w:r w:rsidR="00667369">
              <w:t xml:space="preserve"> (bytes)</w:t>
            </w:r>
          </w:p>
        </w:tc>
      </w:tr>
      <w:tr w:rsidR="00A43A24" w:rsidRPr="00D7779A" w14:paraId="3038DA62" w14:textId="60C35B64" w:rsidTr="00667369">
        <w:tc>
          <w:tcPr>
            <w:tcW w:w="1260" w:type="dxa"/>
          </w:tcPr>
          <w:p w14:paraId="2887C399" w14:textId="10A3DA91" w:rsidR="00A43A24" w:rsidRPr="00D7779A" w:rsidRDefault="00A43A24" w:rsidP="00D811A4">
            <w:pPr>
              <w:pStyle w:val="TableTextCenter"/>
            </w:pPr>
            <w:r w:rsidRPr="00D7779A">
              <w:t>0x</w:t>
            </w:r>
            <w:r w:rsidR="00AF5B9D">
              <w:t>1007D</w:t>
            </w:r>
            <w:r w:rsidRPr="00D7779A">
              <w:t>FC0</w:t>
            </w:r>
          </w:p>
        </w:tc>
        <w:tc>
          <w:tcPr>
            <w:tcW w:w="2610" w:type="dxa"/>
          </w:tcPr>
          <w:p w14:paraId="7B6799EC" w14:textId="22BB6481" w:rsidR="00A43A24" w:rsidRPr="00D7779A" w:rsidRDefault="00A43A24" w:rsidP="00D811A4">
            <w:pPr>
              <w:pStyle w:val="TableTextCenter"/>
            </w:pPr>
            <w:r w:rsidRPr="00D7779A">
              <w:t>Application CRC</w:t>
            </w:r>
          </w:p>
        </w:tc>
        <w:tc>
          <w:tcPr>
            <w:tcW w:w="1980" w:type="dxa"/>
          </w:tcPr>
          <w:p w14:paraId="4196083C" w14:textId="68F239E7" w:rsidR="00A43A24" w:rsidRPr="00D7779A" w:rsidRDefault="00A43A24" w:rsidP="00D811A4">
            <w:pPr>
              <w:pStyle w:val="TableTextCenter"/>
            </w:pPr>
            <w:r w:rsidRPr="00D7779A">
              <w:t>4</w:t>
            </w:r>
          </w:p>
        </w:tc>
      </w:tr>
      <w:tr w:rsidR="00A43A24" w:rsidRPr="00D7779A" w14:paraId="7C29E643" w14:textId="33C6B7C5" w:rsidTr="00667369">
        <w:tc>
          <w:tcPr>
            <w:tcW w:w="1260" w:type="dxa"/>
          </w:tcPr>
          <w:p w14:paraId="101EA74A" w14:textId="77C6359F" w:rsidR="00A43A24" w:rsidRPr="00D7779A" w:rsidRDefault="00AF5B9D" w:rsidP="00D811A4">
            <w:pPr>
              <w:pStyle w:val="TableTextCenter"/>
            </w:pPr>
            <w:r w:rsidRPr="00D7779A">
              <w:t>0x</w:t>
            </w:r>
            <w:r>
              <w:t>1007D</w:t>
            </w:r>
            <w:r w:rsidR="00A43A24" w:rsidRPr="00D7779A">
              <w:t>FC4</w:t>
            </w:r>
          </w:p>
        </w:tc>
        <w:tc>
          <w:tcPr>
            <w:tcW w:w="2610" w:type="dxa"/>
          </w:tcPr>
          <w:p w14:paraId="03047284" w14:textId="6439C567" w:rsidR="00A43A24" w:rsidRPr="00D7779A" w:rsidRDefault="00A43A24" w:rsidP="00D811A4">
            <w:pPr>
              <w:pStyle w:val="TableTextCenter"/>
            </w:pPr>
            <w:r w:rsidRPr="00D7779A">
              <w:t xml:space="preserve">Application </w:t>
            </w:r>
            <w:r w:rsidR="006807F5">
              <w:t>l</w:t>
            </w:r>
            <w:r w:rsidRPr="00D7779A">
              <w:t>ength</w:t>
            </w:r>
          </w:p>
        </w:tc>
        <w:tc>
          <w:tcPr>
            <w:tcW w:w="1980" w:type="dxa"/>
          </w:tcPr>
          <w:p w14:paraId="6984CF77" w14:textId="2FA43945" w:rsidR="00A43A24" w:rsidRPr="00D7779A" w:rsidRDefault="00A43A24" w:rsidP="00D811A4">
            <w:pPr>
              <w:pStyle w:val="TableTextCenter"/>
            </w:pPr>
            <w:r w:rsidRPr="00D7779A">
              <w:t>4</w:t>
            </w:r>
          </w:p>
        </w:tc>
      </w:tr>
      <w:tr w:rsidR="00A43A24" w:rsidRPr="00D7779A" w14:paraId="7D22305E" w14:textId="2717EC56" w:rsidTr="00667369">
        <w:tc>
          <w:tcPr>
            <w:tcW w:w="1260" w:type="dxa"/>
          </w:tcPr>
          <w:p w14:paraId="6E7395B1" w14:textId="01DCCBCD" w:rsidR="00A43A24" w:rsidRPr="00D7779A" w:rsidRDefault="00AF5B9D" w:rsidP="00D811A4">
            <w:pPr>
              <w:pStyle w:val="TableTextCenter"/>
            </w:pPr>
            <w:r w:rsidRPr="00D7779A">
              <w:t>0x</w:t>
            </w:r>
            <w:r>
              <w:t>1007D</w:t>
            </w:r>
            <w:r w:rsidR="00A43A24" w:rsidRPr="00D7779A">
              <w:t>FC8</w:t>
            </w:r>
          </w:p>
        </w:tc>
        <w:tc>
          <w:tcPr>
            <w:tcW w:w="2610" w:type="dxa"/>
          </w:tcPr>
          <w:p w14:paraId="6342A328" w14:textId="7DE55AC5" w:rsidR="00A43A24" w:rsidRPr="00D7779A" w:rsidRDefault="00A43A24" w:rsidP="00D811A4">
            <w:pPr>
              <w:pStyle w:val="TableTextCenter"/>
            </w:pPr>
            <w:r w:rsidRPr="00D7779A">
              <w:t xml:space="preserve">Valid </w:t>
            </w:r>
            <w:r w:rsidR="006807F5">
              <w:t>m</w:t>
            </w:r>
            <w:r w:rsidRPr="00D7779A">
              <w:t>ark</w:t>
            </w:r>
          </w:p>
        </w:tc>
        <w:tc>
          <w:tcPr>
            <w:tcW w:w="1980" w:type="dxa"/>
          </w:tcPr>
          <w:p w14:paraId="5BD26C7E" w14:textId="4A35EA8D" w:rsidR="00A43A24" w:rsidRPr="00D7779A" w:rsidRDefault="00A43A24" w:rsidP="00D811A4">
            <w:pPr>
              <w:pStyle w:val="TableTextCenter"/>
            </w:pPr>
            <w:r w:rsidRPr="00D7779A">
              <w:t>4</w:t>
            </w:r>
          </w:p>
        </w:tc>
      </w:tr>
      <w:tr w:rsidR="00A43A24" w:rsidRPr="00D7779A" w14:paraId="2B6C57AF" w14:textId="32990207" w:rsidTr="00667369">
        <w:trPr>
          <w:trHeight w:val="215"/>
        </w:trPr>
        <w:tc>
          <w:tcPr>
            <w:tcW w:w="1260" w:type="dxa"/>
          </w:tcPr>
          <w:p w14:paraId="23A68740" w14:textId="1AD1FC00" w:rsidR="00A43A24" w:rsidRPr="00D7779A" w:rsidRDefault="00AF5B9D" w:rsidP="00D811A4">
            <w:pPr>
              <w:pStyle w:val="TableTextCenter"/>
            </w:pPr>
            <w:r w:rsidRPr="00D7779A">
              <w:t>0x</w:t>
            </w:r>
            <w:r>
              <w:t>1007D</w:t>
            </w:r>
            <w:r w:rsidR="00A43A24" w:rsidRPr="00D7779A">
              <w:t>FCC</w:t>
            </w:r>
          </w:p>
        </w:tc>
        <w:tc>
          <w:tcPr>
            <w:tcW w:w="2610" w:type="dxa"/>
          </w:tcPr>
          <w:p w14:paraId="469F7AE4" w14:textId="1A39C540" w:rsidR="00A43A24" w:rsidRPr="00D7779A" w:rsidRDefault="00A43A24" w:rsidP="00D811A4">
            <w:pPr>
              <w:pStyle w:val="TableTextCenter"/>
            </w:pPr>
            <w:r w:rsidRPr="00D7779A">
              <w:t xml:space="preserve">Boot </w:t>
            </w:r>
            <w:r w:rsidR="006807F5">
              <w:t>m</w:t>
            </w:r>
            <w:r w:rsidRPr="00D7779A">
              <w:t>ode</w:t>
            </w:r>
          </w:p>
        </w:tc>
        <w:tc>
          <w:tcPr>
            <w:tcW w:w="1980" w:type="dxa"/>
          </w:tcPr>
          <w:p w14:paraId="32EFA1BB" w14:textId="1173FEF0" w:rsidR="00A43A24" w:rsidRPr="00D7779A" w:rsidRDefault="00A43A24" w:rsidP="00D811A4">
            <w:pPr>
              <w:pStyle w:val="TableTextCenter"/>
            </w:pPr>
            <w:r w:rsidRPr="00D7779A">
              <w:t>4</w:t>
            </w:r>
          </w:p>
        </w:tc>
      </w:tr>
      <w:tr w:rsidR="00A43A24" w:rsidRPr="00D7779A" w14:paraId="442C2439" w14:textId="2E1C5EF2" w:rsidTr="00667369">
        <w:tc>
          <w:tcPr>
            <w:tcW w:w="1260" w:type="dxa"/>
          </w:tcPr>
          <w:p w14:paraId="766C9CE1" w14:textId="31671C0D" w:rsidR="00A43A24" w:rsidRPr="00D7779A" w:rsidRDefault="00AF5B9D" w:rsidP="00D811A4">
            <w:pPr>
              <w:pStyle w:val="TableTextCenter"/>
            </w:pPr>
            <w:r w:rsidRPr="00D7779A">
              <w:t>0x</w:t>
            </w:r>
            <w:r>
              <w:t>1007D</w:t>
            </w:r>
            <w:r w:rsidR="00A43A24" w:rsidRPr="00D7779A">
              <w:t>FD0</w:t>
            </w:r>
          </w:p>
        </w:tc>
        <w:tc>
          <w:tcPr>
            <w:tcW w:w="2610" w:type="dxa"/>
          </w:tcPr>
          <w:p w14:paraId="3FCB4871" w14:textId="79E6628C" w:rsidR="00A43A24" w:rsidRPr="00D7779A" w:rsidRDefault="00A43A24" w:rsidP="00D811A4">
            <w:pPr>
              <w:pStyle w:val="TableTextCenter"/>
            </w:pPr>
            <w:r w:rsidRPr="00D7779A">
              <w:t>Bootloader configuration</w:t>
            </w:r>
          </w:p>
        </w:tc>
        <w:tc>
          <w:tcPr>
            <w:tcW w:w="1980" w:type="dxa"/>
          </w:tcPr>
          <w:p w14:paraId="117345DB" w14:textId="00789403" w:rsidR="00A43A24" w:rsidRPr="00D7779A" w:rsidRDefault="00230E02" w:rsidP="00D811A4">
            <w:pPr>
              <w:pStyle w:val="TableTextCenter"/>
            </w:pPr>
            <w:r>
              <w:t>8</w:t>
            </w:r>
          </w:p>
        </w:tc>
      </w:tr>
      <w:tr w:rsidR="00A43A24" w:rsidRPr="00D7779A" w14:paraId="33F7823E" w14:textId="0E4B912B" w:rsidTr="00667369">
        <w:tc>
          <w:tcPr>
            <w:tcW w:w="1260" w:type="dxa"/>
          </w:tcPr>
          <w:p w14:paraId="6C767D0A" w14:textId="541F6D7C" w:rsidR="00A43A24" w:rsidRPr="00D7779A" w:rsidRDefault="00AF5B9D" w:rsidP="00D811A4">
            <w:pPr>
              <w:pStyle w:val="TableTextCenter"/>
            </w:pPr>
            <w:r w:rsidRPr="00D7779A">
              <w:t>0x</w:t>
            </w:r>
            <w:r>
              <w:t>1007D</w:t>
            </w:r>
            <w:r w:rsidR="00A43A24" w:rsidRPr="00D7779A">
              <w:t>FD</w:t>
            </w:r>
            <w:r w:rsidR="001C2F2D">
              <w:t>8</w:t>
            </w:r>
          </w:p>
        </w:tc>
        <w:tc>
          <w:tcPr>
            <w:tcW w:w="2610" w:type="dxa"/>
          </w:tcPr>
          <w:p w14:paraId="18A7DCC6" w14:textId="21087746" w:rsidR="00A43A24" w:rsidRPr="00D7779A" w:rsidRDefault="00634B6E" w:rsidP="00D811A4">
            <w:pPr>
              <w:pStyle w:val="TableTextCenter"/>
            </w:pPr>
            <w:r w:rsidRPr="00D7779A">
              <w:t>Bootloader configuration CRC</w:t>
            </w:r>
          </w:p>
        </w:tc>
        <w:tc>
          <w:tcPr>
            <w:tcW w:w="1980" w:type="dxa"/>
          </w:tcPr>
          <w:p w14:paraId="040CD15A" w14:textId="0F8B65B5" w:rsidR="00A43A24" w:rsidRPr="00D7779A" w:rsidRDefault="00FB4672" w:rsidP="00D811A4">
            <w:pPr>
              <w:pStyle w:val="TableTextCenter"/>
            </w:pPr>
            <w:r w:rsidRPr="00D7779A">
              <w:t>4</w:t>
            </w:r>
          </w:p>
        </w:tc>
      </w:tr>
      <w:tr w:rsidR="00634B6E" w:rsidRPr="00D7779A" w14:paraId="5CCE62B4" w14:textId="77777777" w:rsidTr="00667369">
        <w:tc>
          <w:tcPr>
            <w:tcW w:w="1260" w:type="dxa"/>
          </w:tcPr>
          <w:p w14:paraId="0196EFFC" w14:textId="5C1CEE32" w:rsidR="00634B6E" w:rsidRPr="00D7779A" w:rsidRDefault="00AF5B9D" w:rsidP="00634B6E">
            <w:pPr>
              <w:pStyle w:val="TableTextCenter"/>
            </w:pPr>
            <w:r w:rsidRPr="00D7779A">
              <w:t>0x</w:t>
            </w:r>
            <w:r>
              <w:t>1007D</w:t>
            </w:r>
            <w:r w:rsidR="00634B6E" w:rsidRPr="00D7779A">
              <w:t>FD</w:t>
            </w:r>
            <w:r w:rsidR="001C2F2D">
              <w:t>C</w:t>
            </w:r>
          </w:p>
        </w:tc>
        <w:tc>
          <w:tcPr>
            <w:tcW w:w="2610" w:type="dxa"/>
          </w:tcPr>
          <w:p w14:paraId="16815ABC" w14:textId="19EF2E8F" w:rsidR="00634B6E" w:rsidRPr="00D7779A" w:rsidRDefault="00634B6E" w:rsidP="00634B6E">
            <w:pPr>
              <w:pStyle w:val="TableTextCenter"/>
            </w:pPr>
            <w:r w:rsidRPr="00D7779A">
              <w:t>RFU</w:t>
            </w:r>
          </w:p>
        </w:tc>
        <w:tc>
          <w:tcPr>
            <w:tcW w:w="1980" w:type="dxa"/>
          </w:tcPr>
          <w:p w14:paraId="7B829D02" w14:textId="647EB4CE" w:rsidR="00634B6E" w:rsidRPr="00D7779A" w:rsidRDefault="001C2F2D" w:rsidP="00634B6E">
            <w:pPr>
              <w:pStyle w:val="TableTextCenter"/>
            </w:pPr>
            <w:r>
              <w:t>36</w:t>
            </w:r>
          </w:p>
        </w:tc>
      </w:tr>
    </w:tbl>
    <w:p w14:paraId="193990CB" w14:textId="77777777" w:rsidR="00FB58FE" w:rsidRDefault="00FB58FE">
      <w:pPr>
        <w:rPr>
          <w:rFonts w:ascii="Arial" w:eastAsia="Times New Roman" w:hAnsi="Arial" w:cs="Arial"/>
          <w:b/>
          <w:sz w:val="28"/>
          <w:szCs w:val="18"/>
        </w:rPr>
      </w:pPr>
      <w:r>
        <w:rPr>
          <w:rFonts w:ascii="Arial" w:hAnsi="Arial" w:cs="Arial"/>
        </w:rPr>
        <w:br w:type="page"/>
      </w:r>
    </w:p>
    <w:p w14:paraId="48DABAD2" w14:textId="328E5402" w:rsidR="00052976" w:rsidRPr="00D7779A" w:rsidRDefault="00052976" w:rsidP="003B3AFF">
      <w:pPr>
        <w:pStyle w:val="H2-Heading"/>
        <w:rPr>
          <w:rFonts w:ascii="Arial" w:hAnsi="Arial" w:cs="Arial"/>
        </w:rPr>
      </w:pPr>
      <w:bookmarkStart w:id="17" w:name="_Toc80800163"/>
      <w:r w:rsidRPr="00D7779A">
        <w:rPr>
          <w:rFonts w:ascii="Arial" w:hAnsi="Arial" w:cs="Arial"/>
        </w:rPr>
        <w:lastRenderedPageBreak/>
        <w:t>Bootloader Pin Definitions</w:t>
      </w:r>
      <w:bookmarkEnd w:id="17"/>
    </w:p>
    <w:p w14:paraId="17539844" w14:textId="472B632D" w:rsidR="008B3EF9" w:rsidRPr="00D7779A" w:rsidRDefault="001A2F02" w:rsidP="00F60589">
      <w:pPr>
        <w:pStyle w:val="Body"/>
      </w:pPr>
      <w:r w:rsidRPr="00EC2A44">
        <w:rPr>
          <w:b/>
          <w:bCs/>
        </w:rPr>
        <w:fldChar w:fldCharType="begin"/>
      </w:r>
      <w:r w:rsidRPr="00EC2A44">
        <w:rPr>
          <w:b/>
          <w:bCs/>
        </w:rPr>
        <w:instrText xml:space="preserve"> REF _Ref9341197 \h </w:instrText>
      </w:r>
      <w:r w:rsidR="00D7779A" w:rsidRPr="00EC2A44">
        <w:rPr>
          <w:b/>
          <w:bCs/>
        </w:rPr>
        <w:instrText xml:space="preserve"> \* MERGEFORMAT </w:instrText>
      </w:r>
      <w:r w:rsidRPr="00EC2A44">
        <w:rPr>
          <w:b/>
          <w:bCs/>
        </w:rPr>
      </w:r>
      <w:r w:rsidRPr="00EC2A44">
        <w:rPr>
          <w:b/>
          <w:bCs/>
        </w:rPr>
        <w:fldChar w:fldCharType="separate"/>
      </w:r>
      <w:r w:rsidR="00BD36E2" w:rsidRPr="00BD36E2">
        <w:rPr>
          <w:b/>
          <w:bCs/>
        </w:rPr>
        <w:t xml:space="preserve">Table </w:t>
      </w:r>
      <w:r w:rsidR="00BD36E2" w:rsidRPr="00BD36E2">
        <w:rPr>
          <w:b/>
          <w:bCs/>
          <w:noProof/>
        </w:rPr>
        <w:t>2</w:t>
      </w:r>
      <w:r w:rsidRPr="00EC2A44">
        <w:rPr>
          <w:b/>
          <w:bCs/>
        </w:rPr>
        <w:fldChar w:fldCharType="end"/>
      </w:r>
      <w:r w:rsidRPr="00D7779A">
        <w:t xml:space="preserve"> </w:t>
      </w:r>
      <w:r w:rsidR="008B3EF9" w:rsidRPr="00D7779A">
        <w:t>lists the descriptions for the GPIO and RSTN pins</w:t>
      </w:r>
      <w:r w:rsidR="00DC29B8" w:rsidRPr="00D7779A">
        <w:t xml:space="preserve"> of </w:t>
      </w:r>
      <w:r w:rsidR="000D02A9">
        <w:t xml:space="preserve">the </w:t>
      </w:r>
      <w:r w:rsidR="00DC29B8" w:rsidRPr="00D7779A">
        <w:t>MAX</w:t>
      </w:r>
      <w:r w:rsidR="00C04F74">
        <w:t>78000</w:t>
      </w:r>
      <w:r w:rsidR="00DC29B8" w:rsidRPr="00D7779A">
        <w:t xml:space="preserve"> </w:t>
      </w:r>
      <w:r w:rsidR="007115BF">
        <w:t>b</w:t>
      </w:r>
      <w:r w:rsidR="00DC29B8" w:rsidRPr="00D7779A">
        <w:t>ootloader</w:t>
      </w:r>
      <w:r w:rsidR="008B3EF9" w:rsidRPr="00D7779A">
        <w:t>.</w:t>
      </w:r>
    </w:p>
    <w:p w14:paraId="7A129289" w14:textId="5B3CB753" w:rsidR="001A5266" w:rsidRPr="00D7779A" w:rsidRDefault="001A2F02" w:rsidP="00093327">
      <w:pPr>
        <w:pStyle w:val="TableTitle"/>
        <w:rPr>
          <w:rFonts w:cs="Arial"/>
        </w:rPr>
      </w:pPr>
      <w:bookmarkStart w:id="18" w:name="_Ref9341197"/>
      <w:bookmarkStart w:id="19" w:name="_Toc80800214"/>
      <w:r w:rsidRPr="00D7779A">
        <w:rPr>
          <w:rFonts w:cs="Arial"/>
        </w:rPr>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BD36E2">
        <w:rPr>
          <w:rFonts w:cs="Arial"/>
          <w:noProof/>
        </w:rPr>
        <w:t>2</w:t>
      </w:r>
      <w:r w:rsidR="005A0A62" w:rsidRPr="00D7779A">
        <w:rPr>
          <w:rFonts w:cs="Arial"/>
          <w:noProof/>
        </w:rPr>
        <w:fldChar w:fldCharType="end"/>
      </w:r>
      <w:bookmarkEnd w:id="18"/>
      <w:r w:rsidRPr="00D7779A">
        <w:rPr>
          <w:rFonts w:cs="Arial"/>
        </w:rPr>
        <w:t>.</w:t>
      </w:r>
      <w:r w:rsidR="004352AF" w:rsidRPr="00D7779A">
        <w:rPr>
          <w:rFonts w:cs="Arial"/>
        </w:rPr>
        <w:t xml:space="preserve"> GPIO and RSTN Pin Descriptions</w:t>
      </w:r>
      <w:bookmarkEnd w:id="19"/>
    </w:p>
    <w:tbl>
      <w:tblPr>
        <w:tblStyle w:val="TableGrid"/>
        <w:tblW w:w="7645" w:type="dxa"/>
        <w:tblLook w:val="04A0" w:firstRow="1" w:lastRow="0" w:firstColumn="1" w:lastColumn="0" w:noHBand="0" w:noVBand="1"/>
      </w:tblPr>
      <w:tblGrid>
        <w:gridCol w:w="2065"/>
        <w:gridCol w:w="2160"/>
        <w:gridCol w:w="3420"/>
      </w:tblGrid>
      <w:tr w:rsidR="007847E6" w:rsidRPr="00D7779A" w14:paraId="310AB298" w14:textId="77777777" w:rsidTr="00980405">
        <w:tc>
          <w:tcPr>
            <w:tcW w:w="2065" w:type="dxa"/>
            <w:shd w:val="clear" w:color="auto" w:fill="D9D9D9" w:themeFill="background1" w:themeFillShade="D9"/>
            <w:hideMark/>
          </w:tcPr>
          <w:p w14:paraId="1072B3A6" w14:textId="77777777" w:rsidR="007847E6" w:rsidRPr="00D7779A" w:rsidRDefault="007847E6" w:rsidP="00980405">
            <w:pPr>
              <w:pStyle w:val="TableHeader"/>
            </w:pPr>
            <w:r>
              <w:t>MAX78000</w:t>
            </w:r>
          </w:p>
        </w:tc>
        <w:tc>
          <w:tcPr>
            <w:tcW w:w="2160" w:type="dxa"/>
            <w:shd w:val="clear" w:color="auto" w:fill="D9D9D9" w:themeFill="background1" w:themeFillShade="D9"/>
            <w:hideMark/>
          </w:tcPr>
          <w:p w14:paraId="1B629BAF" w14:textId="77777777" w:rsidR="007847E6" w:rsidRPr="00D7779A" w:rsidRDefault="007847E6" w:rsidP="00980405">
            <w:pPr>
              <w:pStyle w:val="TableHeader"/>
            </w:pPr>
            <w:r w:rsidRPr="00D7779A">
              <w:t>DESCRIPTION</w:t>
            </w:r>
          </w:p>
        </w:tc>
        <w:tc>
          <w:tcPr>
            <w:tcW w:w="3420" w:type="dxa"/>
            <w:shd w:val="clear" w:color="auto" w:fill="D9D9D9" w:themeFill="background1" w:themeFillShade="D9"/>
            <w:hideMark/>
          </w:tcPr>
          <w:p w14:paraId="30FB3AC7" w14:textId="77777777" w:rsidR="007847E6" w:rsidRPr="00D7779A" w:rsidRDefault="007847E6" w:rsidP="00980405">
            <w:pPr>
              <w:pStyle w:val="TableHeader"/>
            </w:pPr>
            <w:r w:rsidRPr="00D7779A">
              <w:t xml:space="preserve">DIRECTION FROM </w:t>
            </w:r>
            <w:r>
              <w:t>MAX78000</w:t>
            </w:r>
            <w:r w:rsidRPr="00D7779A">
              <w:t xml:space="preserve"> SIDE</w:t>
            </w:r>
          </w:p>
        </w:tc>
      </w:tr>
      <w:tr w:rsidR="007847E6" w:rsidRPr="00D7779A" w14:paraId="0517BEB6" w14:textId="77777777" w:rsidTr="00980405">
        <w:tc>
          <w:tcPr>
            <w:tcW w:w="2065" w:type="dxa"/>
          </w:tcPr>
          <w:p w14:paraId="027243F2" w14:textId="77777777" w:rsidR="007847E6" w:rsidRPr="00D7779A" w:rsidRDefault="007847E6" w:rsidP="00980405">
            <w:pPr>
              <w:pStyle w:val="TableTextCenter"/>
            </w:pPr>
            <w:r w:rsidRPr="00D7779A">
              <w:t>Pin RSTN</w:t>
            </w:r>
          </w:p>
        </w:tc>
        <w:tc>
          <w:tcPr>
            <w:tcW w:w="2160" w:type="dxa"/>
          </w:tcPr>
          <w:p w14:paraId="74A53C67" w14:textId="77777777" w:rsidR="007847E6" w:rsidRPr="00D7779A" w:rsidRDefault="007847E6" w:rsidP="00980405">
            <w:pPr>
              <w:pStyle w:val="TableTextCenter"/>
            </w:pPr>
            <w:proofErr w:type="spellStart"/>
            <w:r w:rsidRPr="00D7779A">
              <w:t>Reset_N</w:t>
            </w:r>
            <w:proofErr w:type="spellEnd"/>
          </w:p>
        </w:tc>
        <w:tc>
          <w:tcPr>
            <w:tcW w:w="3420" w:type="dxa"/>
          </w:tcPr>
          <w:p w14:paraId="020B430B" w14:textId="77777777" w:rsidR="007847E6" w:rsidRPr="00D7779A" w:rsidRDefault="007847E6" w:rsidP="00980405">
            <w:pPr>
              <w:pStyle w:val="TableTextCenter"/>
            </w:pPr>
            <w:r w:rsidRPr="00D7779A">
              <w:t>Input</w:t>
            </w:r>
          </w:p>
        </w:tc>
      </w:tr>
      <w:tr w:rsidR="007847E6" w:rsidRPr="00D7779A" w14:paraId="1058C395" w14:textId="77777777" w:rsidTr="00980405">
        <w:tc>
          <w:tcPr>
            <w:tcW w:w="2065" w:type="dxa"/>
          </w:tcPr>
          <w:p w14:paraId="7AFC0B0E" w14:textId="77777777" w:rsidR="007847E6" w:rsidRPr="00D7779A" w:rsidRDefault="007847E6" w:rsidP="00980405">
            <w:pPr>
              <w:pStyle w:val="TableTextCenter"/>
            </w:pPr>
            <w:r w:rsidRPr="00D7779A">
              <w:t xml:space="preserve">GPIO </w:t>
            </w:r>
            <w:r w:rsidRPr="00FD5446">
              <w:t>P0.</w:t>
            </w:r>
            <w:r>
              <w:t>16</w:t>
            </w:r>
          </w:p>
        </w:tc>
        <w:tc>
          <w:tcPr>
            <w:tcW w:w="2160" w:type="dxa"/>
          </w:tcPr>
          <w:p w14:paraId="32411F19" w14:textId="77777777" w:rsidR="007847E6" w:rsidRPr="00D7779A" w:rsidRDefault="007847E6" w:rsidP="00980405">
            <w:pPr>
              <w:pStyle w:val="TableTextCenter"/>
            </w:pPr>
            <w:r w:rsidRPr="00D7779A">
              <w:t>I2C</w:t>
            </w:r>
            <w:r>
              <w:t>1</w:t>
            </w:r>
            <w:r w:rsidRPr="00D7779A">
              <w:t>_SCL</w:t>
            </w:r>
          </w:p>
        </w:tc>
        <w:tc>
          <w:tcPr>
            <w:tcW w:w="3420" w:type="dxa"/>
          </w:tcPr>
          <w:p w14:paraId="0752D8ED" w14:textId="77777777" w:rsidR="007847E6" w:rsidRPr="00D7779A" w:rsidRDefault="007847E6" w:rsidP="00980405">
            <w:pPr>
              <w:pStyle w:val="TableTextCenter"/>
            </w:pPr>
            <w:r w:rsidRPr="00D7779A">
              <w:t>Input</w:t>
            </w:r>
          </w:p>
        </w:tc>
      </w:tr>
      <w:tr w:rsidR="007847E6" w:rsidRPr="00D7779A" w14:paraId="15006A3C" w14:textId="77777777" w:rsidTr="00980405">
        <w:tc>
          <w:tcPr>
            <w:tcW w:w="2065" w:type="dxa"/>
          </w:tcPr>
          <w:p w14:paraId="3853E98C" w14:textId="508C844C" w:rsidR="007847E6" w:rsidRPr="00D7779A" w:rsidRDefault="007847E6" w:rsidP="00980405">
            <w:pPr>
              <w:pStyle w:val="TableTextCenter"/>
            </w:pPr>
            <w:r>
              <w:t>G</w:t>
            </w:r>
            <w:r w:rsidRPr="00D7779A">
              <w:t xml:space="preserve">PIO </w:t>
            </w:r>
            <w:r w:rsidRPr="00FD5446">
              <w:t>P0.</w:t>
            </w:r>
            <w:r>
              <w:t>17</w:t>
            </w:r>
          </w:p>
        </w:tc>
        <w:tc>
          <w:tcPr>
            <w:tcW w:w="2160" w:type="dxa"/>
          </w:tcPr>
          <w:p w14:paraId="06335F1A" w14:textId="77777777" w:rsidR="007847E6" w:rsidRPr="00D7779A" w:rsidRDefault="007847E6" w:rsidP="00980405">
            <w:pPr>
              <w:pStyle w:val="TableTextCenter"/>
            </w:pPr>
            <w:r w:rsidRPr="00D7779A">
              <w:t>I2C</w:t>
            </w:r>
            <w:r>
              <w:t>1</w:t>
            </w:r>
            <w:r w:rsidRPr="00D7779A">
              <w:t>_SDA</w:t>
            </w:r>
          </w:p>
        </w:tc>
        <w:tc>
          <w:tcPr>
            <w:tcW w:w="3420" w:type="dxa"/>
          </w:tcPr>
          <w:p w14:paraId="7BD4279B" w14:textId="77777777" w:rsidR="007847E6" w:rsidRPr="00D7779A" w:rsidRDefault="007847E6" w:rsidP="00980405">
            <w:pPr>
              <w:pStyle w:val="TableTextCenter"/>
            </w:pPr>
            <w:r w:rsidRPr="00D7779A">
              <w:t>Input/Output</w:t>
            </w:r>
          </w:p>
        </w:tc>
      </w:tr>
    </w:tbl>
    <w:p w14:paraId="4C3B4D90" w14:textId="640DA9C8" w:rsidR="009E56D4" w:rsidRPr="00D7779A" w:rsidRDefault="009E56D4" w:rsidP="003B3AFF">
      <w:pPr>
        <w:pStyle w:val="H2-Heading"/>
        <w:rPr>
          <w:rFonts w:ascii="Arial" w:hAnsi="Arial" w:cs="Arial"/>
        </w:rPr>
      </w:pPr>
      <w:bookmarkStart w:id="20" w:name="_Toc80800164"/>
      <w:r w:rsidRPr="00D7779A">
        <w:rPr>
          <w:rFonts w:ascii="Arial" w:hAnsi="Arial" w:cs="Arial"/>
        </w:rPr>
        <w:t>Activating the Bootloader</w:t>
      </w:r>
      <w:bookmarkEnd w:id="20"/>
    </w:p>
    <w:p w14:paraId="56E46FF5" w14:textId="262A9FA5" w:rsidR="00CE0E06" w:rsidRPr="00D7779A" w:rsidRDefault="00F65E0B" w:rsidP="0093754A">
      <w:pPr>
        <w:pStyle w:val="H3-Heading"/>
        <w:rPr>
          <w:rFonts w:ascii="Arial" w:hAnsi="Arial" w:cs="Arial"/>
        </w:rPr>
      </w:pPr>
      <w:bookmarkStart w:id="21" w:name="_Toc80800165"/>
      <w:r w:rsidRPr="00D7779A">
        <w:rPr>
          <w:rFonts w:ascii="Arial" w:hAnsi="Arial" w:cs="Arial"/>
        </w:rPr>
        <w:t>Entering Bootloader Mode from Application Mode</w:t>
      </w:r>
      <w:bookmarkEnd w:id="21"/>
    </w:p>
    <w:p w14:paraId="78737C9E" w14:textId="5671857A" w:rsidR="002E0E37" w:rsidRPr="00D7779A" w:rsidRDefault="002E0E37" w:rsidP="00D9728D">
      <w:pPr>
        <w:pStyle w:val="Body"/>
      </w:pPr>
      <w:r w:rsidRPr="00D7779A">
        <w:t xml:space="preserve">This section </w:t>
      </w:r>
      <w:r w:rsidR="002461E2" w:rsidRPr="00D7779A">
        <w:t>defines</w:t>
      </w:r>
      <w:r w:rsidRPr="00D7779A">
        <w:t xml:space="preserve"> several methods </w:t>
      </w:r>
      <w:r w:rsidR="00DA2CFA" w:rsidRPr="00D7779A">
        <w:t xml:space="preserve">for </w:t>
      </w:r>
      <w:r w:rsidRPr="00D7779A">
        <w:t>entering bootloader mode</w:t>
      </w:r>
      <w:r w:rsidR="008B3EF9" w:rsidRPr="00D7779A">
        <w:t xml:space="preserve"> from application mode</w:t>
      </w:r>
      <w:r w:rsidR="00DA2CFA" w:rsidRPr="00D7779A">
        <w:t>.</w:t>
      </w:r>
    </w:p>
    <w:p w14:paraId="4F44707B" w14:textId="40270B05" w:rsidR="001A5266" w:rsidRPr="00D7779A" w:rsidRDefault="001A5266" w:rsidP="00D9728D">
      <w:pPr>
        <w:pStyle w:val="H4-Heading"/>
        <w:rPr>
          <w:rFonts w:ascii="Arial" w:hAnsi="Arial" w:cs="Arial"/>
        </w:rPr>
      </w:pPr>
      <w:bookmarkStart w:id="22" w:name="OLE_LINK1"/>
      <w:bookmarkStart w:id="23" w:name="_Toc80800166"/>
      <w:r w:rsidRPr="00D7779A">
        <w:rPr>
          <w:rFonts w:ascii="Arial" w:hAnsi="Arial" w:cs="Arial"/>
        </w:rPr>
        <w:t xml:space="preserve">Host Serial Command </w:t>
      </w:r>
      <w:r w:rsidR="007115BF">
        <w:rPr>
          <w:rFonts w:ascii="Arial" w:hAnsi="Arial" w:cs="Arial"/>
        </w:rPr>
        <w:t>U</w:t>
      </w:r>
      <w:r w:rsidRPr="00D7779A">
        <w:rPr>
          <w:rFonts w:ascii="Arial" w:hAnsi="Arial" w:cs="Arial"/>
        </w:rPr>
        <w:t>sing Power-On or Hard Reset</w:t>
      </w:r>
      <w:bookmarkEnd w:id="23"/>
    </w:p>
    <w:bookmarkEnd w:id="22"/>
    <w:p w14:paraId="0F9BFC46" w14:textId="35780AEC" w:rsidR="001A5266" w:rsidRPr="00D7779A" w:rsidRDefault="001A5266" w:rsidP="001A5266">
      <w:pPr>
        <w:pStyle w:val="Body"/>
      </w:pPr>
      <w:r w:rsidRPr="00D7779A">
        <w:t>The MAX</w:t>
      </w:r>
      <w:r w:rsidR="007847E6">
        <w:t>78000</w:t>
      </w:r>
      <w:r w:rsidRPr="00D7779A">
        <w:t xml:space="preserve"> </w:t>
      </w:r>
      <w:r w:rsidR="00DA2CFA" w:rsidRPr="00D7779A">
        <w:t xml:space="preserve">can </w:t>
      </w:r>
      <w:r w:rsidR="00201A69" w:rsidRPr="00D7779A">
        <w:t>enter</w:t>
      </w:r>
      <w:r w:rsidRPr="00D7779A">
        <w:t xml:space="preserve"> </w:t>
      </w:r>
      <w:r w:rsidR="00DA2CFA" w:rsidRPr="00D7779A">
        <w:t xml:space="preserve">bootloader mode </w:t>
      </w:r>
      <w:r w:rsidRPr="00D7779A">
        <w:t xml:space="preserve">by </w:t>
      </w:r>
      <w:r w:rsidR="00DA2CFA" w:rsidRPr="00D7779A">
        <w:t xml:space="preserve">performing the following </w:t>
      </w:r>
      <w:r w:rsidRPr="00D7779A">
        <w:t>steps:</w:t>
      </w:r>
    </w:p>
    <w:p w14:paraId="6E29B7E2" w14:textId="324AC6E8" w:rsidR="001A5266" w:rsidRPr="00D7779A" w:rsidRDefault="00201A69" w:rsidP="00D9728D">
      <w:pPr>
        <w:pStyle w:val="Bullet-Numbers"/>
      </w:pPr>
      <w:r w:rsidRPr="00D7779A">
        <w:t>Power cycle t</w:t>
      </w:r>
      <w:r w:rsidR="001A5266" w:rsidRPr="00D7779A">
        <w:t>he MAX</w:t>
      </w:r>
      <w:r w:rsidR="007847E6">
        <w:t>78000</w:t>
      </w:r>
      <w:r w:rsidR="001A5266" w:rsidRPr="00D7779A">
        <w:t xml:space="preserve"> or </w:t>
      </w:r>
      <w:r w:rsidRPr="00D7779A">
        <w:t xml:space="preserve">perform </w:t>
      </w:r>
      <w:r w:rsidR="001A5266" w:rsidRPr="00D7779A">
        <w:t>a hard reset with the RSTN pin.</w:t>
      </w:r>
    </w:p>
    <w:p w14:paraId="51804A9E" w14:textId="757C2C8A" w:rsidR="001A5266" w:rsidRPr="00D7779A" w:rsidRDefault="00DA2CFA" w:rsidP="00D9728D">
      <w:pPr>
        <w:pStyle w:val="Bullet-Numbers"/>
      </w:pPr>
      <w:r w:rsidRPr="00D7779A">
        <w:t>T</w:t>
      </w:r>
      <w:r w:rsidR="001A5266" w:rsidRPr="00D7779A">
        <w:t>he host microcontroller send</w:t>
      </w:r>
      <w:r w:rsidRPr="00D7779A">
        <w:t>s</w:t>
      </w:r>
      <w:r w:rsidR="001A5266" w:rsidRPr="00D7779A">
        <w:t xml:space="preserve"> the command 0x01, 0x00, 0x08 </w:t>
      </w:r>
      <w:r w:rsidR="007B2FD7" w:rsidRPr="00D7779A">
        <w:t xml:space="preserve">over the selected interface </w:t>
      </w:r>
      <w:r w:rsidR="001A5266" w:rsidRPr="00D7779A">
        <w:t>to the MAX</w:t>
      </w:r>
      <w:r w:rsidR="007847E6">
        <w:t>78000</w:t>
      </w:r>
      <w:r w:rsidR="007B2FD7" w:rsidRPr="00D7779A">
        <w:t xml:space="preserve"> within </w:t>
      </w:r>
      <w:r w:rsidR="007115BF">
        <w:t>20ms</w:t>
      </w:r>
      <w:r w:rsidR="007B2FD7" w:rsidRPr="00D7779A">
        <w:t xml:space="preserve"> of the reset operation. This is a signal to the cold boot process to enter</w:t>
      </w:r>
      <w:r w:rsidRPr="00D7779A">
        <w:t xml:space="preserve"> bootloader mode</w:t>
      </w:r>
      <w:r w:rsidR="001A5266" w:rsidRPr="00D7779A">
        <w:t>.</w:t>
      </w:r>
    </w:p>
    <w:p w14:paraId="54A962E3" w14:textId="2C07718A" w:rsidR="00D8466A" w:rsidRPr="00D7779A" w:rsidRDefault="00DA2CFA" w:rsidP="00D9728D">
      <w:pPr>
        <w:pStyle w:val="H4-Heading"/>
        <w:rPr>
          <w:rFonts w:ascii="Arial" w:hAnsi="Arial" w:cs="Arial"/>
        </w:rPr>
      </w:pPr>
      <w:bookmarkStart w:id="24" w:name="_Toc80800167"/>
      <w:r w:rsidRPr="00D7779A">
        <w:rPr>
          <w:rFonts w:ascii="Arial" w:hAnsi="Arial" w:cs="Arial"/>
        </w:rPr>
        <w:t xml:space="preserve">Without Using </w:t>
      </w:r>
      <w:r w:rsidR="00D8466A" w:rsidRPr="00D7779A">
        <w:rPr>
          <w:rFonts w:ascii="Arial" w:hAnsi="Arial" w:cs="Arial"/>
        </w:rPr>
        <w:t xml:space="preserve">the RSTN </w:t>
      </w:r>
      <w:r w:rsidRPr="00D7779A">
        <w:rPr>
          <w:rFonts w:ascii="Arial" w:hAnsi="Arial" w:cs="Arial"/>
        </w:rPr>
        <w:t xml:space="preserve">Pin </w:t>
      </w:r>
      <w:r w:rsidR="00D8466A" w:rsidRPr="00D7779A">
        <w:rPr>
          <w:rFonts w:ascii="Arial" w:hAnsi="Arial" w:cs="Arial"/>
        </w:rPr>
        <w:t>or GPIO</w:t>
      </w:r>
      <w:r w:rsidR="00201A69" w:rsidRPr="00D7779A">
        <w:rPr>
          <w:rFonts w:ascii="Arial" w:hAnsi="Arial" w:cs="Arial"/>
        </w:rPr>
        <w:t xml:space="preserve"> Pin</w:t>
      </w:r>
      <w:r w:rsidR="00D8466A" w:rsidRPr="00D7779A">
        <w:rPr>
          <w:rFonts w:ascii="Arial" w:hAnsi="Arial" w:cs="Arial"/>
        </w:rPr>
        <w:t>s</w:t>
      </w:r>
      <w:bookmarkEnd w:id="24"/>
    </w:p>
    <w:p w14:paraId="4ED50E6B" w14:textId="537E5109" w:rsidR="001A5266" w:rsidRPr="00D7779A" w:rsidRDefault="00635F49" w:rsidP="001A5266">
      <w:pPr>
        <w:pStyle w:val="Body"/>
      </w:pPr>
      <w:r w:rsidRPr="00D7779A">
        <w:t>“</w:t>
      </w:r>
      <w:proofErr w:type="spellStart"/>
      <w:r w:rsidRPr="00D7779A">
        <w:t>Boot_mode</w:t>
      </w:r>
      <w:proofErr w:type="spellEnd"/>
      <w:r w:rsidRPr="00D7779A">
        <w:t xml:space="preserve">” is a 4-byte flag located at 0x3FFCC. </w:t>
      </w:r>
      <w:r w:rsidR="00201A69" w:rsidRPr="00D7779A">
        <w:t>Change t</w:t>
      </w:r>
      <w:r w:rsidR="00DA2CFA" w:rsidRPr="00D7779A">
        <w:t xml:space="preserve">he </w:t>
      </w:r>
      <w:r w:rsidR="001A5266" w:rsidRPr="00D7779A">
        <w:t>“</w:t>
      </w:r>
      <w:proofErr w:type="spellStart"/>
      <w:r w:rsidR="001A5266" w:rsidRPr="00D7779A">
        <w:t>boot_mode</w:t>
      </w:r>
      <w:proofErr w:type="spellEnd"/>
      <w:r w:rsidR="001A5266" w:rsidRPr="00D7779A">
        <w:t>” flag in the flash memory</w:t>
      </w:r>
      <w:r w:rsidRPr="00D7779A">
        <w:t xml:space="preserve"> to 0xAAAAAAAA for staying </w:t>
      </w:r>
      <w:r w:rsidR="007B2FD7" w:rsidRPr="00D7779A">
        <w:t xml:space="preserve">in the </w:t>
      </w:r>
      <w:r w:rsidRPr="00D7779A">
        <w:t>bootloader even</w:t>
      </w:r>
      <w:r w:rsidR="007115BF">
        <w:t xml:space="preserve"> when</w:t>
      </w:r>
      <w:r w:rsidRPr="00D7779A">
        <w:t xml:space="preserve"> there is a valid application in the memory</w:t>
      </w:r>
      <w:r w:rsidR="001A5266" w:rsidRPr="00D7779A">
        <w:t xml:space="preserve">. The number of write cycles to flash </w:t>
      </w:r>
      <w:r w:rsidR="00201A69" w:rsidRPr="00D7779A">
        <w:t xml:space="preserve">the </w:t>
      </w:r>
      <w:r w:rsidR="001A5266" w:rsidRPr="00D7779A">
        <w:t xml:space="preserve">memory is limited to 10,000 cycles. Consequently, this method should be not be used frequently. In addition, the </w:t>
      </w:r>
      <w:r w:rsidR="00DA2CFA" w:rsidRPr="00D7779A">
        <w:t>b</w:t>
      </w:r>
      <w:r w:rsidR="001A5266" w:rsidRPr="00D7779A">
        <w:t xml:space="preserve">ootloader firmware </w:t>
      </w:r>
      <w:r w:rsidR="00493161" w:rsidRPr="00D7779A">
        <w:t>can</w:t>
      </w:r>
      <w:r w:rsidR="00DA2CFA" w:rsidRPr="00D7779A">
        <w:t xml:space="preserve"> </w:t>
      </w:r>
      <w:r w:rsidR="001A5266" w:rsidRPr="00D7779A">
        <w:t>become inoperable if power is lost during this operation or if the code is not implemented correctly.</w:t>
      </w:r>
    </w:p>
    <w:p w14:paraId="5E96EC45" w14:textId="764B7E69" w:rsidR="001A5266" w:rsidRPr="00D7779A" w:rsidRDefault="001A5266" w:rsidP="001A5266">
      <w:pPr>
        <w:pStyle w:val="Body"/>
      </w:pPr>
      <w:r w:rsidRPr="00D7779A">
        <w:t>The example code to implement this method is in the “</w:t>
      </w:r>
      <w:proofErr w:type="spellStart"/>
      <w:r w:rsidRPr="00D7779A">
        <w:t>main.c</w:t>
      </w:r>
      <w:proofErr w:type="spellEnd"/>
      <w:r w:rsidRPr="00D7779A">
        <w:t>” file in the folder “example\</w:t>
      </w:r>
      <w:proofErr w:type="spellStart"/>
      <w:r w:rsidRPr="00D7779A">
        <w:t>Enter_Bootloader</w:t>
      </w:r>
      <w:proofErr w:type="spellEnd"/>
      <w:r w:rsidR="00201A69" w:rsidRPr="00D7779A">
        <w:t>.</w:t>
      </w:r>
      <w:r w:rsidRPr="00D7779A">
        <w:t>” If this method is used, the application code need</w:t>
      </w:r>
      <w:r w:rsidR="00DA2CFA" w:rsidRPr="00D7779A">
        <w:t>s</w:t>
      </w:r>
      <w:r w:rsidRPr="00D7779A">
        <w:t xml:space="preserve"> to implement code</w:t>
      </w:r>
      <w:r w:rsidR="007C2282" w:rsidRPr="00D7779A">
        <w:t xml:space="preserve"> </w:t>
      </w:r>
      <w:r w:rsidR="006C2030" w:rsidRPr="00D7779A">
        <w:t>like</w:t>
      </w:r>
      <w:r w:rsidRPr="00D7779A">
        <w:t xml:space="preserve"> </w:t>
      </w:r>
      <w:r w:rsidR="00201A69" w:rsidRPr="00D7779A">
        <w:t xml:space="preserve">the provided </w:t>
      </w:r>
      <w:r w:rsidRPr="00D7779A">
        <w:t>example.</w:t>
      </w:r>
    </w:p>
    <w:p w14:paraId="1F993B56" w14:textId="77777777" w:rsidR="00FB58FE" w:rsidRDefault="00FB58FE">
      <w:pPr>
        <w:rPr>
          <w:rFonts w:ascii="Arial" w:eastAsia="Times New Roman" w:hAnsi="Arial" w:cs="Arial"/>
          <w:b/>
          <w:i/>
          <w:szCs w:val="18"/>
        </w:rPr>
      </w:pPr>
      <w:r>
        <w:rPr>
          <w:rFonts w:ascii="Arial" w:hAnsi="Arial" w:cs="Arial"/>
        </w:rPr>
        <w:br w:type="page"/>
      </w:r>
    </w:p>
    <w:p w14:paraId="5EF30541" w14:textId="50747AD6" w:rsidR="001A5266" w:rsidRPr="00D7779A" w:rsidRDefault="00201A69" w:rsidP="00D9728D">
      <w:pPr>
        <w:pStyle w:val="H4-Heading"/>
        <w:rPr>
          <w:rFonts w:ascii="Arial" w:hAnsi="Arial" w:cs="Arial"/>
        </w:rPr>
      </w:pPr>
      <w:bookmarkStart w:id="25" w:name="_Toc80800168"/>
      <w:r w:rsidRPr="00D7779A">
        <w:rPr>
          <w:rFonts w:ascii="Arial" w:hAnsi="Arial" w:cs="Arial"/>
        </w:rPr>
        <w:lastRenderedPageBreak/>
        <w:t xml:space="preserve">Using the </w:t>
      </w:r>
      <w:r w:rsidR="001A5266" w:rsidRPr="00D7779A">
        <w:rPr>
          <w:rFonts w:ascii="Arial" w:hAnsi="Arial" w:cs="Arial"/>
        </w:rPr>
        <w:t>E</w:t>
      </w:r>
      <w:r w:rsidR="00BF38CA" w:rsidRPr="00D7779A">
        <w:rPr>
          <w:rFonts w:ascii="Arial" w:hAnsi="Arial" w:cs="Arial"/>
        </w:rPr>
        <w:t xml:space="preserve">nter Bootloader </w:t>
      </w:r>
      <w:r w:rsidR="001A5266" w:rsidRPr="00D7779A">
        <w:rPr>
          <w:rFonts w:ascii="Arial" w:hAnsi="Arial" w:cs="Arial"/>
        </w:rPr>
        <w:t xml:space="preserve">GPIO </w:t>
      </w:r>
      <w:r w:rsidR="00DA2CFA" w:rsidRPr="00D7779A">
        <w:rPr>
          <w:rFonts w:ascii="Arial" w:hAnsi="Arial" w:cs="Arial"/>
        </w:rPr>
        <w:t xml:space="preserve">Pin </w:t>
      </w:r>
      <w:r w:rsidR="001A5266" w:rsidRPr="00D7779A">
        <w:rPr>
          <w:rFonts w:ascii="Arial" w:hAnsi="Arial" w:cs="Arial"/>
        </w:rPr>
        <w:t xml:space="preserve">and the RSTN </w:t>
      </w:r>
      <w:r w:rsidR="00DA2CFA" w:rsidRPr="00D7779A">
        <w:rPr>
          <w:rFonts w:ascii="Arial" w:hAnsi="Arial" w:cs="Arial"/>
        </w:rPr>
        <w:t>Pin</w:t>
      </w:r>
      <w:bookmarkEnd w:id="25"/>
    </w:p>
    <w:p w14:paraId="4C7555DA" w14:textId="30E02822" w:rsidR="00943773" w:rsidRPr="00D7779A" w:rsidRDefault="001A5266" w:rsidP="001A5266">
      <w:pPr>
        <w:pStyle w:val="Body"/>
      </w:pPr>
      <w:r w:rsidRPr="00D7779A">
        <w:t xml:space="preserve">Another method for entering </w:t>
      </w:r>
      <w:r w:rsidR="00CD569C" w:rsidRPr="00D7779A">
        <w:t>b</w:t>
      </w:r>
      <w:r w:rsidRPr="00D7779A">
        <w:t>ootloader mode is to use the</w:t>
      </w:r>
      <w:r w:rsidR="00BF38CA" w:rsidRPr="00D7779A">
        <w:t xml:space="preserve"> enter bootloader</w:t>
      </w:r>
      <w:r w:rsidRPr="00D7779A">
        <w:t xml:space="preserve"> </w:t>
      </w:r>
      <w:r w:rsidR="00BF38CA" w:rsidRPr="00D7779A">
        <w:t>(</w:t>
      </w:r>
      <w:r w:rsidRPr="00D7779A">
        <w:t>EBL</w:t>
      </w:r>
      <w:r w:rsidR="00BF38CA" w:rsidRPr="00D7779A">
        <w:t>)</w:t>
      </w:r>
      <w:r w:rsidRPr="00D7779A">
        <w:t xml:space="preserve"> GPIO pin and the RSTN pin. The EBL pin is </w:t>
      </w:r>
      <w:r w:rsidR="003024A2" w:rsidRPr="00D7779A">
        <w:t xml:space="preserve">disabled </w:t>
      </w:r>
      <w:r w:rsidR="00201A69" w:rsidRPr="00D7779A">
        <w:t>in the bootloader by default and</w:t>
      </w:r>
      <w:r w:rsidRPr="00D7779A">
        <w:t xml:space="preserve"> </w:t>
      </w:r>
      <w:r w:rsidR="003024A2" w:rsidRPr="00D7779A">
        <w:t xml:space="preserve">can </w:t>
      </w:r>
      <w:r w:rsidRPr="00D7779A">
        <w:t xml:space="preserve">be </w:t>
      </w:r>
      <w:r w:rsidR="002461E2" w:rsidRPr="00D7779A">
        <w:t>enabled by</w:t>
      </w:r>
      <w:r w:rsidR="004E440D" w:rsidRPr="00D7779A">
        <w:t xml:space="preserve"> </w:t>
      </w:r>
      <w:r w:rsidRPr="00D7779A">
        <w:t>command. The MAX</w:t>
      </w:r>
      <w:r w:rsidR="007847E6">
        <w:t>78000</w:t>
      </w:r>
      <w:r w:rsidRPr="00D7779A">
        <w:t xml:space="preserve"> enter</w:t>
      </w:r>
      <w:r w:rsidR="00943773" w:rsidRPr="00D7779A">
        <w:t>s</w:t>
      </w:r>
      <w:r w:rsidRPr="00D7779A">
        <w:t xml:space="preserve"> </w:t>
      </w:r>
      <w:r w:rsidR="00943773" w:rsidRPr="00D7779A">
        <w:t>b</w:t>
      </w:r>
      <w:r w:rsidRPr="00D7779A">
        <w:t>ootloader mode based on the sequencing of the RSTN pin and the EBL pin.</w:t>
      </w:r>
    </w:p>
    <w:p w14:paraId="0262F6C3" w14:textId="5B657D0C" w:rsidR="00943773" w:rsidRPr="00D7779A" w:rsidRDefault="001A5266" w:rsidP="001A5266">
      <w:pPr>
        <w:pStyle w:val="Body"/>
      </w:pPr>
      <w:r w:rsidRPr="00D7779A">
        <w:t xml:space="preserve">The sequence to enter </w:t>
      </w:r>
      <w:r w:rsidR="00943773" w:rsidRPr="00D7779A">
        <w:t>b</w:t>
      </w:r>
      <w:r w:rsidRPr="00D7779A">
        <w:t>ootloader mode</w:t>
      </w:r>
      <w:r w:rsidR="00201A69" w:rsidRPr="00D7779A">
        <w:t xml:space="preserve"> using the EBL GPIO pin and the RSTN pin</w:t>
      </w:r>
      <w:r w:rsidRPr="00D7779A">
        <w:t xml:space="preserve"> is</w:t>
      </w:r>
      <w:r w:rsidR="00943773" w:rsidRPr="00D7779A">
        <w:t xml:space="preserve"> as follows:</w:t>
      </w:r>
    </w:p>
    <w:p w14:paraId="7086D440" w14:textId="09FD1B2D" w:rsidR="00943773" w:rsidRPr="00D7779A" w:rsidRDefault="001A5266" w:rsidP="00943773">
      <w:pPr>
        <w:pStyle w:val="Bullet-Numbers"/>
        <w:numPr>
          <w:ilvl w:val="0"/>
          <w:numId w:val="32"/>
        </w:numPr>
      </w:pPr>
      <w:r w:rsidRPr="00D7779A">
        <w:t>Set the RSTN pin low for 10ms.</w:t>
      </w:r>
    </w:p>
    <w:p w14:paraId="4F37DA15" w14:textId="161D4EF0" w:rsidR="00943773" w:rsidRPr="00D7779A" w:rsidRDefault="001A5266" w:rsidP="00943773">
      <w:pPr>
        <w:pStyle w:val="Bullet-Numbers"/>
        <w:numPr>
          <w:ilvl w:val="0"/>
          <w:numId w:val="32"/>
        </w:numPr>
      </w:pPr>
      <w:r w:rsidRPr="00D7779A">
        <w:t xml:space="preserve">During that time, set the EBL </w:t>
      </w:r>
      <w:r w:rsidR="00201A69" w:rsidRPr="00D7779A">
        <w:t xml:space="preserve">GPIO </w:t>
      </w:r>
      <w:r w:rsidRPr="00D7779A">
        <w:t>pin to low</w:t>
      </w:r>
      <w:r w:rsidR="00943773" w:rsidRPr="00D7779A">
        <w:t>.</w:t>
      </w:r>
      <w:r w:rsidRPr="00D7779A">
        <w:t xml:space="preserve"> </w:t>
      </w:r>
      <w:r w:rsidR="00943773" w:rsidRPr="00D7779A">
        <w:t>T</w:t>
      </w:r>
      <w:r w:rsidRPr="00D7779A">
        <w:t>his polarity is configurable</w:t>
      </w:r>
      <w:r w:rsidR="00943773" w:rsidRPr="00D7779A">
        <w:t xml:space="preserve"> and </w:t>
      </w:r>
      <w:r w:rsidR="00201A69" w:rsidRPr="00D7779A">
        <w:t>active-</w:t>
      </w:r>
      <w:r w:rsidR="00943773" w:rsidRPr="00D7779A">
        <w:t xml:space="preserve">low </w:t>
      </w:r>
      <w:r w:rsidRPr="00D7779A">
        <w:t xml:space="preserve">for </w:t>
      </w:r>
      <w:r w:rsidR="00943773" w:rsidRPr="00D7779A">
        <w:t>b</w:t>
      </w:r>
      <w:r w:rsidRPr="00D7779A">
        <w:t>ootloader</w:t>
      </w:r>
      <w:r w:rsidR="00943773" w:rsidRPr="00D7779A">
        <w:t xml:space="preserve"> mode</w:t>
      </w:r>
      <w:r w:rsidR="00201A69" w:rsidRPr="00D7779A">
        <w:t xml:space="preserve"> by default</w:t>
      </w:r>
      <w:r w:rsidR="00943773" w:rsidRPr="00D7779A">
        <w:t>.</w:t>
      </w:r>
    </w:p>
    <w:p w14:paraId="67D634C2" w14:textId="09F0C783" w:rsidR="00943773" w:rsidRPr="00D7779A" w:rsidRDefault="00943773" w:rsidP="00943773">
      <w:pPr>
        <w:pStyle w:val="Bullet-Numbers"/>
        <w:numPr>
          <w:ilvl w:val="0"/>
          <w:numId w:val="32"/>
        </w:numPr>
      </w:pPr>
      <w:r w:rsidRPr="00D7779A">
        <w:t>A</w:t>
      </w:r>
      <w:r w:rsidR="001A5266" w:rsidRPr="00D7779A">
        <w:t>fter 10ms, set the RSTN pin high.</w:t>
      </w:r>
    </w:p>
    <w:p w14:paraId="2C1D87EC" w14:textId="4FFE1C1E" w:rsidR="001A5266" w:rsidRPr="00D7779A" w:rsidRDefault="001A5266" w:rsidP="00D9728D">
      <w:pPr>
        <w:pStyle w:val="Bullet-Numbers"/>
        <w:numPr>
          <w:ilvl w:val="0"/>
          <w:numId w:val="32"/>
        </w:numPr>
      </w:pPr>
      <w:r w:rsidRPr="00D7779A">
        <w:t xml:space="preserve">After an additional </w:t>
      </w:r>
      <w:r w:rsidR="002461E2" w:rsidRPr="00D7779A">
        <w:t>2</w:t>
      </w:r>
      <w:r w:rsidRPr="00D7779A">
        <w:t>0ms, the MAX</w:t>
      </w:r>
      <w:r w:rsidR="007847E6">
        <w:t>78000</w:t>
      </w:r>
      <w:r w:rsidRPr="00D7779A">
        <w:t xml:space="preserve"> is in </w:t>
      </w:r>
      <w:r w:rsidR="00943773" w:rsidRPr="00D7779A">
        <w:t>b</w:t>
      </w:r>
      <w:r w:rsidRPr="00D7779A">
        <w:t>ootloader mode.</w:t>
      </w:r>
    </w:p>
    <w:p w14:paraId="03F44580" w14:textId="3E00AB8D" w:rsidR="001A5266" w:rsidRPr="00D7779A" w:rsidRDefault="002461E2" w:rsidP="002C543A">
      <w:pPr>
        <w:pStyle w:val="Body"/>
        <w:spacing w:line="240" w:lineRule="auto"/>
      </w:pPr>
      <w:r w:rsidRPr="002C543A">
        <w:rPr>
          <w:noProof/>
        </w:rPr>
        <w:drawing>
          <wp:inline distT="0" distB="0" distL="0" distR="0" wp14:anchorId="7663D9BF" wp14:editId="5A63B417">
            <wp:extent cx="2651760"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1760" cy="1280160"/>
                    </a:xfrm>
                    <a:prstGeom prst="rect">
                      <a:avLst/>
                    </a:prstGeom>
                    <a:noFill/>
                    <a:ln>
                      <a:noFill/>
                    </a:ln>
                  </pic:spPr>
                </pic:pic>
              </a:graphicData>
            </a:graphic>
          </wp:inline>
        </w:drawing>
      </w:r>
    </w:p>
    <w:p w14:paraId="2299F7AF" w14:textId="3E9E2F3C" w:rsidR="00943773" w:rsidRPr="004A06B1" w:rsidRDefault="00E43539" w:rsidP="004A06B1">
      <w:pPr>
        <w:pStyle w:val="Caption-Figure"/>
      </w:pPr>
      <w:bookmarkStart w:id="26" w:name="_Toc80800206"/>
      <w:r w:rsidRPr="004A06B1">
        <w:t xml:space="preserve">Figure </w:t>
      </w:r>
      <w:fldSimple w:instr=" SEQ Figure \* ARABIC ">
        <w:r w:rsidR="00565B87">
          <w:rPr>
            <w:noProof/>
          </w:rPr>
          <w:t>4</w:t>
        </w:r>
      </w:fldSimple>
      <w:r w:rsidRPr="004A06B1">
        <w:t>.</w:t>
      </w:r>
      <w:r w:rsidR="00943773" w:rsidRPr="004A06B1">
        <w:t xml:space="preserve"> Entering bootloader mode through </w:t>
      </w:r>
      <w:r w:rsidR="00201A69" w:rsidRPr="004A06B1">
        <w:t xml:space="preserve">the </w:t>
      </w:r>
      <w:r w:rsidR="00943773" w:rsidRPr="004A06B1">
        <w:t>EBL GPIO and RSTN pin</w:t>
      </w:r>
      <w:r w:rsidR="00201A69" w:rsidRPr="004A06B1">
        <w:t>s</w:t>
      </w:r>
      <w:r w:rsidR="00943773" w:rsidRPr="004A06B1">
        <w:t>.</w:t>
      </w:r>
      <w:bookmarkEnd w:id="26"/>
    </w:p>
    <w:p w14:paraId="62B46674" w14:textId="77777777" w:rsidR="00A721D4" w:rsidRDefault="00A721D4">
      <w:pPr>
        <w:rPr>
          <w:rFonts w:ascii="Arial" w:eastAsia="Times New Roman" w:hAnsi="Arial" w:cs="Arial"/>
          <w:b/>
          <w:sz w:val="24"/>
          <w:szCs w:val="18"/>
        </w:rPr>
      </w:pPr>
      <w:r>
        <w:rPr>
          <w:rFonts w:ascii="Arial" w:hAnsi="Arial" w:cs="Arial"/>
        </w:rPr>
        <w:br w:type="page"/>
      </w:r>
    </w:p>
    <w:p w14:paraId="59A20EEE" w14:textId="76B6ED24" w:rsidR="00D8466A" w:rsidRPr="00D7779A" w:rsidRDefault="00D8466A" w:rsidP="0093754A">
      <w:pPr>
        <w:pStyle w:val="H3-Heading"/>
        <w:rPr>
          <w:rFonts w:ascii="Arial" w:hAnsi="Arial" w:cs="Arial"/>
        </w:rPr>
      </w:pPr>
      <w:bookmarkStart w:id="27" w:name="_Toc80800169"/>
      <w:r w:rsidRPr="00D7779A">
        <w:rPr>
          <w:rFonts w:ascii="Arial" w:hAnsi="Arial" w:cs="Arial"/>
        </w:rPr>
        <w:lastRenderedPageBreak/>
        <w:t>Entering Application Mode from Bootloader Mode</w:t>
      </w:r>
      <w:bookmarkEnd w:id="27"/>
    </w:p>
    <w:p w14:paraId="576584D2" w14:textId="1124DC70" w:rsidR="00943773" w:rsidRPr="00D7779A" w:rsidRDefault="00943773" w:rsidP="00D9728D">
      <w:pPr>
        <w:pStyle w:val="Body"/>
      </w:pPr>
      <w:r w:rsidRPr="00D7779A">
        <w:t xml:space="preserve">This section discusses various methods of entering application mode </w:t>
      </w:r>
      <w:r w:rsidR="00201A69" w:rsidRPr="00D7779A">
        <w:t xml:space="preserve">from </w:t>
      </w:r>
      <w:r w:rsidRPr="00D7779A">
        <w:t>bootloader mode.</w:t>
      </w:r>
    </w:p>
    <w:p w14:paraId="1D2A7B08" w14:textId="0C79C245" w:rsidR="001A5266" w:rsidRPr="00D7779A" w:rsidRDefault="009C5CFE" w:rsidP="00D9728D">
      <w:pPr>
        <w:pStyle w:val="H4-Heading"/>
        <w:rPr>
          <w:rFonts w:ascii="Arial" w:hAnsi="Arial" w:cs="Arial"/>
        </w:rPr>
      </w:pPr>
      <w:bookmarkStart w:id="28" w:name="_Toc80800170"/>
      <w:r w:rsidRPr="00D7779A">
        <w:rPr>
          <w:rFonts w:ascii="Arial" w:hAnsi="Arial" w:cs="Arial"/>
        </w:rPr>
        <w:t xml:space="preserve">A </w:t>
      </w:r>
      <w:r w:rsidR="00D8466A" w:rsidRPr="00D7779A">
        <w:rPr>
          <w:rFonts w:ascii="Arial" w:hAnsi="Arial" w:cs="Arial"/>
        </w:rPr>
        <w:t xml:space="preserve">Valid Application </w:t>
      </w:r>
      <w:r w:rsidR="0017281A">
        <w:rPr>
          <w:rFonts w:ascii="Arial" w:hAnsi="Arial" w:cs="Arial"/>
        </w:rPr>
        <w:t>I</w:t>
      </w:r>
      <w:r w:rsidR="00B7481E" w:rsidRPr="00D7779A">
        <w:rPr>
          <w:rFonts w:ascii="Arial" w:hAnsi="Arial" w:cs="Arial"/>
        </w:rPr>
        <w:t>s</w:t>
      </w:r>
      <w:r w:rsidR="00F52000" w:rsidRPr="00D7779A">
        <w:rPr>
          <w:rFonts w:ascii="Arial" w:hAnsi="Arial" w:cs="Arial"/>
        </w:rPr>
        <w:t xml:space="preserve"> </w:t>
      </w:r>
      <w:r w:rsidRPr="00D7779A">
        <w:rPr>
          <w:rFonts w:ascii="Arial" w:hAnsi="Arial" w:cs="Arial"/>
        </w:rPr>
        <w:t>Programmed</w:t>
      </w:r>
      <w:bookmarkEnd w:id="28"/>
    </w:p>
    <w:p w14:paraId="117F21C2" w14:textId="53BB558B" w:rsidR="0065390E" w:rsidRPr="00D7779A" w:rsidRDefault="001A5266" w:rsidP="001A5266">
      <w:pPr>
        <w:pStyle w:val="Body"/>
      </w:pPr>
      <w:r w:rsidRPr="00D7779A">
        <w:t xml:space="preserve">If a valid application </w:t>
      </w:r>
      <w:r w:rsidR="00B7481E" w:rsidRPr="00D7779A">
        <w:t xml:space="preserve">is </w:t>
      </w:r>
      <w:r w:rsidRPr="00D7779A">
        <w:t>programmed into the MAX</w:t>
      </w:r>
      <w:r w:rsidR="007847E6">
        <w:t>78000</w:t>
      </w:r>
      <w:r w:rsidR="00201A69" w:rsidRPr="00D7779A">
        <w:t xml:space="preserve"> </w:t>
      </w:r>
      <w:r w:rsidR="00DB39F3" w:rsidRPr="00D7779A">
        <w:t>using</w:t>
      </w:r>
      <w:r w:rsidR="00201A69" w:rsidRPr="00D7779A">
        <w:t xml:space="preserve"> </w:t>
      </w:r>
      <w:r w:rsidR="008D0E45">
        <w:t>i</w:t>
      </w:r>
      <w:r w:rsidR="00201A69" w:rsidRPr="00D7779A">
        <w:t xml:space="preserve">n-application </w:t>
      </w:r>
      <w:r w:rsidR="008D0E45">
        <w:t>p</w:t>
      </w:r>
      <w:r w:rsidR="00201A69" w:rsidRPr="00D7779A">
        <w:t>rogramming (IAP)</w:t>
      </w:r>
      <w:r w:rsidRPr="00D7779A">
        <w:t xml:space="preserve">, the </w:t>
      </w:r>
      <w:r w:rsidR="0065390E" w:rsidRPr="00D7779A">
        <w:t>bootloader</w:t>
      </w:r>
      <w:r w:rsidRPr="00D7779A">
        <w:t xml:space="preserve"> automatically run</w:t>
      </w:r>
      <w:r w:rsidR="00943773" w:rsidRPr="00D7779A">
        <w:t>s</w:t>
      </w:r>
      <w:r w:rsidRPr="00D7779A">
        <w:t xml:space="preserve"> the application code</w:t>
      </w:r>
      <w:r w:rsidR="00B7481E" w:rsidRPr="00D7779A">
        <w:t xml:space="preserve"> (assuming that the EBL GPIO pin is disabled)</w:t>
      </w:r>
      <w:r w:rsidR="0065390E" w:rsidRPr="00D7779A">
        <w:t xml:space="preserve"> after reset</w:t>
      </w:r>
      <w:r w:rsidRPr="00D7779A">
        <w:t>.</w:t>
      </w:r>
    </w:p>
    <w:p w14:paraId="2DAC3E66" w14:textId="64E41512" w:rsidR="00D8466A" w:rsidRPr="00D7779A" w:rsidRDefault="00201A69" w:rsidP="00D9728D">
      <w:pPr>
        <w:pStyle w:val="H4-Heading"/>
        <w:rPr>
          <w:rFonts w:ascii="Arial" w:hAnsi="Arial" w:cs="Arial"/>
        </w:rPr>
      </w:pPr>
      <w:bookmarkStart w:id="29" w:name="_Toc80800171"/>
      <w:r w:rsidRPr="00D7779A">
        <w:rPr>
          <w:rFonts w:ascii="Arial" w:hAnsi="Arial" w:cs="Arial"/>
        </w:rPr>
        <w:t>Using</w:t>
      </w:r>
      <w:r w:rsidR="003720E3" w:rsidRPr="00D7779A">
        <w:rPr>
          <w:rFonts w:ascii="Arial" w:hAnsi="Arial" w:cs="Arial"/>
        </w:rPr>
        <w:t xml:space="preserve"> </w:t>
      </w:r>
      <w:r w:rsidR="00D8466A" w:rsidRPr="00D7779A">
        <w:rPr>
          <w:rFonts w:ascii="Arial" w:hAnsi="Arial" w:cs="Arial"/>
        </w:rPr>
        <w:t xml:space="preserve">the EBL GPIO </w:t>
      </w:r>
      <w:r w:rsidR="003720E3" w:rsidRPr="00D7779A">
        <w:rPr>
          <w:rFonts w:ascii="Arial" w:hAnsi="Arial" w:cs="Arial"/>
        </w:rPr>
        <w:t xml:space="preserve">Pin </w:t>
      </w:r>
      <w:r w:rsidR="00D8466A" w:rsidRPr="00D7779A">
        <w:rPr>
          <w:rFonts w:ascii="Arial" w:hAnsi="Arial" w:cs="Arial"/>
        </w:rPr>
        <w:t xml:space="preserve">and the RSTN </w:t>
      </w:r>
      <w:r w:rsidR="003720E3" w:rsidRPr="00D7779A">
        <w:rPr>
          <w:rFonts w:ascii="Arial" w:hAnsi="Arial" w:cs="Arial"/>
        </w:rPr>
        <w:t>Pin</w:t>
      </w:r>
      <w:bookmarkEnd w:id="29"/>
    </w:p>
    <w:p w14:paraId="25F6979C" w14:textId="6D87C1D5" w:rsidR="003720E3" w:rsidRPr="00D7779A" w:rsidRDefault="001A5266" w:rsidP="001A5266">
      <w:pPr>
        <w:pStyle w:val="Body"/>
      </w:pPr>
      <w:r w:rsidRPr="00D7779A">
        <w:t>The MAX</w:t>
      </w:r>
      <w:r w:rsidR="007847E6">
        <w:t>78000</w:t>
      </w:r>
      <w:r w:rsidRPr="00D7779A">
        <w:t xml:space="preserve"> enters </w:t>
      </w:r>
      <w:r w:rsidR="003720E3" w:rsidRPr="00D7779A">
        <w:t xml:space="preserve">application </w:t>
      </w:r>
      <w:r w:rsidRPr="00D7779A">
        <w:t>mode based on the sequencing of the EBL GPIO pin and the RSTN pin</w:t>
      </w:r>
      <w:r w:rsidR="0065390E" w:rsidRPr="00D7779A">
        <w:t xml:space="preserve"> if there is a programmed valid application</w:t>
      </w:r>
      <w:r w:rsidRPr="00D7779A">
        <w:t xml:space="preserve">. The EBL </w:t>
      </w:r>
      <w:r w:rsidR="0010528C" w:rsidRPr="00D7779A">
        <w:t xml:space="preserve">GPIO </w:t>
      </w:r>
      <w:r w:rsidRPr="00D7779A">
        <w:t xml:space="preserve">pin is </w:t>
      </w:r>
      <w:r w:rsidR="003720E3" w:rsidRPr="00D7779A">
        <w:t xml:space="preserve">disabled </w:t>
      </w:r>
      <w:r w:rsidRPr="00D7779A">
        <w:t>in the bootloader</w:t>
      </w:r>
      <w:r w:rsidR="003720E3" w:rsidRPr="00D7779A">
        <w:t xml:space="preserve"> by default and can </w:t>
      </w:r>
      <w:r w:rsidRPr="00D7779A">
        <w:t xml:space="preserve">be enabled </w:t>
      </w:r>
      <w:r w:rsidR="002461E2" w:rsidRPr="00D7779A">
        <w:t>by</w:t>
      </w:r>
      <w:r w:rsidRPr="00D7779A">
        <w:t xml:space="preserve"> the serial commands.</w:t>
      </w:r>
    </w:p>
    <w:p w14:paraId="7C00FEE0" w14:textId="748515FD" w:rsidR="003720E3" w:rsidRPr="00D7779A" w:rsidRDefault="001A5266" w:rsidP="001A5266">
      <w:pPr>
        <w:pStyle w:val="Body"/>
      </w:pPr>
      <w:r w:rsidRPr="00D7779A">
        <w:t xml:space="preserve">The sequence to enter </w:t>
      </w:r>
      <w:r w:rsidR="003720E3" w:rsidRPr="00D7779A">
        <w:t>a</w:t>
      </w:r>
      <w:r w:rsidRPr="00D7779A">
        <w:t>pplication mode</w:t>
      </w:r>
      <w:r w:rsidR="0010528C" w:rsidRPr="00D7779A">
        <w:t xml:space="preserve"> using the EBL GPIO pin and the RSTN pin</w:t>
      </w:r>
      <w:r w:rsidRPr="00D7779A">
        <w:t xml:space="preserve"> is</w:t>
      </w:r>
      <w:r w:rsidR="003720E3" w:rsidRPr="00D7779A">
        <w:t xml:space="preserve"> as follows</w:t>
      </w:r>
      <w:r w:rsidRPr="00D7779A">
        <w:t>:</w:t>
      </w:r>
    </w:p>
    <w:p w14:paraId="63366F4D" w14:textId="73B0036C" w:rsidR="003720E3" w:rsidRPr="00D7779A" w:rsidRDefault="001A5266" w:rsidP="003720E3">
      <w:pPr>
        <w:pStyle w:val="Bullet-Numbers"/>
        <w:numPr>
          <w:ilvl w:val="0"/>
          <w:numId w:val="33"/>
        </w:numPr>
      </w:pPr>
      <w:r w:rsidRPr="00D7779A">
        <w:t>Set the RSTN pin low for 10m</w:t>
      </w:r>
      <w:r w:rsidR="003720E3" w:rsidRPr="00D7779A">
        <w:t>s</w:t>
      </w:r>
      <w:r w:rsidRPr="00D7779A">
        <w:t>.</w:t>
      </w:r>
    </w:p>
    <w:p w14:paraId="3BB92E0D" w14:textId="07E1A897" w:rsidR="003720E3" w:rsidRPr="00D7779A" w:rsidRDefault="001A5266" w:rsidP="003720E3">
      <w:pPr>
        <w:pStyle w:val="Bullet-Numbers"/>
        <w:numPr>
          <w:ilvl w:val="0"/>
          <w:numId w:val="33"/>
        </w:numPr>
      </w:pPr>
      <w:r w:rsidRPr="00D7779A">
        <w:t>During that time, set the EBL</w:t>
      </w:r>
      <w:r w:rsidR="0010528C" w:rsidRPr="00D7779A">
        <w:t xml:space="preserve"> GPIO</w:t>
      </w:r>
      <w:r w:rsidRPr="00D7779A">
        <w:t xml:space="preserve"> pin to high</w:t>
      </w:r>
      <w:r w:rsidR="003720E3" w:rsidRPr="00D7779A">
        <w:t>.</w:t>
      </w:r>
      <w:r w:rsidRPr="00D7779A">
        <w:t xml:space="preserve"> </w:t>
      </w:r>
      <w:r w:rsidR="003720E3" w:rsidRPr="00D7779A">
        <w:t>T</w:t>
      </w:r>
      <w:r w:rsidRPr="00D7779A">
        <w:t>his polarity is configurable</w:t>
      </w:r>
      <w:r w:rsidR="003720E3" w:rsidRPr="00D7779A">
        <w:t xml:space="preserve"> and </w:t>
      </w:r>
      <w:r w:rsidR="0010528C" w:rsidRPr="00D7779A">
        <w:t>active-</w:t>
      </w:r>
      <w:r w:rsidR="003720E3" w:rsidRPr="00D7779A">
        <w:t xml:space="preserve">low </w:t>
      </w:r>
      <w:r w:rsidRPr="00D7779A">
        <w:t xml:space="preserve">for </w:t>
      </w:r>
      <w:r w:rsidR="003720E3" w:rsidRPr="00D7779A">
        <w:t>b</w:t>
      </w:r>
      <w:r w:rsidRPr="00D7779A">
        <w:t>ootloader</w:t>
      </w:r>
      <w:r w:rsidR="003720E3" w:rsidRPr="00D7779A">
        <w:t xml:space="preserve"> mode</w:t>
      </w:r>
      <w:r w:rsidR="0010528C" w:rsidRPr="00D7779A">
        <w:t xml:space="preserve"> by default</w:t>
      </w:r>
      <w:r w:rsidRPr="00D7779A">
        <w:t>.</w:t>
      </w:r>
    </w:p>
    <w:p w14:paraId="08840E50" w14:textId="3DD00752" w:rsidR="003720E3" w:rsidRPr="00D7779A" w:rsidRDefault="003720E3" w:rsidP="003720E3">
      <w:pPr>
        <w:pStyle w:val="Bullet-Numbers"/>
        <w:numPr>
          <w:ilvl w:val="0"/>
          <w:numId w:val="33"/>
        </w:numPr>
      </w:pPr>
      <w:r w:rsidRPr="00D7779A">
        <w:t>A</w:t>
      </w:r>
      <w:r w:rsidR="001A5266" w:rsidRPr="00D7779A">
        <w:t>fter 10</w:t>
      </w:r>
      <w:r w:rsidR="00C52731" w:rsidRPr="00D7779A">
        <w:t>m</w:t>
      </w:r>
      <w:r w:rsidR="001A5266" w:rsidRPr="00D7779A">
        <w:t>s, set the RSTN pin high.</w:t>
      </w:r>
    </w:p>
    <w:p w14:paraId="01DFBC74" w14:textId="5D10F1CF" w:rsidR="001A5266" w:rsidRPr="00D7779A" w:rsidRDefault="001A5266" w:rsidP="00D9728D">
      <w:pPr>
        <w:pStyle w:val="Bullet-Numbers"/>
        <w:numPr>
          <w:ilvl w:val="0"/>
          <w:numId w:val="33"/>
        </w:numPr>
      </w:pPr>
      <w:r w:rsidRPr="00D7779A">
        <w:t xml:space="preserve">After an additional </w:t>
      </w:r>
      <w:r w:rsidR="002461E2" w:rsidRPr="00D7779A">
        <w:t>20</w:t>
      </w:r>
      <w:r w:rsidRPr="00D7779A">
        <w:t>ms, the MAX</w:t>
      </w:r>
      <w:r w:rsidR="007847E6">
        <w:t>78000</w:t>
      </w:r>
      <w:r w:rsidRPr="00D7779A">
        <w:t xml:space="preserve"> is in </w:t>
      </w:r>
      <w:r w:rsidR="003720E3" w:rsidRPr="00D7779A">
        <w:t xml:space="preserve">application </w:t>
      </w:r>
      <w:r w:rsidRPr="00D7779A">
        <w:t>mode.</w:t>
      </w:r>
    </w:p>
    <w:p w14:paraId="7F4D559D" w14:textId="13003E57" w:rsidR="001A5266" w:rsidRPr="00D7779A" w:rsidRDefault="002461E2" w:rsidP="002C543A">
      <w:pPr>
        <w:pStyle w:val="Body"/>
        <w:spacing w:line="240" w:lineRule="auto"/>
      </w:pPr>
      <w:r w:rsidRPr="002C543A">
        <w:rPr>
          <w:noProof/>
        </w:rPr>
        <w:drawing>
          <wp:inline distT="0" distB="0" distL="0" distR="0" wp14:anchorId="4C303EFB" wp14:editId="20A3C3F5">
            <wp:extent cx="2288540" cy="119951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8540" cy="1199515"/>
                    </a:xfrm>
                    <a:prstGeom prst="rect">
                      <a:avLst/>
                    </a:prstGeom>
                    <a:noFill/>
                    <a:ln>
                      <a:noFill/>
                    </a:ln>
                  </pic:spPr>
                </pic:pic>
              </a:graphicData>
            </a:graphic>
          </wp:inline>
        </w:drawing>
      </w:r>
    </w:p>
    <w:p w14:paraId="14F30F57" w14:textId="49366FB0" w:rsidR="006F3631" w:rsidRPr="004A06B1" w:rsidRDefault="00E43539" w:rsidP="004A06B1">
      <w:pPr>
        <w:pStyle w:val="Caption-Figure"/>
      </w:pPr>
      <w:bookmarkStart w:id="30" w:name="_Toc80800207"/>
      <w:r w:rsidRPr="004A06B1">
        <w:t xml:space="preserve">Figure </w:t>
      </w:r>
      <w:fldSimple w:instr=" SEQ Figure \* ARABIC ">
        <w:r w:rsidR="00565B87">
          <w:rPr>
            <w:noProof/>
          </w:rPr>
          <w:t>5</w:t>
        </w:r>
      </w:fldSimple>
      <w:r w:rsidR="003720E3" w:rsidRPr="004A06B1">
        <w:t xml:space="preserve">. Entering application mode through </w:t>
      </w:r>
      <w:r w:rsidR="0010528C" w:rsidRPr="004A06B1">
        <w:t xml:space="preserve">the </w:t>
      </w:r>
      <w:r w:rsidR="003720E3" w:rsidRPr="004A06B1">
        <w:t>EBL GPIO and RSTN pin</w:t>
      </w:r>
      <w:r w:rsidR="00EA7D89">
        <w:t>s</w:t>
      </w:r>
      <w:r w:rsidR="003720E3" w:rsidRPr="004A06B1">
        <w:t>.</w:t>
      </w:r>
      <w:bookmarkEnd w:id="30"/>
    </w:p>
    <w:p w14:paraId="3B0A320C" w14:textId="77777777" w:rsidR="00A721D4" w:rsidRDefault="00A721D4">
      <w:pPr>
        <w:rPr>
          <w:rFonts w:ascii="Arial" w:eastAsia="Times New Roman" w:hAnsi="Arial" w:cs="Arial"/>
          <w:b/>
          <w:sz w:val="28"/>
          <w:szCs w:val="18"/>
        </w:rPr>
      </w:pPr>
      <w:r>
        <w:rPr>
          <w:rFonts w:ascii="Arial" w:hAnsi="Arial" w:cs="Arial"/>
        </w:rPr>
        <w:br w:type="page"/>
      </w:r>
    </w:p>
    <w:p w14:paraId="262AB47F" w14:textId="3DCB4B07" w:rsidR="009E56D4" w:rsidRPr="00D7779A" w:rsidRDefault="009E56D4" w:rsidP="003B3AFF">
      <w:pPr>
        <w:pStyle w:val="H2-Heading"/>
        <w:rPr>
          <w:rFonts w:ascii="Arial" w:hAnsi="Arial" w:cs="Arial"/>
        </w:rPr>
      </w:pPr>
      <w:bookmarkStart w:id="31" w:name="_Toc80800172"/>
      <w:r w:rsidRPr="00D7779A">
        <w:rPr>
          <w:rFonts w:ascii="Arial" w:hAnsi="Arial" w:cs="Arial"/>
        </w:rPr>
        <w:lastRenderedPageBreak/>
        <w:t>Configuring the Bootloader</w:t>
      </w:r>
      <w:bookmarkEnd w:id="31"/>
    </w:p>
    <w:p w14:paraId="7360F94D" w14:textId="5E16A7A8" w:rsidR="001B2772" w:rsidRPr="00D7779A" w:rsidRDefault="001B2772" w:rsidP="001B2772">
      <w:pPr>
        <w:pStyle w:val="H3-Heading"/>
        <w:rPr>
          <w:rFonts w:ascii="Arial" w:hAnsi="Arial" w:cs="Arial"/>
        </w:rPr>
      </w:pPr>
      <w:bookmarkStart w:id="32" w:name="_Toc80800173"/>
      <w:r w:rsidRPr="00D7779A">
        <w:rPr>
          <w:rFonts w:ascii="Arial" w:hAnsi="Arial" w:cs="Arial"/>
        </w:rPr>
        <w:t>Bootloader Configuration Parameters</w:t>
      </w:r>
      <w:bookmarkEnd w:id="32"/>
    </w:p>
    <w:p w14:paraId="4A85BD6C" w14:textId="0F9AFEE9" w:rsidR="00250709" w:rsidRDefault="001B2772" w:rsidP="00BC11CD">
      <w:pPr>
        <w:pStyle w:val="Body"/>
      </w:pPr>
      <w:r w:rsidRPr="00D7779A">
        <w:t xml:space="preserve">Bootloader configuration parameters are used to enable and disable some functions of </w:t>
      </w:r>
      <w:r w:rsidR="0086379B" w:rsidRPr="00D7779A">
        <w:t xml:space="preserve">the </w:t>
      </w:r>
      <w:r w:rsidRPr="00D7779A">
        <w:t xml:space="preserve">bootloader. These parameters are located at </w:t>
      </w:r>
      <w:r w:rsidR="00BC11CD">
        <w:t xml:space="preserve">the </w:t>
      </w:r>
      <w:r w:rsidRPr="00D7779A">
        <w:t>memory address 0x</w:t>
      </w:r>
      <w:r w:rsidR="002461E2" w:rsidRPr="00D7779A">
        <w:t>3F</w:t>
      </w:r>
      <w:r w:rsidR="00C1199F" w:rsidRPr="00D7779A">
        <w:t>F</w:t>
      </w:r>
      <w:r w:rsidR="002461E2" w:rsidRPr="00D7779A">
        <w:t>D0</w:t>
      </w:r>
      <w:r w:rsidRPr="00D7779A">
        <w:t xml:space="preserve">. </w:t>
      </w:r>
      <w:r w:rsidR="00BC11CD">
        <w:t>The b</w:t>
      </w:r>
      <w:r w:rsidRPr="00D7779A">
        <w:t xml:space="preserve">ootloader configuration </w:t>
      </w:r>
      <w:r w:rsidR="008D4B07" w:rsidRPr="00D7779A">
        <w:t>can be changed by the serial commands</w:t>
      </w:r>
      <w:r w:rsidRPr="00D7779A">
        <w:t xml:space="preserve">. Definitions and default values for </w:t>
      </w:r>
      <w:r w:rsidR="00BC11CD">
        <w:t xml:space="preserve">the </w:t>
      </w:r>
      <w:r w:rsidRPr="00D7779A">
        <w:t xml:space="preserve">bit fields are </w:t>
      </w:r>
      <w:r w:rsidR="00BC11CD">
        <w:t>provided as follows:</w:t>
      </w:r>
    </w:p>
    <w:p w14:paraId="7D033980" w14:textId="77777777" w:rsidR="00BC11CD" w:rsidRPr="00D7779A" w:rsidRDefault="00BC11CD" w:rsidP="00183C72">
      <w:pPr>
        <w:pStyle w:val="Body"/>
      </w:pPr>
    </w:p>
    <w:tbl>
      <w:tblPr>
        <w:tblStyle w:val="TableGrid"/>
        <w:tblW w:w="5234" w:type="pct"/>
        <w:tblLayout w:type="fixed"/>
        <w:tblLook w:val="04A0" w:firstRow="1" w:lastRow="0" w:firstColumn="1" w:lastColumn="0" w:noHBand="0" w:noVBand="1"/>
      </w:tblPr>
      <w:tblGrid>
        <w:gridCol w:w="1086"/>
        <w:gridCol w:w="1086"/>
        <w:gridCol w:w="1086"/>
        <w:gridCol w:w="1087"/>
        <w:gridCol w:w="1088"/>
        <w:gridCol w:w="1087"/>
        <w:gridCol w:w="1088"/>
        <w:gridCol w:w="1088"/>
        <w:gridCol w:w="1092"/>
      </w:tblGrid>
      <w:tr w:rsidR="00DB292E" w:rsidRPr="00D7779A" w14:paraId="624773AA" w14:textId="77777777" w:rsidTr="00A04C18">
        <w:trPr>
          <w:trHeight w:val="261"/>
        </w:trPr>
        <w:tc>
          <w:tcPr>
            <w:tcW w:w="1086" w:type="dxa"/>
            <w:shd w:val="clear" w:color="auto" w:fill="AEAAAA" w:themeFill="background2" w:themeFillShade="BF"/>
            <w:vAlign w:val="center"/>
          </w:tcPr>
          <w:p w14:paraId="5372CD73" w14:textId="72B6E8EE" w:rsidR="00DB292E" w:rsidRPr="00D7779A" w:rsidRDefault="00BC11CD" w:rsidP="00183C72">
            <w:pPr>
              <w:pStyle w:val="TableHeader"/>
            </w:pPr>
            <w:r w:rsidRPr="00D7779A">
              <w:t>BYTE #</w:t>
            </w:r>
          </w:p>
        </w:tc>
        <w:tc>
          <w:tcPr>
            <w:tcW w:w="1086" w:type="dxa"/>
            <w:shd w:val="clear" w:color="auto" w:fill="AEAAAA" w:themeFill="background2" w:themeFillShade="BF"/>
            <w:vAlign w:val="center"/>
          </w:tcPr>
          <w:p w14:paraId="76409D13" w14:textId="67813AAD" w:rsidR="00DB292E" w:rsidRPr="00D7779A" w:rsidRDefault="00BC11CD" w:rsidP="00183C72">
            <w:pPr>
              <w:pStyle w:val="TableHeader"/>
            </w:pPr>
            <w:r w:rsidRPr="00D7779A">
              <w:t>BIT 7</w:t>
            </w:r>
          </w:p>
        </w:tc>
        <w:tc>
          <w:tcPr>
            <w:tcW w:w="1086" w:type="dxa"/>
            <w:shd w:val="clear" w:color="auto" w:fill="AEAAAA" w:themeFill="background2" w:themeFillShade="BF"/>
            <w:vAlign w:val="center"/>
          </w:tcPr>
          <w:p w14:paraId="27D6DC1D" w14:textId="2E9B8A93" w:rsidR="00DB292E" w:rsidRPr="00D7779A" w:rsidRDefault="00BC11CD" w:rsidP="00183C72">
            <w:pPr>
              <w:pStyle w:val="TableHeader"/>
            </w:pPr>
            <w:r w:rsidRPr="00D7779A">
              <w:t>BIT 6</w:t>
            </w:r>
          </w:p>
        </w:tc>
        <w:tc>
          <w:tcPr>
            <w:tcW w:w="1087" w:type="dxa"/>
            <w:shd w:val="clear" w:color="auto" w:fill="AEAAAA" w:themeFill="background2" w:themeFillShade="BF"/>
            <w:vAlign w:val="center"/>
          </w:tcPr>
          <w:p w14:paraId="78C701E6" w14:textId="029A27B5" w:rsidR="00DB292E" w:rsidRPr="00D7779A" w:rsidRDefault="00BC11CD" w:rsidP="00183C72">
            <w:pPr>
              <w:pStyle w:val="TableHeader"/>
            </w:pPr>
            <w:r w:rsidRPr="00D7779A">
              <w:t>BIT 5</w:t>
            </w:r>
          </w:p>
        </w:tc>
        <w:tc>
          <w:tcPr>
            <w:tcW w:w="1088" w:type="dxa"/>
            <w:shd w:val="clear" w:color="auto" w:fill="AEAAAA" w:themeFill="background2" w:themeFillShade="BF"/>
            <w:vAlign w:val="center"/>
          </w:tcPr>
          <w:p w14:paraId="05A0CBB2" w14:textId="5268897D" w:rsidR="00DB292E" w:rsidRPr="00D7779A" w:rsidRDefault="00BC11CD" w:rsidP="00183C72">
            <w:pPr>
              <w:pStyle w:val="TableHeader"/>
            </w:pPr>
            <w:r w:rsidRPr="00D7779A">
              <w:t>BIT 4</w:t>
            </w:r>
          </w:p>
        </w:tc>
        <w:tc>
          <w:tcPr>
            <w:tcW w:w="1087" w:type="dxa"/>
            <w:shd w:val="clear" w:color="auto" w:fill="AEAAAA" w:themeFill="background2" w:themeFillShade="BF"/>
            <w:vAlign w:val="center"/>
          </w:tcPr>
          <w:p w14:paraId="04B317F3" w14:textId="40CBB98E" w:rsidR="00DB292E" w:rsidRPr="00D7779A" w:rsidRDefault="00BC11CD" w:rsidP="00183C72">
            <w:pPr>
              <w:pStyle w:val="TableHeader"/>
            </w:pPr>
            <w:r w:rsidRPr="00D7779A">
              <w:t>BIT 3</w:t>
            </w:r>
          </w:p>
        </w:tc>
        <w:tc>
          <w:tcPr>
            <w:tcW w:w="1088" w:type="dxa"/>
            <w:shd w:val="clear" w:color="auto" w:fill="AEAAAA" w:themeFill="background2" w:themeFillShade="BF"/>
            <w:vAlign w:val="center"/>
          </w:tcPr>
          <w:p w14:paraId="65AA862A" w14:textId="5784D32A" w:rsidR="00DB292E" w:rsidRPr="00D7779A" w:rsidRDefault="00BC11CD" w:rsidP="00183C72">
            <w:pPr>
              <w:pStyle w:val="TableHeader"/>
            </w:pPr>
            <w:r w:rsidRPr="00D7779A">
              <w:t>BIT 2</w:t>
            </w:r>
          </w:p>
        </w:tc>
        <w:tc>
          <w:tcPr>
            <w:tcW w:w="1088" w:type="dxa"/>
            <w:shd w:val="clear" w:color="auto" w:fill="AEAAAA" w:themeFill="background2" w:themeFillShade="BF"/>
            <w:vAlign w:val="center"/>
          </w:tcPr>
          <w:p w14:paraId="59E9DEA2" w14:textId="7C48F01D" w:rsidR="00DB292E" w:rsidRPr="00D7779A" w:rsidRDefault="00BC11CD" w:rsidP="00183C72">
            <w:pPr>
              <w:pStyle w:val="TableHeader"/>
            </w:pPr>
            <w:r w:rsidRPr="00D7779A">
              <w:t>BIT 1</w:t>
            </w:r>
          </w:p>
        </w:tc>
        <w:tc>
          <w:tcPr>
            <w:tcW w:w="1092" w:type="dxa"/>
            <w:shd w:val="clear" w:color="auto" w:fill="AEAAAA" w:themeFill="background2" w:themeFillShade="BF"/>
            <w:vAlign w:val="center"/>
          </w:tcPr>
          <w:p w14:paraId="7C0EE3D6" w14:textId="00B89AE5" w:rsidR="00DB292E" w:rsidRPr="00D7779A" w:rsidRDefault="00BC11CD" w:rsidP="00183C72">
            <w:pPr>
              <w:pStyle w:val="TableHeader"/>
            </w:pPr>
            <w:r w:rsidRPr="00D7779A">
              <w:t>BIT 0</w:t>
            </w:r>
          </w:p>
        </w:tc>
      </w:tr>
      <w:tr w:rsidR="00DB292E" w:rsidRPr="00D7779A" w14:paraId="078D3AD4" w14:textId="77777777" w:rsidTr="00A04C18">
        <w:trPr>
          <w:trHeight w:val="606"/>
        </w:trPr>
        <w:tc>
          <w:tcPr>
            <w:tcW w:w="1086" w:type="dxa"/>
            <w:shd w:val="clear" w:color="auto" w:fill="AEAAAA" w:themeFill="background2" w:themeFillShade="BF"/>
            <w:vAlign w:val="center"/>
          </w:tcPr>
          <w:p w14:paraId="6A2D2263" w14:textId="379DE279" w:rsidR="00DB292E" w:rsidRPr="00D7779A" w:rsidRDefault="00BC11CD" w:rsidP="00183C72">
            <w:pPr>
              <w:pStyle w:val="TableHeader"/>
            </w:pPr>
            <w:r w:rsidRPr="00D7779A">
              <w:t>BYTE 0</w:t>
            </w:r>
          </w:p>
        </w:tc>
        <w:tc>
          <w:tcPr>
            <w:tcW w:w="1086" w:type="dxa"/>
            <w:vAlign w:val="center"/>
          </w:tcPr>
          <w:p w14:paraId="608D23CD" w14:textId="7AF52485" w:rsidR="00DB292E" w:rsidRPr="00D7779A" w:rsidRDefault="00DB292E" w:rsidP="00183C72">
            <w:pPr>
              <w:pStyle w:val="TableTextCenter"/>
            </w:pPr>
            <w:r w:rsidRPr="00D7779A">
              <w:t>RFU</w:t>
            </w:r>
          </w:p>
        </w:tc>
        <w:tc>
          <w:tcPr>
            <w:tcW w:w="1086" w:type="dxa"/>
            <w:vAlign w:val="center"/>
          </w:tcPr>
          <w:p w14:paraId="21A368A2" w14:textId="353014E5" w:rsidR="00DB292E" w:rsidRPr="00D7779A" w:rsidRDefault="00DB292E" w:rsidP="00183C72">
            <w:pPr>
              <w:pStyle w:val="TableTextCenter"/>
            </w:pPr>
            <w:r w:rsidRPr="00D7779A">
              <w:t>RFU</w:t>
            </w:r>
          </w:p>
        </w:tc>
        <w:tc>
          <w:tcPr>
            <w:tcW w:w="1087" w:type="dxa"/>
            <w:vAlign w:val="center"/>
          </w:tcPr>
          <w:p w14:paraId="14F1DDAE" w14:textId="781ADB1B" w:rsidR="00DB292E" w:rsidRPr="00D7779A" w:rsidRDefault="00DB292E" w:rsidP="00183C72">
            <w:pPr>
              <w:pStyle w:val="TableTextCenter"/>
            </w:pPr>
            <w:r w:rsidRPr="00D7779A">
              <w:t>EBL GPIO pin polarity</w:t>
            </w:r>
          </w:p>
        </w:tc>
        <w:tc>
          <w:tcPr>
            <w:tcW w:w="4351" w:type="dxa"/>
            <w:gridSpan w:val="4"/>
            <w:vAlign w:val="center"/>
          </w:tcPr>
          <w:p w14:paraId="46B6D2F6" w14:textId="24F6DA2B" w:rsidR="00DB292E" w:rsidRPr="00D7779A" w:rsidRDefault="00DB292E" w:rsidP="00183C72">
            <w:pPr>
              <w:pStyle w:val="TableTextCenter"/>
            </w:pPr>
            <w:r w:rsidRPr="00D7779A">
              <w:t>EBL pin assignment</w:t>
            </w:r>
          </w:p>
        </w:tc>
        <w:tc>
          <w:tcPr>
            <w:tcW w:w="1092" w:type="dxa"/>
            <w:vAlign w:val="center"/>
          </w:tcPr>
          <w:p w14:paraId="6EC7F19E" w14:textId="525A84F1" w:rsidR="00DB292E" w:rsidRPr="00D7779A" w:rsidRDefault="00DB292E" w:rsidP="00183C72">
            <w:pPr>
              <w:pStyle w:val="TableTextCenter"/>
            </w:pPr>
            <w:r w:rsidRPr="00D7779A">
              <w:t>EBL pin check</w:t>
            </w:r>
          </w:p>
        </w:tc>
      </w:tr>
      <w:tr w:rsidR="00C3438A" w:rsidRPr="00D7779A" w14:paraId="22F225F9" w14:textId="77777777" w:rsidTr="00A04C18">
        <w:trPr>
          <w:trHeight w:val="275"/>
        </w:trPr>
        <w:tc>
          <w:tcPr>
            <w:tcW w:w="1086" w:type="dxa"/>
            <w:shd w:val="clear" w:color="auto" w:fill="AEAAAA" w:themeFill="background2" w:themeFillShade="BF"/>
            <w:vAlign w:val="center"/>
          </w:tcPr>
          <w:p w14:paraId="50169761" w14:textId="68C6B609" w:rsidR="00C3438A" w:rsidRPr="00D7779A" w:rsidRDefault="00C3438A" w:rsidP="00183C72">
            <w:pPr>
              <w:pStyle w:val="TableHeader"/>
            </w:pPr>
            <w:r w:rsidRPr="00D7779A">
              <w:t>BYTE 1</w:t>
            </w:r>
          </w:p>
        </w:tc>
        <w:tc>
          <w:tcPr>
            <w:tcW w:w="1086" w:type="dxa"/>
            <w:vAlign w:val="center"/>
          </w:tcPr>
          <w:p w14:paraId="0DBA3F34" w14:textId="201CD28C" w:rsidR="00C3438A" w:rsidRPr="00D7779A" w:rsidRDefault="00C3438A" w:rsidP="00183C72">
            <w:pPr>
              <w:pStyle w:val="TableTextCenter"/>
            </w:pPr>
            <w:r w:rsidRPr="00D7779A">
              <w:t>RFU</w:t>
            </w:r>
          </w:p>
        </w:tc>
        <w:tc>
          <w:tcPr>
            <w:tcW w:w="1086" w:type="dxa"/>
            <w:vAlign w:val="center"/>
          </w:tcPr>
          <w:p w14:paraId="3D177500" w14:textId="18416718" w:rsidR="00C3438A" w:rsidRPr="00D7779A" w:rsidRDefault="00C3438A" w:rsidP="00183C72">
            <w:pPr>
              <w:pStyle w:val="TableTextCenter"/>
            </w:pPr>
            <w:r w:rsidRPr="00D7779A">
              <w:t>RFU</w:t>
            </w:r>
          </w:p>
        </w:tc>
        <w:tc>
          <w:tcPr>
            <w:tcW w:w="1087" w:type="dxa"/>
            <w:vAlign w:val="center"/>
          </w:tcPr>
          <w:p w14:paraId="47F042F0" w14:textId="322388BC" w:rsidR="00C3438A" w:rsidRPr="00D7779A" w:rsidRDefault="00C3438A" w:rsidP="00183C72">
            <w:pPr>
              <w:pStyle w:val="TableTextCenter"/>
            </w:pPr>
            <w:r w:rsidRPr="00D7779A">
              <w:t>RFU</w:t>
            </w:r>
          </w:p>
        </w:tc>
        <w:tc>
          <w:tcPr>
            <w:tcW w:w="1088" w:type="dxa"/>
            <w:vAlign w:val="center"/>
          </w:tcPr>
          <w:p w14:paraId="2D66AC6E" w14:textId="134D16B4" w:rsidR="00C3438A" w:rsidRPr="00D7779A" w:rsidRDefault="00C3438A" w:rsidP="00183C72">
            <w:pPr>
              <w:pStyle w:val="TableTextCenter"/>
            </w:pPr>
            <w:r w:rsidRPr="00D7779A">
              <w:t>RFU</w:t>
            </w:r>
          </w:p>
        </w:tc>
        <w:tc>
          <w:tcPr>
            <w:tcW w:w="1087" w:type="dxa"/>
            <w:vAlign w:val="center"/>
          </w:tcPr>
          <w:p w14:paraId="5447A78F" w14:textId="0F6CB283" w:rsidR="00C3438A" w:rsidRPr="00D7779A" w:rsidRDefault="00C3438A" w:rsidP="00183C72">
            <w:pPr>
              <w:pStyle w:val="TableTextCenter"/>
            </w:pPr>
            <w:r w:rsidRPr="00D7779A">
              <w:t>RFU</w:t>
            </w:r>
          </w:p>
        </w:tc>
        <w:tc>
          <w:tcPr>
            <w:tcW w:w="1088" w:type="dxa"/>
            <w:vAlign w:val="center"/>
          </w:tcPr>
          <w:p w14:paraId="5BF4091E" w14:textId="4DB41D6A" w:rsidR="00C3438A" w:rsidRPr="00D7779A" w:rsidRDefault="00D71E3B" w:rsidP="00183C72">
            <w:pPr>
              <w:pStyle w:val="TableTextCenter"/>
            </w:pPr>
            <w:r w:rsidRPr="00D7779A">
              <w:t>RFU</w:t>
            </w:r>
          </w:p>
        </w:tc>
        <w:tc>
          <w:tcPr>
            <w:tcW w:w="1088" w:type="dxa"/>
            <w:vAlign w:val="center"/>
          </w:tcPr>
          <w:p w14:paraId="3C0E9A84" w14:textId="2CB016FA" w:rsidR="00C3438A" w:rsidRPr="00D7779A" w:rsidRDefault="00C3438A" w:rsidP="00183C72">
            <w:pPr>
              <w:pStyle w:val="TableTextCenter"/>
            </w:pPr>
            <w:r w:rsidRPr="00D7779A">
              <w:t>I</w:t>
            </w:r>
            <w:r w:rsidRPr="00183C72">
              <w:rPr>
                <w:rStyle w:val="TableTextSuperscript"/>
              </w:rPr>
              <w:t>2</w:t>
            </w:r>
            <w:r w:rsidRPr="00D7779A">
              <w:t xml:space="preserve">C </w:t>
            </w:r>
            <w:r>
              <w:t>i</w:t>
            </w:r>
            <w:r w:rsidRPr="00D7779A">
              <w:t>nterface selection</w:t>
            </w:r>
          </w:p>
        </w:tc>
        <w:tc>
          <w:tcPr>
            <w:tcW w:w="1092" w:type="dxa"/>
            <w:vAlign w:val="center"/>
          </w:tcPr>
          <w:p w14:paraId="174A92E5" w14:textId="7452CE23" w:rsidR="00C3438A" w:rsidRPr="00D7779A" w:rsidRDefault="00D71E3B" w:rsidP="00183C72">
            <w:pPr>
              <w:pStyle w:val="TableTextCenter"/>
            </w:pPr>
            <w:r w:rsidRPr="00D7779A">
              <w:t>RFU</w:t>
            </w:r>
          </w:p>
        </w:tc>
      </w:tr>
      <w:tr w:rsidR="00250709" w:rsidRPr="00D7779A" w14:paraId="07C0C0E3" w14:textId="77777777" w:rsidTr="00A04C18">
        <w:trPr>
          <w:trHeight w:val="449"/>
        </w:trPr>
        <w:tc>
          <w:tcPr>
            <w:tcW w:w="1086" w:type="dxa"/>
            <w:shd w:val="clear" w:color="auto" w:fill="AEAAAA" w:themeFill="background2" w:themeFillShade="BF"/>
            <w:vAlign w:val="center"/>
          </w:tcPr>
          <w:p w14:paraId="3EA77F93" w14:textId="5172BFB3" w:rsidR="00250709" w:rsidRPr="00D7779A" w:rsidRDefault="00BC11CD" w:rsidP="00183C72">
            <w:pPr>
              <w:pStyle w:val="TableHeader"/>
            </w:pPr>
            <w:r w:rsidRPr="00D7779A">
              <w:t>BYTE 2</w:t>
            </w:r>
          </w:p>
        </w:tc>
        <w:tc>
          <w:tcPr>
            <w:tcW w:w="1086" w:type="dxa"/>
            <w:vAlign w:val="center"/>
          </w:tcPr>
          <w:p w14:paraId="3AD5F422" w14:textId="17C0C174" w:rsidR="00250709" w:rsidRPr="00D7779A" w:rsidRDefault="00404918" w:rsidP="00183C72">
            <w:pPr>
              <w:pStyle w:val="TableTextCenter"/>
            </w:pPr>
            <w:r w:rsidRPr="00D7779A">
              <w:t>RFU</w:t>
            </w:r>
          </w:p>
        </w:tc>
        <w:tc>
          <w:tcPr>
            <w:tcW w:w="1086" w:type="dxa"/>
            <w:vAlign w:val="center"/>
          </w:tcPr>
          <w:p w14:paraId="3D038C00" w14:textId="72A0AB78" w:rsidR="00250709" w:rsidRPr="00D7779A" w:rsidRDefault="00404918" w:rsidP="00183C72">
            <w:pPr>
              <w:pStyle w:val="TableTextCenter"/>
            </w:pPr>
            <w:r w:rsidRPr="00D7779A">
              <w:t>RFU</w:t>
            </w:r>
          </w:p>
        </w:tc>
        <w:tc>
          <w:tcPr>
            <w:tcW w:w="2175" w:type="dxa"/>
            <w:gridSpan w:val="2"/>
            <w:vAlign w:val="center"/>
          </w:tcPr>
          <w:p w14:paraId="51AE6537" w14:textId="67C4F264" w:rsidR="00250709" w:rsidRPr="00D7779A" w:rsidRDefault="00250709" w:rsidP="00183C72">
            <w:pPr>
              <w:pStyle w:val="TableTextCenter"/>
            </w:pPr>
            <w:r w:rsidRPr="00D7779A">
              <w:t>Timeout mode</w:t>
            </w:r>
          </w:p>
        </w:tc>
        <w:tc>
          <w:tcPr>
            <w:tcW w:w="4355" w:type="dxa"/>
            <w:gridSpan w:val="4"/>
            <w:vAlign w:val="center"/>
          </w:tcPr>
          <w:p w14:paraId="3BA36E06" w14:textId="792D2F70" w:rsidR="00250709" w:rsidRPr="00D7779A" w:rsidRDefault="00250709" w:rsidP="00183C72">
            <w:pPr>
              <w:pStyle w:val="TableTextCenter"/>
            </w:pPr>
            <w:r w:rsidRPr="00D7779A">
              <w:t>Timeout window</w:t>
            </w:r>
          </w:p>
        </w:tc>
      </w:tr>
      <w:tr w:rsidR="00DB292E" w:rsidRPr="00D7779A" w14:paraId="5822F325" w14:textId="77777777" w:rsidTr="00A04C18">
        <w:trPr>
          <w:trHeight w:val="275"/>
        </w:trPr>
        <w:tc>
          <w:tcPr>
            <w:tcW w:w="1086" w:type="dxa"/>
            <w:shd w:val="clear" w:color="auto" w:fill="AEAAAA" w:themeFill="background2" w:themeFillShade="BF"/>
            <w:vAlign w:val="center"/>
          </w:tcPr>
          <w:p w14:paraId="08B47CBD" w14:textId="0831BE34" w:rsidR="00DB292E" w:rsidRPr="00D7779A" w:rsidRDefault="00BC11CD" w:rsidP="00183C72">
            <w:pPr>
              <w:pStyle w:val="TableHeader"/>
            </w:pPr>
            <w:r w:rsidRPr="00D7779A">
              <w:t>BYTE 3</w:t>
            </w:r>
          </w:p>
        </w:tc>
        <w:tc>
          <w:tcPr>
            <w:tcW w:w="1086" w:type="dxa"/>
            <w:vAlign w:val="center"/>
          </w:tcPr>
          <w:p w14:paraId="0F2221F3" w14:textId="30DF761C" w:rsidR="00DB292E" w:rsidRPr="00D7779A" w:rsidRDefault="00404918" w:rsidP="00183C72">
            <w:pPr>
              <w:pStyle w:val="TableTextCenter"/>
            </w:pPr>
            <w:r w:rsidRPr="00D7779A">
              <w:t>RFU</w:t>
            </w:r>
          </w:p>
        </w:tc>
        <w:tc>
          <w:tcPr>
            <w:tcW w:w="1086" w:type="dxa"/>
            <w:vAlign w:val="center"/>
          </w:tcPr>
          <w:p w14:paraId="2B7D1F1A" w14:textId="1CDCE1DA" w:rsidR="00DB292E" w:rsidRPr="00D7779A" w:rsidRDefault="00404918" w:rsidP="00183C72">
            <w:pPr>
              <w:pStyle w:val="TableTextCenter"/>
            </w:pPr>
            <w:r w:rsidRPr="00D7779A">
              <w:t>RFU</w:t>
            </w:r>
          </w:p>
        </w:tc>
        <w:tc>
          <w:tcPr>
            <w:tcW w:w="1087" w:type="dxa"/>
            <w:vAlign w:val="center"/>
          </w:tcPr>
          <w:p w14:paraId="7A1EE848" w14:textId="6C9338B0" w:rsidR="00DB292E" w:rsidRPr="00D7779A" w:rsidRDefault="00404918" w:rsidP="00183C72">
            <w:pPr>
              <w:pStyle w:val="TableTextCenter"/>
            </w:pPr>
            <w:r w:rsidRPr="00D7779A">
              <w:t>RFU</w:t>
            </w:r>
          </w:p>
        </w:tc>
        <w:tc>
          <w:tcPr>
            <w:tcW w:w="1088" w:type="dxa"/>
            <w:vAlign w:val="center"/>
          </w:tcPr>
          <w:p w14:paraId="0EC20912" w14:textId="45E8A57C" w:rsidR="00DB292E" w:rsidRPr="00D7779A" w:rsidRDefault="00404918" w:rsidP="00183C72">
            <w:pPr>
              <w:pStyle w:val="TableTextCenter"/>
            </w:pPr>
            <w:r w:rsidRPr="00D7779A">
              <w:t>RFU</w:t>
            </w:r>
          </w:p>
        </w:tc>
        <w:tc>
          <w:tcPr>
            <w:tcW w:w="1087" w:type="dxa"/>
            <w:vAlign w:val="center"/>
          </w:tcPr>
          <w:p w14:paraId="44E2B534" w14:textId="63174D89" w:rsidR="00DB292E" w:rsidRPr="00D7779A" w:rsidRDefault="00404918" w:rsidP="00183C72">
            <w:pPr>
              <w:pStyle w:val="TableTextCenter"/>
            </w:pPr>
            <w:r w:rsidRPr="00D7779A">
              <w:t>RFU</w:t>
            </w:r>
          </w:p>
        </w:tc>
        <w:tc>
          <w:tcPr>
            <w:tcW w:w="1088" w:type="dxa"/>
            <w:vAlign w:val="center"/>
          </w:tcPr>
          <w:p w14:paraId="484E7889" w14:textId="26BE2602" w:rsidR="00DB292E" w:rsidRPr="00D7779A" w:rsidRDefault="00FC36EE" w:rsidP="00183C72">
            <w:pPr>
              <w:pStyle w:val="TableTextCenter"/>
            </w:pPr>
            <w:r w:rsidRPr="00D7779A">
              <w:t xml:space="preserve">SWD </w:t>
            </w:r>
            <w:r w:rsidR="000D02A9">
              <w:t>l</w:t>
            </w:r>
            <w:r w:rsidRPr="00D7779A">
              <w:t>ock</w:t>
            </w:r>
          </w:p>
        </w:tc>
        <w:tc>
          <w:tcPr>
            <w:tcW w:w="1088" w:type="dxa"/>
            <w:vAlign w:val="center"/>
          </w:tcPr>
          <w:p w14:paraId="05730826" w14:textId="7C6955E4" w:rsidR="00DB292E" w:rsidRPr="00D7779A" w:rsidRDefault="00250709" w:rsidP="00183C72">
            <w:pPr>
              <w:pStyle w:val="TableTextCenter"/>
            </w:pPr>
            <w:r w:rsidRPr="00D7779A">
              <w:t>Valid mark check</w:t>
            </w:r>
          </w:p>
        </w:tc>
        <w:tc>
          <w:tcPr>
            <w:tcW w:w="1092" w:type="dxa"/>
            <w:vAlign w:val="center"/>
          </w:tcPr>
          <w:p w14:paraId="290C4E42" w14:textId="5EDDE0E6" w:rsidR="00DB292E" w:rsidRPr="00D7779A" w:rsidRDefault="00250709" w:rsidP="00183C72">
            <w:pPr>
              <w:pStyle w:val="TableTextCenter"/>
            </w:pPr>
            <w:r w:rsidRPr="00D7779A">
              <w:t>CRC check</w:t>
            </w:r>
          </w:p>
        </w:tc>
      </w:tr>
      <w:tr w:rsidR="00C3438A" w:rsidRPr="00D7779A" w14:paraId="4D86F5CE" w14:textId="77777777" w:rsidTr="00A04C18">
        <w:trPr>
          <w:trHeight w:val="275"/>
          <w:ins w:id="33" w:author="Dogukan Ergun" w:date="2020-04-10T14:24:00Z"/>
        </w:trPr>
        <w:tc>
          <w:tcPr>
            <w:tcW w:w="1086" w:type="dxa"/>
            <w:shd w:val="clear" w:color="auto" w:fill="AEAAAA" w:themeFill="background2" w:themeFillShade="BF"/>
            <w:vAlign w:val="center"/>
          </w:tcPr>
          <w:p w14:paraId="646F0F08" w14:textId="4FAA6563" w:rsidR="00C3438A" w:rsidRPr="00D7779A" w:rsidRDefault="00C3438A" w:rsidP="00183C72">
            <w:pPr>
              <w:pStyle w:val="TableHeader"/>
              <w:rPr>
                <w:ins w:id="34" w:author="Dogukan Ergun" w:date="2020-04-10T14:24:00Z"/>
              </w:rPr>
            </w:pPr>
            <w:ins w:id="35" w:author="Dogukan Ergun" w:date="2020-04-10T14:24:00Z">
              <w:r w:rsidRPr="00D7779A">
                <w:t xml:space="preserve">BYTE </w:t>
              </w:r>
              <w:r>
                <w:t>4</w:t>
              </w:r>
            </w:ins>
          </w:p>
        </w:tc>
        <w:tc>
          <w:tcPr>
            <w:tcW w:w="1086" w:type="dxa"/>
            <w:vAlign w:val="center"/>
          </w:tcPr>
          <w:p w14:paraId="13A0A403" w14:textId="3DC78E51" w:rsidR="00C3438A" w:rsidRPr="00D7779A" w:rsidRDefault="00C3438A" w:rsidP="00183C72">
            <w:pPr>
              <w:pStyle w:val="TableTextCenter"/>
              <w:rPr>
                <w:ins w:id="36" w:author="Dogukan Ergun" w:date="2020-04-10T14:24:00Z"/>
              </w:rPr>
            </w:pPr>
            <w:r w:rsidRPr="00D7779A">
              <w:t>RFU</w:t>
            </w:r>
          </w:p>
        </w:tc>
        <w:tc>
          <w:tcPr>
            <w:tcW w:w="7616" w:type="dxa"/>
            <w:gridSpan w:val="7"/>
            <w:vAlign w:val="center"/>
          </w:tcPr>
          <w:p w14:paraId="5DA9935B" w14:textId="41F11FF6" w:rsidR="00C3438A" w:rsidRPr="00D7779A" w:rsidRDefault="00C3438A" w:rsidP="00183C72">
            <w:pPr>
              <w:pStyle w:val="TableTextCenter"/>
              <w:rPr>
                <w:ins w:id="37" w:author="Dogukan Ergun" w:date="2020-04-10T14:24:00Z"/>
              </w:rPr>
            </w:pPr>
            <w:r w:rsidRPr="00D7779A">
              <w:t>I</w:t>
            </w:r>
            <w:r w:rsidRPr="00D7779A">
              <w:rPr>
                <w:vertAlign w:val="superscript"/>
              </w:rPr>
              <w:t>2</w:t>
            </w:r>
            <w:r w:rsidRPr="00D7779A">
              <w:t>C slave address selection</w:t>
            </w:r>
          </w:p>
        </w:tc>
      </w:tr>
      <w:tr w:rsidR="00A04C18" w:rsidRPr="00D7779A" w14:paraId="51F26D8A" w14:textId="77777777" w:rsidTr="00A04C18">
        <w:trPr>
          <w:trHeight w:val="275"/>
        </w:trPr>
        <w:tc>
          <w:tcPr>
            <w:tcW w:w="1086" w:type="dxa"/>
            <w:shd w:val="clear" w:color="auto" w:fill="AEAAAA" w:themeFill="background2" w:themeFillShade="BF"/>
            <w:vAlign w:val="center"/>
          </w:tcPr>
          <w:p w14:paraId="3ECEC35C" w14:textId="386B0E39" w:rsidR="00A04C18" w:rsidRPr="00D7779A" w:rsidRDefault="00A04C18" w:rsidP="00A04C18">
            <w:pPr>
              <w:pStyle w:val="TableHeader"/>
            </w:pPr>
            <w:r>
              <w:t>BYTE 5</w:t>
            </w:r>
          </w:p>
        </w:tc>
        <w:tc>
          <w:tcPr>
            <w:tcW w:w="1086" w:type="dxa"/>
            <w:vAlign w:val="center"/>
          </w:tcPr>
          <w:p w14:paraId="1D29782A" w14:textId="3F42633A" w:rsidR="00A04C18" w:rsidRPr="00D7779A" w:rsidRDefault="00A04C18" w:rsidP="00A04C18">
            <w:pPr>
              <w:pStyle w:val="TableTextCenter"/>
            </w:pPr>
            <w:r>
              <w:t>RFU</w:t>
            </w:r>
          </w:p>
        </w:tc>
        <w:tc>
          <w:tcPr>
            <w:tcW w:w="1086" w:type="dxa"/>
            <w:vAlign w:val="center"/>
          </w:tcPr>
          <w:p w14:paraId="5372928C" w14:textId="52390616" w:rsidR="00A04C18" w:rsidRPr="00D7779A" w:rsidRDefault="00A04C18" w:rsidP="00A04C18">
            <w:pPr>
              <w:pStyle w:val="TableTextCenter"/>
            </w:pPr>
            <w:r w:rsidRPr="00D7779A">
              <w:t>RFU</w:t>
            </w:r>
          </w:p>
        </w:tc>
        <w:tc>
          <w:tcPr>
            <w:tcW w:w="1087" w:type="dxa"/>
            <w:vAlign w:val="center"/>
          </w:tcPr>
          <w:p w14:paraId="6D6CDF4C" w14:textId="70AB63B7" w:rsidR="00A04C18" w:rsidRPr="00D7779A" w:rsidRDefault="00A04C18" w:rsidP="00A04C18">
            <w:pPr>
              <w:pStyle w:val="TableTextCenter"/>
            </w:pPr>
            <w:r w:rsidRPr="00D7779A">
              <w:t>RFU</w:t>
            </w:r>
          </w:p>
        </w:tc>
        <w:tc>
          <w:tcPr>
            <w:tcW w:w="1088" w:type="dxa"/>
            <w:vAlign w:val="center"/>
          </w:tcPr>
          <w:p w14:paraId="04BF49AB" w14:textId="7A1D48A1" w:rsidR="00A04C18" w:rsidRPr="00D7779A" w:rsidRDefault="00A04C18" w:rsidP="00A04C18">
            <w:pPr>
              <w:pStyle w:val="TableTextCenter"/>
            </w:pPr>
            <w:r w:rsidRPr="00D7779A">
              <w:t>RFU</w:t>
            </w:r>
          </w:p>
        </w:tc>
        <w:tc>
          <w:tcPr>
            <w:tcW w:w="1087" w:type="dxa"/>
            <w:vAlign w:val="center"/>
          </w:tcPr>
          <w:p w14:paraId="3979DDB1" w14:textId="50785115" w:rsidR="00A04C18" w:rsidRPr="00D7779A" w:rsidRDefault="00A04C18" w:rsidP="00A04C18">
            <w:pPr>
              <w:pStyle w:val="TableTextCenter"/>
            </w:pPr>
            <w:r w:rsidRPr="00D7779A">
              <w:t>RFU</w:t>
            </w:r>
          </w:p>
        </w:tc>
        <w:tc>
          <w:tcPr>
            <w:tcW w:w="1088" w:type="dxa"/>
            <w:vAlign w:val="center"/>
          </w:tcPr>
          <w:p w14:paraId="133AAE76" w14:textId="0563DB9A" w:rsidR="00A04C18" w:rsidRPr="00D7779A" w:rsidRDefault="00A04C18" w:rsidP="00A04C18">
            <w:pPr>
              <w:pStyle w:val="TableTextCenter"/>
            </w:pPr>
            <w:r w:rsidRPr="00D7779A">
              <w:t>RFU</w:t>
            </w:r>
          </w:p>
        </w:tc>
        <w:tc>
          <w:tcPr>
            <w:tcW w:w="1088" w:type="dxa"/>
            <w:vAlign w:val="center"/>
          </w:tcPr>
          <w:p w14:paraId="4D43B291" w14:textId="62EC5479" w:rsidR="00A04C18" w:rsidRPr="00D7779A" w:rsidRDefault="00A04C18" w:rsidP="00A04C18">
            <w:pPr>
              <w:pStyle w:val="TableTextCenter"/>
            </w:pPr>
            <w:r w:rsidRPr="00D7779A">
              <w:t>RFU</w:t>
            </w:r>
          </w:p>
        </w:tc>
        <w:tc>
          <w:tcPr>
            <w:tcW w:w="1092" w:type="dxa"/>
            <w:vAlign w:val="center"/>
          </w:tcPr>
          <w:p w14:paraId="5AF3B1A2" w14:textId="1F718245" w:rsidR="00A04C18" w:rsidRPr="00D7779A" w:rsidRDefault="00A04C18" w:rsidP="00A04C18">
            <w:pPr>
              <w:pStyle w:val="TableTextCenter"/>
            </w:pPr>
            <w:r w:rsidRPr="00D7779A">
              <w:t>RFU</w:t>
            </w:r>
          </w:p>
        </w:tc>
      </w:tr>
      <w:tr w:rsidR="00A04C18" w:rsidRPr="00D7779A" w14:paraId="39388AC6" w14:textId="77777777" w:rsidTr="00A04C18">
        <w:trPr>
          <w:trHeight w:val="275"/>
        </w:trPr>
        <w:tc>
          <w:tcPr>
            <w:tcW w:w="1086" w:type="dxa"/>
            <w:shd w:val="clear" w:color="auto" w:fill="AEAAAA" w:themeFill="background2" w:themeFillShade="BF"/>
            <w:vAlign w:val="center"/>
          </w:tcPr>
          <w:p w14:paraId="413DD2B6" w14:textId="0A11210F" w:rsidR="00A04C18" w:rsidRDefault="00A04C18" w:rsidP="00A04C18">
            <w:pPr>
              <w:pStyle w:val="TableHeader"/>
            </w:pPr>
            <w:r>
              <w:t>BYTE 6</w:t>
            </w:r>
          </w:p>
        </w:tc>
        <w:tc>
          <w:tcPr>
            <w:tcW w:w="1086" w:type="dxa"/>
            <w:vAlign w:val="center"/>
          </w:tcPr>
          <w:p w14:paraId="7BC96B4D" w14:textId="34009F17" w:rsidR="00A04C18" w:rsidRDefault="00A04C18" w:rsidP="00A04C18">
            <w:pPr>
              <w:pStyle w:val="TableTextCenter"/>
            </w:pPr>
            <w:r>
              <w:t>RFU</w:t>
            </w:r>
          </w:p>
        </w:tc>
        <w:tc>
          <w:tcPr>
            <w:tcW w:w="1086" w:type="dxa"/>
            <w:vAlign w:val="center"/>
          </w:tcPr>
          <w:p w14:paraId="79266B58" w14:textId="16E3F25A" w:rsidR="00A04C18" w:rsidRPr="00D7779A" w:rsidRDefault="00A04C18" w:rsidP="00A04C18">
            <w:pPr>
              <w:pStyle w:val="TableTextCenter"/>
            </w:pPr>
            <w:r w:rsidRPr="00D7779A">
              <w:t>RFU</w:t>
            </w:r>
          </w:p>
        </w:tc>
        <w:tc>
          <w:tcPr>
            <w:tcW w:w="1087" w:type="dxa"/>
            <w:vAlign w:val="center"/>
          </w:tcPr>
          <w:p w14:paraId="51F11145" w14:textId="41D514A0" w:rsidR="00A04C18" w:rsidRPr="00D7779A" w:rsidRDefault="00A04C18" w:rsidP="00A04C18">
            <w:pPr>
              <w:pStyle w:val="TableTextCenter"/>
            </w:pPr>
            <w:r w:rsidRPr="00D7779A">
              <w:t>RFU</w:t>
            </w:r>
          </w:p>
        </w:tc>
        <w:tc>
          <w:tcPr>
            <w:tcW w:w="1088" w:type="dxa"/>
            <w:vAlign w:val="center"/>
          </w:tcPr>
          <w:p w14:paraId="2830591D" w14:textId="2685253A" w:rsidR="00A04C18" w:rsidRPr="00D7779A" w:rsidRDefault="00A04C18" w:rsidP="00A04C18">
            <w:pPr>
              <w:pStyle w:val="TableTextCenter"/>
            </w:pPr>
            <w:r w:rsidRPr="00D7779A">
              <w:t>RFU</w:t>
            </w:r>
          </w:p>
        </w:tc>
        <w:tc>
          <w:tcPr>
            <w:tcW w:w="1087" w:type="dxa"/>
            <w:vAlign w:val="center"/>
          </w:tcPr>
          <w:p w14:paraId="61D7673A" w14:textId="5CF1F983" w:rsidR="00A04C18" w:rsidRPr="00D7779A" w:rsidRDefault="00A04C18" w:rsidP="00A04C18">
            <w:pPr>
              <w:pStyle w:val="TableTextCenter"/>
            </w:pPr>
            <w:r w:rsidRPr="00D7779A">
              <w:t>RFU</w:t>
            </w:r>
          </w:p>
        </w:tc>
        <w:tc>
          <w:tcPr>
            <w:tcW w:w="1088" w:type="dxa"/>
            <w:vAlign w:val="center"/>
          </w:tcPr>
          <w:p w14:paraId="1FA01708" w14:textId="49FDEF74" w:rsidR="00A04C18" w:rsidRPr="00D7779A" w:rsidRDefault="00A04C18" w:rsidP="00A04C18">
            <w:pPr>
              <w:pStyle w:val="TableTextCenter"/>
            </w:pPr>
            <w:r w:rsidRPr="00D7779A">
              <w:t>RFU</w:t>
            </w:r>
          </w:p>
        </w:tc>
        <w:tc>
          <w:tcPr>
            <w:tcW w:w="1088" w:type="dxa"/>
            <w:vAlign w:val="center"/>
          </w:tcPr>
          <w:p w14:paraId="5BA04427" w14:textId="2DD81F51" w:rsidR="00A04C18" w:rsidRPr="00D7779A" w:rsidRDefault="00A04C18" w:rsidP="00A04C18">
            <w:pPr>
              <w:pStyle w:val="TableTextCenter"/>
            </w:pPr>
            <w:r w:rsidRPr="00D7779A">
              <w:t>RFU</w:t>
            </w:r>
          </w:p>
        </w:tc>
        <w:tc>
          <w:tcPr>
            <w:tcW w:w="1092" w:type="dxa"/>
            <w:vAlign w:val="center"/>
          </w:tcPr>
          <w:p w14:paraId="2E63797D" w14:textId="573628A9" w:rsidR="00A04C18" w:rsidRPr="00D7779A" w:rsidRDefault="00A04C18" w:rsidP="00A04C18">
            <w:pPr>
              <w:pStyle w:val="TableTextCenter"/>
            </w:pPr>
            <w:r w:rsidRPr="00D7779A">
              <w:t>RFU</w:t>
            </w:r>
          </w:p>
        </w:tc>
      </w:tr>
      <w:tr w:rsidR="00A04C18" w:rsidRPr="00D7779A" w14:paraId="1EDA7B26" w14:textId="77777777" w:rsidTr="00A04C18">
        <w:trPr>
          <w:trHeight w:val="275"/>
        </w:trPr>
        <w:tc>
          <w:tcPr>
            <w:tcW w:w="1086" w:type="dxa"/>
            <w:shd w:val="clear" w:color="auto" w:fill="AEAAAA" w:themeFill="background2" w:themeFillShade="BF"/>
            <w:vAlign w:val="center"/>
          </w:tcPr>
          <w:p w14:paraId="22A7346D" w14:textId="06CC2DCF" w:rsidR="00A04C18" w:rsidRDefault="00A04C18" w:rsidP="00A04C18">
            <w:pPr>
              <w:pStyle w:val="TableHeader"/>
            </w:pPr>
            <w:r>
              <w:t>BYTE 7</w:t>
            </w:r>
          </w:p>
        </w:tc>
        <w:tc>
          <w:tcPr>
            <w:tcW w:w="1086" w:type="dxa"/>
            <w:vAlign w:val="center"/>
          </w:tcPr>
          <w:p w14:paraId="0392FB2A" w14:textId="7AEAF188" w:rsidR="00A04C18" w:rsidRDefault="00A04C18" w:rsidP="00A04C18">
            <w:pPr>
              <w:pStyle w:val="TableTextCenter"/>
            </w:pPr>
            <w:r>
              <w:t>RFU</w:t>
            </w:r>
          </w:p>
        </w:tc>
        <w:tc>
          <w:tcPr>
            <w:tcW w:w="1086" w:type="dxa"/>
            <w:vAlign w:val="center"/>
          </w:tcPr>
          <w:p w14:paraId="38BA2B43" w14:textId="2240EDE6" w:rsidR="00A04C18" w:rsidRPr="00D7779A" w:rsidRDefault="00A04C18" w:rsidP="00A04C18">
            <w:pPr>
              <w:pStyle w:val="TableTextCenter"/>
            </w:pPr>
            <w:r w:rsidRPr="00D7779A">
              <w:t>RFU</w:t>
            </w:r>
          </w:p>
        </w:tc>
        <w:tc>
          <w:tcPr>
            <w:tcW w:w="1087" w:type="dxa"/>
            <w:vAlign w:val="center"/>
          </w:tcPr>
          <w:p w14:paraId="591A7B3C" w14:textId="2FF3599C" w:rsidR="00A04C18" w:rsidRPr="00D7779A" w:rsidRDefault="00A04C18" w:rsidP="00A04C18">
            <w:pPr>
              <w:pStyle w:val="TableTextCenter"/>
            </w:pPr>
            <w:r w:rsidRPr="00D7779A">
              <w:t>RFU</w:t>
            </w:r>
          </w:p>
        </w:tc>
        <w:tc>
          <w:tcPr>
            <w:tcW w:w="1088" w:type="dxa"/>
            <w:vAlign w:val="center"/>
          </w:tcPr>
          <w:p w14:paraId="67F69B17" w14:textId="25C19356" w:rsidR="00A04C18" w:rsidRPr="00D7779A" w:rsidRDefault="00A04C18" w:rsidP="00A04C18">
            <w:pPr>
              <w:pStyle w:val="TableTextCenter"/>
            </w:pPr>
            <w:r w:rsidRPr="00D7779A">
              <w:t>RFU</w:t>
            </w:r>
          </w:p>
        </w:tc>
        <w:tc>
          <w:tcPr>
            <w:tcW w:w="1087" w:type="dxa"/>
            <w:vAlign w:val="center"/>
          </w:tcPr>
          <w:p w14:paraId="7AA8A994" w14:textId="0E3DFFAB" w:rsidR="00A04C18" w:rsidRPr="00D7779A" w:rsidRDefault="00A04C18" w:rsidP="00A04C18">
            <w:pPr>
              <w:pStyle w:val="TableTextCenter"/>
            </w:pPr>
            <w:r w:rsidRPr="00D7779A">
              <w:t>RFU</w:t>
            </w:r>
          </w:p>
        </w:tc>
        <w:tc>
          <w:tcPr>
            <w:tcW w:w="1088" w:type="dxa"/>
            <w:vAlign w:val="center"/>
          </w:tcPr>
          <w:p w14:paraId="337E8602" w14:textId="7B860A26" w:rsidR="00A04C18" w:rsidRPr="00D7779A" w:rsidRDefault="00A04C18" w:rsidP="00A04C18">
            <w:pPr>
              <w:pStyle w:val="TableTextCenter"/>
            </w:pPr>
            <w:r w:rsidRPr="00D7779A">
              <w:t>RFU</w:t>
            </w:r>
          </w:p>
        </w:tc>
        <w:tc>
          <w:tcPr>
            <w:tcW w:w="1088" w:type="dxa"/>
            <w:vAlign w:val="center"/>
          </w:tcPr>
          <w:p w14:paraId="17E7BC4B" w14:textId="60405B80" w:rsidR="00A04C18" w:rsidRPr="00D7779A" w:rsidRDefault="00A04C18" w:rsidP="00A04C18">
            <w:pPr>
              <w:pStyle w:val="TableTextCenter"/>
            </w:pPr>
            <w:r w:rsidRPr="00D7779A">
              <w:t>RFU</w:t>
            </w:r>
          </w:p>
        </w:tc>
        <w:tc>
          <w:tcPr>
            <w:tcW w:w="1092" w:type="dxa"/>
            <w:vAlign w:val="center"/>
          </w:tcPr>
          <w:p w14:paraId="302F3A40" w14:textId="2003158B" w:rsidR="00A04C18" w:rsidRPr="00D7779A" w:rsidRDefault="00A04C18" w:rsidP="00A04C18">
            <w:pPr>
              <w:pStyle w:val="TableTextCenter"/>
            </w:pPr>
            <w:r w:rsidRPr="00D7779A">
              <w:t>RFU</w:t>
            </w:r>
          </w:p>
        </w:tc>
      </w:tr>
    </w:tbl>
    <w:p w14:paraId="0E2A2AD2" w14:textId="3EE95556" w:rsidR="001B2772" w:rsidRPr="00D7779A" w:rsidRDefault="008D4B07" w:rsidP="001B2772">
      <w:pPr>
        <w:pStyle w:val="H4-Heading"/>
        <w:rPr>
          <w:rFonts w:ascii="Arial" w:hAnsi="Arial" w:cs="Arial"/>
        </w:rPr>
      </w:pPr>
      <w:bookmarkStart w:id="38" w:name="_Toc532305539"/>
      <w:bookmarkStart w:id="39" w:name="_Toc80800174"/>
      <w:r w:rsidRPr="00D7779A">
        <w:rPr>
          <w:rFonts w:ascii="Arial" w:hAnsi="Arial" w:cs="Arial"/>
        </w:rPr>
        <w:t>EBL</w:t>
      </w:r>
      <w:r w:rsidR="001B2772" w:rsidRPr="00D7779A">
        <w:rPr>
          <w:rFonts w:ascii="Arial" w:hAnsi="Arial" w:cs="Arial"/>
        </w:rPr>
        <w:t xml:space="preserve"> </w:t>
      </w:r>
      <w:r w:rsidR="00BC11CD">
        <w:rPr>
          <w:rFonts w:ascii="Arial" w:hAnsi="Arial" w:cs="Arial"/>
        </w:rPr>
        <w:t>P</w:t>
      </w:r>
      <w:r w:rsidR="00BC11CD" w:rsidRPr="00D7779A">
        <w:rPr>
          <w:rFonts w:ascii="Arial" w:hAnsi="Arial" w:cs="Arial"/>
        </w:rPr>
        <w:t xml:space="preserve">in </w:t>
      </w:r>
      <w:r w:rsidR="00BC11CD">
        <w:rPr>
          <w:rFonts w:ascii="Arial" w:hAnsi="Arial" w:cs="Arial"/>
        </w:rPr>
        <w:t>C</w:t>
      </w:r>
      <w:r w:rsidR="001B2772" w:rsidRPr="00D7779A">
        <w:rPr>
          <w:rFonts w:ascii="Arial" w:hAnsi="Arial" w:cs="Arial"/>
        </w:rPr>
        <w:t>heck (1 bit)</w:t>
      </w:r>
      <w:bookmarkEnd w:id="38"/>
      <w:bookmarkEnd w:id="39"/>
    </w:p>
    <w:p w14:paraId="02B97915" w14:textId="6E15A558" w:rsidR="001B2772" w:rsidRDefault="001B2772" w:rsidP="00BC11CD">
      <w:pPr>
        <w:pStyle w:val="Body"/>
      </w:pPr>
      <w:r w:rsidRPr="00D7779A">
        <w:t xml:space="preserve">According to </w:t>
      </w:r>
      <w:r w:rsidR="00BC11CD">
        <w:t xml:space="preserve">the </w:t>
      </w:r>
      <w:proofErr w:type="spellStart"/>
      <w:r w:rsidR="008D4B07" w:rsidRPr="00D7779A">
        <w:t>enter_bl_check</w:t>
      </w:r>
      <w:proofErr w:type="spellEnd"/>
      <w:r w:rsidR="008D4B07" w:rsidRPr="00D7779A">
        <w:t xml:space="preserve"> </w:t>
      </w:r>
      <w:r w:rsidRPr="00D7779A">
        <w:t>bit</w:t>
      </w:r>
      <w:r w:rsidR="008D4B07" w:rsidRPr="00D7779A">
        <w:t xml:space="preserve">, </w:t>
      </w:r>
      <w:r w:rsidR="00BC11CD">
        <w:t xml:space="preserve">the </w:t>
      </w:r>
      <w:r w:rsidRPr="00D7779A">
        <w:t xml:space="preserve">bootloader checks </w:t>
      </w:r>
      <w:r w:rsidR="00BC11CD">
        <w:t xml:space="preserve">the </w:t>
      </w:r>
      <w:r w:rsidRPr="00D7779A">
        <w:t xml:space="preserve">status of </w:t>
      </w:r>
      <w:r w:rsidR="00BC11CD">
        <w:t xml:space="preserve">the </w:t>
      </w:r>
      <w:r w:rsidR="008D4B07" w:rsidRPr="00D7779A">
        <w:t>EBL GPIO</w:t>
      </w:r>
      <w:r w:rsidRPr="00D7779A">
        <w:t xml:space="preserve"> pin at startup.</w:t>
      </w:r>
      <w:r w:rsidR="008F5EC5" w:rsidRPr="00D7779A">
        <w:t xml:space="preserve"> </w:t>
      </w:r>
      <w:r w:rsidR="00BC11CD">
        <w:t>I</w:t>
      </w:r>
      <w:r w:rsidR="008F5EC5" w:rsidRPr="00D7779A">
        <w:t xml:space="preserve">f the EBL pin is left floating after </w:t>
      </w:r>
      <w:r w:rsidR="00BC11CD">
        <w:t xml:space="preserve">the </w:t>
      </w:r>
      <w:r w:rsidR="008F5EC5" w:rsidRPr="00D7779A">
        <w:t xml:space="preserve">EBL pin check is enabled, </w:t>
      </w:r>
      <w:r w:rsidR="00BC11CD">
        <w:t xml:space="preserve">this </w:t>
      </w:r>
      <w:r w:rsidR="008F5EC5" w:rsidRPr="00D7779A">
        <w:t>can lead to unexpected behavior such as getting stuck in</w:t>
      </w:r>
      <w:r w:rsidR="00BC11CD">
        <w:t xml:space="preserve"> </w:t>
      </w:r>
      <w:r w:rsidR="008F5EC5" w:rsidRPr="00D7779A">
        <w:t>bootloader mode even if there is a valid application.</w:t>
      </w:r>
    </w:p>
    <w:p w14:paraId="16466E21" w14:textId="77777777" w:rsidR="00BC11CD" w:rsidRPr="00D7779A" w:rsidRDefault="00BC11CD" w:rsidP="00183C72">
      <w:pPr>
        <w:pStyle w:val="Body"/>
      </w:pPr>
    </w:p>
    <w:tbl>
      <w:tblPr>
        <w:tblStyle w:val="TableGrid"/>
        <w:tblW w:w="0" w:type="auto"/>
        <w:tblInd w:w="85" w:type="dxa"/>
        <w:tblLook w:val="04A0" w:firstRow="1" w:lastRow="0" w:firstColumn="1" w:lastColumn="0" w:noHBand="0" w:noVBand="1"/>
      </w:tblPr>
      <w:tblGrid>
        <w:gridCol w:w="1219"/>
        <w:gridCol w:w="3780"/>
      </w:tblGrid>
      <w:tr w:rsidR="001B2772" w:rsidRPr="00D7779A" w14:paraId="5C1CE60C" w14:textId="77777777" w:rsidTr="002C543A">
        <w:tc>
          <w:tcPr>
            <w:tcW w:w="1219" w:type="dxa"/>
            <w:shd w:val="clear" w:color="auto" w:fill="AEAAAA" w:themeFill="background2" w:themeFillShade="BF"/>
          </w:tcPr>
          <w:p w14:paraId="2066D659" w14:textId="49E1575D" w:rsidR="001B2772" w:rsidRPr="00D7779A" w:rsidRDefault="00BC11CD" w:rsidP="00183C72">
            <w:pPr>
              <w:pStyle w:val="TableHeader"/>
            </w:pPr>
            <w:r w:rsidRPr="00D7779A">
              <w:t>BIT VALUE</w:t>
            </w:r>
          </w:p>
        </w:tc>
        <w:tc>
          <w:tcPr>
            <w:tcW w:w="3780" w:type="dxa"/>
            <w:shd w:val="clear" w:color="auto" w:fill="AEAAAA" w:themeFill="background2" w:themeFillShade="BF"/>
          </w:tcPr>
          <w:p w14:paraId="2439E542" w14:textId="34DB6B70" w:rsidR="001B2772" w:rsidRPr="00D7779A" w:rsidRDefault="00BC11CD" w:rsidP="00183C72">
            <w:pPr>
              <w:pStyle w:val="TableHeader"/>
            </w:pPr>
            <w:r w:rsidRPr="00D7779A">
              <w:t>OPERATION</w:t>
            </w:r>
          </w:p>
        </w:tc>
      </w:tr>
      <w:tr w:rsidR="001B2772" w:rsidRPr="00D7779A" w14:paraId="5DB385F5" w14:textId="77777777" w:rsidTr="002C543A">
        <w:tc>
          <w:tcPr>
            <w:tcW w:w="1219" w:type="dxa"/>
          </w:tcPr>
          <w:p w14:paraId="5BB248BA" w14:textId="77777777" w:rsidR="001B2772" w:rsidRPr="00D7779A" w:rsidRDefault="001B2772" w:rsidP="00183C72">
            <w:pPr>
              <w:pStyle w:val="TableTextCenter"/>
            </w:pPr>
            <w:r w:rsidRPr="00D7779A">
              <w:t>0</w:t>
            </w:r>
          </w:p>
        </w:tc>
        <w:tc>
          <w:tcPr>
            <w:tcW w:w="3780" w:type="dxa"/>
          </w:tcPr>
          <w:p w14:paraId="619CF6C3" w14:textId="459F5786" w:rsidR="001B2772" w:rsidRPr="00D7779A" w:rsidRDefault="001B2772" w:rsidP="00183C72">
            <w:pPr>
              <w:pStyle w:val="TableText"/>
            </w:pPr>
            <w:r w:rsidRPr="00D7779A">
              <w:t xml:space="preserve">Do not check </w:t>
            </w:r>
            <w:r w:rsidR="008D4B07" w:rsidRPr="00D7779A">
              <w:t>EBL</w:t>
            </w:r>
            <w:r w:rsidRPr="00D7779A">
              <w:t xml:space="preserve"> pin (Default)</w:t>
            </w:r>
          </w:p>
        </w:tc>
      </w:tr>
      <w:tr w:rsidR="001B2772" w:rsidRPr="00D7779A" w14:paraId="0AC95896" w14:textId="77777777" w:rsidTr="002C543A">
        <w:tc>
          <w:tcPr>
            <w:tcW w:w="1219" w:type="dxa"/>
          </w:tcPr>
          <w:p w14:paraId="4B26F027" w14:textId="77777777" w:rsidR="001B2772" w:rsidRPr="00D7779A" w:rsidRDefault="001B2772" w:rsidP="00183C72">
            <w:pPr>
              <w:pStyle w:val="TableTextCenter"/>
            </w:pPr>
            <w:r w:rsidRPr="00D7779A">
              <w:t>1</w:t>
            </w:r>
          </w:p>
        </w:tc>
        <w:tc>
          <w:tcPr>
            <w:tcW w:w="3780" w:type="dxa"/>
          </w:tcPr>
          <w:p w14:paraId="2FD7F471" w14:textId="49934843" w:rsidR="001B2772" w:rsidRPr="00D7779A" w:rsidRDefault="001B2772" w:rsidP="00183C72">
            <w:pPr>
              <w:pStyle w:val="TableText"/>
            </w:pPr>
            <w:r w:rsidRPr="00D7779A">
              <w:t xml:space="preserve">Check </w:t>
            </w:r>
            <w:r w:rsidR="008D4B07" w:rsidRPr="00D7779A">
              <w:t>EBL</w:t>
            </w:r>
            <w:r w:rsidRPr="00D7779A">
              <w:t xml:space="preserve"> pin</w:t>
            </w:r>
          </w:p>
        </w:tc>
      </w:tr>
    </w:tbl>
    <w:p w14:paraId="69583B8C" w14:textId="5F7C0F17" w:rsidR="001B2772" w:rsidRPr="00D7779A" w:rsidRDefault="002461E2" w:rsidP="001B2772">
      <w:pPr>
        <w:pStyle w:val="H4-Heading"/>
        <w:rPr>
          <w:rFonts w:ascii="Arial" w:hAnsi="Arial" w:cs="Arial"/>
        </w:rPr>
      </w:pPr>
      <w:bookmarkStart w:id="40" w:name="_Toc532305538"/>
      <w:bookmarkStart w:id="41" w:name="_Toc80800175"/>
      <w:r w:rsidRPr="00D7779A">
        <w:rPr>
          <w:rFonts w:ascii="Arial" w:hAnsi="Arial" w:cs="Arial"/>
        </w:rPr>
        <w:t xml:space="preserve">EBL </w:t>
      </w:r>
      <w:r w:rsidR="00BC11CD">
        <w:rPr>
          <w:rFonts w:ascii="Arial" w:hAnsi="Arial" w:cs="Arial"/>
        </w:rPr>
        <w:t>P</w:t>
      </w:r>
      <w:r w:rsidR="00BC11CD" w:rsidRPr="00D7779A">
        <w:rPr>
          <w:rFonts w:ascii="Arial" w:hAnsi="Arial" w:cs="Arial"/>
        </w:rPr>
        <w:t xml:space="preserve">in </w:t>
      </w:r>
      <w:r w:rsidR="00BC11CD">
        <w:rPr>
          <w:rFonts w:ascii="Arial" w:hAnsi="Arial" w:cs="Arial"/>
        </w:rPr>
        <w:t>A</w:t>
      </w:r>
      <w:r w:rsidR="001B2772" w:rsidRPr="00D7779A">
        <w:rPr>
          <w:rFonts w:ascii="Arial" w:hAnsi="Arial" w:cs="Arial"/>
        </w:rPr>
        <w:t>ssignment (4 bits)</w:t>
      </w:r>
      <w:bookmarkEnd w:id="40"/>
      <w:bookmarkEnd w:id="41"/>
    </w:p>
    <w:p w14:paraId="78F14784" w14:textId="5EF579DA" w:rsidR="001B2772" w:rsidRDefault="00BC11CD" w:rsidP="00CE3382">
      <w:pPr>
        <w:pStyle w:val="Body"/>
      </w:pPr>
      <w:r>
        <w:t xml:space="preserve">The </w:t>
      </w:r>
      <w:proofErr w:type="spellStart"/>
      <w:r w:rsidR="008D4B07" w:rsidRPr="00D7779A">
        <w:t>ebl_pin</w:t>
      </w:r>
      <w:proofErr w:type="spellEnd"/>
      <w:r w:rsidR="008D4B07" w:rsidRPr="00D7779A">
        <w:t xml:space="preserve"> </w:t>
      </w:r>
      <w:r w:rsidR="001B2772" w:rsidRPr="00D7779A">
        <w:t xml:space="preserve">bits </w:t>
      </w:r>
      <w:r w:rsidR="008D4B07" w:rsidRPr="00D7779A">
        <w:t xml:space="preserve">are </w:t>
      </w:r>
      <w:r w:rsidR="001B2772" w:rsidRPr="00D7779A">
        <w:t xml:space="preserve">used to </w:t>
      </w:r>
      <w:r w:rsidR="002461E2" w:rsidRPr="00D7779A">
        <w:t xml:space="preserve">choose </w:t>
      </w:r>
      <w:r>
        <w:t xml:space="preserve">the </w:t>
      </w:r>
      <w:r w:rsidR="002461E2" w:rsidRPr="00D7779A">
        <w:t>EBL</w:t>
      </w:r>
      <w:r w:rsidR="001B2772" w:rsidRPr="00D7779A">
        <w:t xml:space="preserve"> </w:t>
      </w:r>
      <w:r w:rsidR="008D4B07" w:rsidRPr="00D7779A">
        <w:rPr>
          <w:rFonts w:eastAsia="Times New Roman"/>
        </w:rPr>
        <w:t xml:space="preserve">GPIO </w:t>
      </w:r>
      <w:r w:rsidR="001B2772" w:rsidRPr="00D7779A">
        <w:t>pin</w:t>
      </w:r>
      <w:r>
        <w:t>.</w:t>
      </w:r>
      <w:r w:rsidRPr="00D7779A">
        <w:t xml:space="preserve"> </w:t>
      </w:r>
      <w:r>
        <w:t>T</w:t>
      </w:r>
      <w:r w:rsidRPr="00D7779A">
        <w:t xml:space="preserve">he </w:t>
      </w:r>
      <w:r w:rsidR="001B2772" w:rsidRPr="00D7779A">
        <w:t>selected pin is checked at bootl</w:t>
      </w:r>
      <w:r w:rsidR="008D4B07" w:rsidRPr="00D7779A">
        <w:t xml:space="preserve">oader startup to </w:t>
      </w:r>
      <w:proofErr w:type="gramStart"/>
      <w:r w:rsidR="008D4B07" w:rsidRPr="00D7779A">
        <w:t xml:space="preserve">make </w:t>
      </w:r>
      <w:r w:rsidR="0086379B" w:rsidRPr="00D7779A">
        <w:t xml:space="preserve">a </w:t>
      </w:r>
      <w:r w:rsidR="008D4B07" w:rsidRPr="00D7779A">
        <w:t>decision</w:t>
      </w:r>
      <w:proofErr w:type="gramEnd"/>
      <w:r w:rsidR="008D4B07" w:rsidRPr="00D7779A">
        <w:t xml:space="preserve"> for </w:t>
      </w:r>
      <w:r w:rsidR="001B2772" w:rsidRPr="00D7779A">
        <w:t>stay</w:t>
      </w:r>
      <w:r w:rsidR="008D4B07" w:rsidRPr="00D7779A">
        <w:t>ing in</w:t>
      </w:r>
      <w:r w:rsidR="001B2772" w:rsidRPr="00D7779A">
        <w:t xml:space="preserve"> </w:t>
      </w:r>
      <w:r w:rsidR="0086379B" w:rsidRPr="00D7779A">
        <w:t xml:space="preserve">the </w:t>
      </w:r>
      <w:r w:rsidR="001B2772" w:rsidRPr="00D7779A">
        <w:t>bootloader or jump</w:t>
      </w:r>
      <w:r w:rsidR="008D4B07" w:rsidRPr="00D7779A">
        <w:t>ing</w:t>
      </w:r>
      <w:r w:rsidR="001B2772" w:rsidRPr="00D7779A">
        <w:t xml:space="preserve"> to </w:t>
      </w:r>
      <w:r w:rsidR="0086379B" w:rsidRPr="00D7779A">
        <w:t xml:space="preserve">the </w:t>
      </w:r>
      <w:r w:rsidR="001B2772" w:rsidRPr="00D7779A">
        <w:t>application</w:t>
      </w:r>
      <w:r w:rsidR="008D4B07" w:rsidRPr="00D7779A">
        <w:t xml:space="preserve"> if </w:t>
      </w:r>
      <w:r>
        <w:t xml:space="preserve">the </w:t>
      </w:r>
      <w:r w:rsidR="008D4B07" w:rsidRPr="00D7779A">
        <w:t xml:space="preserve">EBL GPIO pin check </w:t>
      </w:r>
      <w:r>
        <w:t xml:space="preserve">is </w:t>
      </w:r>
      <w:r w:rsidR="008D4B07" w:rsidRPr="00D7779A">
        <w:t xml:space="preserve">enabled by </w:t>
      </w:r>
      <w:r>
        <w:t xml:space="preserve">the </w:t>
      </w:r>
      <w:proofErr w:type="spellStart"/>
      <w:r w:rsidR="008D4B07" w:rsidRPr="00D7779A">
        <w:rPr>
          <w:rFonts w:eastAsia="Times New Roman"/>
        </w:rPr>
        <w:t>enter_bl_check</w:t>
      </w:r>
      <w:proofErr w:type="spellEnd"/>
      <w:r w:rsidR="008D4B07" w:rsidRPr="00D7779A">
        <w:rPr>
          <w:rFonts w:eastAsia="Times New Roman"/>
        </w:rPr>
        <w:t xml:space="preserve"> bit</w:t>
      </w:r>
      <w:r w:rsidR="001B2772" w:rsidRPr="00D7779A">
        <w:t>.</w:t>
      </w:r>
    </w:p>
    <w:p w14:paraId="7FC96DC0" w14:textId="77777777" w:rsidR="00CE3382" w:rsidRPr="00D7779A" w:rsidRDefault="00CE3382" w:rsidP="00183C72">
      <w:pPr>
        <w:pStyle w:val="Body"/>
      </w:pPr>
    </w:p>
    <w:tbl>
      <w:tblPr>
        <w:tblStyle w:val="TableGrid"/>
        <w:tblW w:w="0" w:type="auto"/>
        <w:tblInd w:w="85" w:type="dxa"/>
        <w:tblLook w:val="04A0" w:firstRow="1" w:lastRow="0" w:firstColumn="1" w:lastColumn="0" w:noHBand="0" w:noVBand="1"/>
      </w:tblPr>
      <w:tblGrid>
        <w:gridCol w:w="1260"/>
        <w:gridCol w:w="3420"/>
      </w:tblGrid>
      <w:tr w:rsidR="001B2772" w:rsidRPr="00D7779A" w14:paraId="08874050" w14:textId="77777777" w:rsidTr="007D50E4">
        <w:trPr>
          <w:cantSplit/>
          <w:tblHeader/>
        </w:trPr>
        <w:tc>
          <w:tcPr>
            <w:tcW w:w="1260" w:type="dxa"/>
            <w:shd w:val="clear" w:color="auto" w:fill="AEAAAA" w:themeFill="background2" w:themeFillShade="BF"/>
          </w:tcPr>
          <w:p w14:paraId="5B51951A" w14:textId="4F751F26" w:rsidR="001B2772" w:rsidRPr="00D7779A" w:rsidRDefault="00CE3382" w:rsidP="00183C72">
            <w:pPr>
              <w:pStyle w:val="TableHeader"/>
            </w:pPr>
            <w:r w:rsidRPr="00D7779A">
              <w:t>BIT VALUE</w:t>
            </w:r>
          </w:p>
        </w:tc>
        <w:tc>
          <w:tcPr>
            <w:tcW w:w="3420" w:type="dxa"/>
            <w:shd w:val="clear" w:color="auto" w:fill="AEAAAA" w:themeFill="background2" w:themeFillShade="BF"/>
          </w:tcPr>
          <w:p w14:paraId="63D1F3EA" w14:textId="6C0900BE" w:rsidR="001B2772" w:rsidRPr="00D7779A" w:rsidRDefault="00CE3382" w:rsidP="00183C72">
            <w:pPr>
              <w:pStyle w:val="TableHeader"/>
            </w:pPr>
            <w:r w:rsidRPr="00D7779A">
              <w:t>OPERATION</w:t>
            </w:r>
          </w:p>
        </w:tc>
      </w:tr>
      <w:tr w:rsidR="001B2772" w:rsidRPr="00D7779A" w14:paraId="5E2633F9" w14:textId="77777777" w:rsidTr="007D50E4">
        <w:tc>
          <w:tcPr>
            <w:tcW w:w="1260" w:type="dxa"/>
          </w:tcPr>
          <w:p w14:paraId="47BAEA8B" w14:textId="77777777" w:rsidR="001B2772" w:rsidRPr="00D7779A" w:rsidRDefault="001B2772" w:rsidP="00183C72">
            <w:pPr>
              <w:pStyle w:val="TableTextCenter"/>
            </w:pPr>
            <w:r w:rsidRPr="00D7779A">
              <w:t>0b0000</w:t>
            </w:r>
          </w:p>
        </w:tc>
        <w:tc>
          <w:tcPr>
            <w:tcW w:w="3420" w:type="dxa"/>
          </w:tcPr>
          <w:p w14:paraId="68C4BA26" w14:textId="77777777" w:rsidR="001B2772" w:rsidRPr="00D7779A" w:rsidRDefault="001B2772" w:rsidP="00183C72">
            <w:pPr>
              <w:pStyle w:val="TableTextCenter"/>
            </w:pPr>
            <w:r w:rsidRPr="00D7779A">
              <w:t>P0.0</w:t>
            </w:r>
          </w:p>
        </w:tc>
      </w:tr>
      <w:tr w:rsidR="001B2772" w:rsidRPr="00D7779A" w14:paraId="75E91452" w14:textId="77777777" w:rsidTr="007D50E4">
        <w:tc>
          <w:tcPr>
            <w:tcW w:w="1260" w:type="dxa"/>
          </w:tcPr>
          <w:p w14:paraId="7AA4AE12" w14:textId="77777777" w:rsidR="001B2772" w:rsidRPr="00D7779A" w:rsidRDefault="001B2772" w:rsidP="00183C72">
            <w:pPr>
              <w:pStyle w:val="TableTextCenter"/>
            </w:pPr>
            <w:r w:rsidRPr="00D7779A">
              <w:t>0b0001</w:t>
            </w:r>
          </w:p>
        </w:tc>
        <w:tc>
          <w:tcPr>
            <w:tcW w:w="3420" w:type="dxa"/>
          </w:tcPr>
          <w:p w14:paraId="1AB6E7D8" w14:textId="32EC202C" w:rsidR="001B2772" w:rsidRPr="00D7779A" w:rsidRDefault="001B2772" w:rsidP="00183C72">
            <w:pPr>
              <w:pStyle w:val="TableTextCenter"/>
            </w:pPr>
            <w:r w:rsidRPr="00D7779A">
              <w:t>P0.1</w:t>
            </w:r>
          </w:p>
        </w:tc>
      </w:tr>
      <w:tr w:rsidR="001B2772" w:rsidRPr="00D7779A" w14:paraId="01D4BB56" w14:textId="77777777" w:rsidTr="007D50E4">
        <w:tc>
          <w:tcPr>
            <w:tcW w:w="1260" w:type="dxa"/>
          </w:tcPr>
          <w:p w14:paraId="09BD793D" w14:textId="77777777" w:rsidR="001B2772" w:rsidRPr="00D7779A" w:rsidRDefault="001B2772" w:rsidP="00183C72">
            <w:pPr>
              <w:pStyle w:val="TableTextCenter"/>
            </w:pPr>
            <w:r w:rsidRPr="00D7779A">
              <w:t>0b0010</w:t>
            </w:r>
          </w:p>
        </w:tc>
        <w:tc>
          <w:tcPr>
            <w:tcW w:w="3420" w:type="dxa"/>
          </w:tcPr>
          <w:p w14:paraId="44E0DEEB" w14:textId="77777777" w:rsidR="001B2772" w:rsidRPr="00D7779A" w:rsidRDefault="001B2772" w:rsidP="00183C72">
            <w:pPr>
              <w:pStyle w:val="TableTextCenter"/>
            </w:pPr>
            <w:r w:rsidRPr="00D7779A">
              <w:t>P0.2</w:t>
            </w:r>
          </w:p>
        </w:tc>
      </w:tr>
      <w:tr w:rsidR="001B2772" w:rsidRPr="00D7779A" w14:paraId="4D5E51CF" w14:textId="77777777" w:rsidTr="007D50E4">
        <w:tc>
          <w:tcPr>
            <w:tcW w:w="1260" w:type="dxa"/>
          </w:tcPr>
          <w:p w14:paraId="59237D2D" w14:textId="77777777" w:rsidR="001B2772" w:rsidRPr="00D7779A" w:rsidRDefault="001B2772" w:rsidP="00183C72">
            <w:pPr>
              <w:pStyle w:val="TableTextCenter"/>
            </w:pPr>
            <w:r w:rsidRPr="00D7779A">
              <w:t>0b0011</w:t>
            </w:r>
          </w:p>
        </w:tc>
        <w:tc>
          <w:tcPr>
            <w:tcW w:w="3420" w:type="dxa"/>
          </w:tcPr>
          <w:p w14:paraId="41860443" w14:textId="77777777" w:rsidR="001B2772" w:rsidRPr="00D7779A" w:rsidRDefault="001B2772" w:rsidP="00183C72">
            <w:pPr>
              <w:pStyle w:val="TableTextCenter"/>
            </w:pPr>
            <w:r w:rsidRPr="00D7779A">
              <w:t>P0.3</w:t>
            </w:r>
          </w:p>
        </w:tc>
      </w:tr>
      <w:tr w:rsidR="001B2772" w:rsidRPr="00D7779A" w14:paraId="4B7C4343" w14:textId="77777777" w:rsidTr="007D50E4">
        <w:tc>
          <w:tcPr>
            <w:tcW w:w="1260" w:type="dxa"/>
          </w:tcPr>
          <w:p w14:paraId="36755960" w14:textId="77777777" w:rsidR="001B2772" w:rsidRPr="00D7779A" w:rsidRDefault="001B2772" w:rsidP="00183C72">
            <w:pPr>
              <w:pStyle w:val="TableTextCenter"/>
            </w:pPr>
            <w:r w:rsidRPr="00D7779A">
              <w:t>0b0100</w:t>
            </w:r>
          </w:p>
        </w:tc>
        <w:tc>
          <w:tcPr>
            <w:tcW w:w="3420" w:type="dxa"/>
          </w:tcPr>
          <w:p w14:paraId="4EF29649" w14:textId="77777777" w:rsidR="001B2772" w:rsidRPr="00D7779A" w:rsidRDefault="001B2772" w:rsidP="00183C72">
            <w:pPr>
              <w:pStyle w:val="TableTextCenter"/>
            </w:pPr>
            <w:r w:rsidRPr="00D7779A">
              <w:t>P0.4</w:t>
            </w:r>
          </w:p>
        </w:tc>
      </w:tr>
      <w:tr w:rsidR="001B2772" w:rsidRPr="00D7779A" w14:paraId="7BB137AE" w14:textId="77777777" w:rsidTr="007D50E4">
        <w:tc>
          <w:tcPr>
            <w:tcW w:w="1260" w:type="dxa"/>
          </w:tcPr>
          <w:p w14:paraId="792D4BE2" w14:textId="77777777" w:rsidR="001B2772" w:rsidRPr="00D7779A" w:rsidRDefault="001B2772" w:rsidP="00183C72">
            <w:pPr>
              <w:pStyle w:val="TableTextCenter"/>
            </w:pPr>
            <w:r w:rsidRPr="00D7779A">
              <w:t>0b0101</w:t>
            </w:r>
          </w:p>
        </w:tc>
        <w:tc>
          <w:tcPr>
            <w:tcW w:w="3420" w:type="dxa"/>
          </w:tcPr>
          <w:p w14:paraId="59C5288B" w14:textId="009219A7" w:rsidR="001B2772" w:rsidRPr="00D7779A" w:rsidRDefault="001B2772" w:rsidP="00183C72">
            <w:pPr>
              <w:pStyle w:val="TableTextCenter"/>
            </w:pPr>
            <w:r w:rsidRPr="00D7779A">
              <w:t>P0.5</w:t>
            </w:r>
            <w:r w:rsidR="004F1CAF">
              <w:t xml:space="preserve"> </w:t>
            </w:r>
            <w:r w:rsidR="004F1CAF" w:rsidRPr="00D7779A">
              <w:t>(Default)</w:t>
            </w:r>
          </w:p>
        </w:tc>
      </w:tr>
      <w:tr w:rsidR="001B2772" w:rsidRPr="00D7779A" w14:paraId="3F561EEE" w14:textId="77777777" w:rsidTr="007D50E4">
        <w:tc>
          <w:tcPr>
            <w:tcW w:w="1260" w:type="dxa"/>
          </w:tcPr>
          <w:p w14:paraId="58B21096" w14:textId="77777777" w:rsidR="001B2772" w:rsidRPr="00D7779A" w:rsidRDefault="001B2772" w:rsidP="00183C72">
            <w:pPr>
              <w:pStyle w:val="TableTextCenter"/>
            </w:pPr>
            <w:r w:rsidRPr="00D7779A">
              <w:t>0b0110</w:t>
            </w:r>
          </w:p>
        </w:tc>
        <w:tc>
          <w:tcPr>
            <w:tcW w:w="3420" w:type="dxa"/>
          </w:tcPr>
          <w:p w14:paraId="4233266E" w14:textId="77777777" w:rsidR="001B2772" w:rsidRPr="00D7779A" w:rsidRDefault="001B2772" w:rsidP="00183C72">
            <w:pPr>
              <w:pStyle w:val="TableTextCenter"/>
            </w:pPr>
            <w:r w:rsidRPr="00D7779A">
              <w:t>P0.6</w:t>
            </w:r>
          </w:p>
        </w:tc>
      </w:tr>
      <w:tr w:rsidR="001B2772" w:rsidRPr="00D7779A" w14:paraId="266AB96D" w14:textId="77777777" w:rsidTr="007D50E4">
        <w:tc>
          <w:tcPr>
            <w:tcW w:w="1260" w:type="dxa"/>
          </w:tcPr>
          <w:p w14:paraId="65ED698C" w14:textId="77777777" w:rsidR="001B2772" w:rsidRPr="00D7779A" w:rsidRDefault="001B2772" w:rsidP="00183C72">
            <w:pPr>
              <w:pStyle w:val="TableTextCenter"/>
            </w:pPr>
            <w:r w:rsidRPr="00D7779A">
              <w:t>0b0111</w:t>
            </w:r>
          </w:p>
        </w:tc>
        <w:tc>
          <w:tcPr>
            <w:tcW w:w="3420" w:type="dxa"/>
          </w:tcPr>
          <w:p w14:paraId="5FF71EF0" w14:textId="77777777" w:rsidR="001B2772" w:rsidRPr="00D7779A" w:rsidRDefault="001B2772" w:rsidP="00183C72">
            <w:pPr>
              <w:pStyle w:val="TableTextCenter"/>
            </w:pPr>
            <w:r w:rsidRPr="00D7779A">
              <w:t>P0.7</w:t>
            </w:r>
          </w:p>
        </w:tc>
      </w:tr>
      <w:tr w:rsidR="001B2772" w:rsidRPr="00D7779A" w14:paraId="0D8F4D3B" w14:textId="77777777" w:rsidTr="007D50E4">
        <w:tc>
          <w:tcPr>
            <w:tcW w:w="1260" w:type="dxa"/>
          </w:tcPr>
          <w:p w14:paraId="67585513" w14:textId="77777777" w:rsidR="001B2772" w:rsidRPr="00D7779A" w:rsidRDefault="001B2772" w:rsidP="00183C72">
            <w:pPr>
              <w:pStyle w:val="TableTextCenter"/>
            </w:pPr>
            <w:r w:rsidRPr="00D7779A">
              <w:t>0b1000</w:t>
            </w:r>
          </w:p>
        </w:tc>
        <w:tc>
          <w:tcPr>
            <w:tcW w:w="3420" w:type="dxa"/>
          </w:tcPr>
          <w:p w14:paraId="42C4A8DF" w14:textId="77777777" w:rsidR="001B2772" w:rsidRPr="00D7779A" w:rsidRDefault="001B2772" w:rsidP="00183C72">
            <w:pPr>
              <w:pStyle w:val="TableTextCenter"/>
            </w:pPr>
            <w:r w:rsidRPr="00D7779A">
              <w:t>P0.8</w:t>
            </w:r>
          </w:p>
        </w:tc>
      </w:tr>
      <w:tr w:rsidR="001B2772" w:rsidRPr="00D7779A" w14:paraId="2E2F9CE0" w14:textId="77777777" w:rsidTr="007D50E4">
        <w:tc>
          <w:tcPr>
            <w:tcW w:w="1260" w:type="dxa"/>
          </w:tcPr>
          <w:p w14:paraId="4D927838" w14:textId="77777777" w:rsidR="001B2772" w:rsidRPr="00D7779A" w:rsidRDefault="001B2772" w:rsidP="00183C72">
            <w:pPr>
              <w:pStyle w:val="TableTextCenter"/>
            </w:pPr>
            <w:r w:rsidRPr="00D7779A">
              <w:t>0b1001</w:t>
            </w:r>
          </w:p>
        </w:tc>
        <w:tc>
          <w:tcPr>
            <w:tcW w:w="3420" w:type="dxa"/>
          </w:tcPr>
          <w:p w14:paraId="071AE77F" w14:textId="77777777" w:rsidR="001B2772" w:rsidRPr="00D7779A" w:rsidRDefault="001B2772" w:rsidP="00183C72">
            <w:pPr>
              <w:pStyle w:val="TableTextCenter"/>
            </w:pPr>
            <w:r w:rsidRPr="00D7779A">
              <w:t>P0.9</w:t>
            </w:r>
          </w:p>
        </w:tc>
      </w:tr>
      <w:tr w:rsidR="001B2772" w:rsidRPr="00D7779A" w14:paraId="79EC6A61" w14:textId="77777777" w:rsidTr="007D50E4">
        <w:tc>
          <w:tcPr>
            <w:tcW w:w="1260" w:type="dxa"/>
          </w:tcPr>
          <w:p w14:paraId="73A1F784" w14:textId="77777777" w:rsidR="001B2772" w:rsidRPr="00D7779A" w:rsidRDefault="001B2772" w:rsidP="00183C72">
            <w:pPr>
              <w:pStyle w:val="TableTextCenter"/>
            </w:pPr>
            <w:r w:rsidRPr="00D7779A">
              <w:t>0b1010</w:t>
            </w:r>
          </w:p>
        </w:tc>
        <w:tc>
          <w:tcPr>
            <w:tcW w:w="3420" w:type="dxa"/>
          </w:tcPr>
          <w:p w14:paraId="27A1815C" w14:textId="77777777" w:rsidR="001B2772" w:rsidRPr="00D7779A" w:rsidRDefault="001B2772" w:rsidP="00183C72">
            <w:pPr>
              <w:pStyle w:val="TableTextCenter"/>
            </w:pPr>
            <w:r w:rsidRPr="00D7779A">
              <w:t>P0.10</w:t>
            </w:r>
          </w:p>
        </w:tc>
      </w:tr>
      <w:tr w:rsidR="001B2772" w:rsidRPr="00D7779A" w14:paraId="14335985" w14:textId="77777777" w:rsidTr="007D50E4">
        <w:tc>
          <w:tcPr>
            <w:tcW w:w="1260" w:type="dxa"/>
          </w:tcPr>
          <w:p w14:paraId="7DBA01C5" w14:textId="77777777" w:rsidR="001B2772" w:rsidRPr="00D7779A" w:rsidRDefault="001B2772" w:rsidP="00183C72">
            <w:pPr>
              <w:pStyle w:val="TableTextCenter"/>
            </w:pPr>
            <w:r w:rsidRPr="00D7779A">
              <w:lastRenderedPageBreak/>
              <w:t>0b1011</w:t>
            </w:r>
          </w:p>
        </w:tc>
        <w:tc>
          <w:tcPr>
            <w:tcW w:w="3420" w:type="dxa"/>
          </w:tcPr>
          <w:p w14:paraId="63E2F08E" w14:textId="77777777" w:rsidR="001B2772" w:rsidRPr="00D7779A" w:rsidRDefault="001B2772" w:rsidP="00183C72">
            <w:pPr>
              <w:pStyle w:val="TableTextCenter"/>
            </w:pPr>
            <w:r w:rsidRPr="00D7779A">
              <w:t>P0.11</w:t>
            </w:r>
          </w:p>
        </w:tc>
      </w:tr>
      <w:tr w:rsidR="001B2772" w:rsidRPr="00D7779A" w14:paraId="6FD3D0A0" w14:textId="77777777" w:rsidTr="007D50E4">
        <w:tc>
          <w:tcPr>
            <w:tcW w:w="1260" w:type="dxa"/>
          </w:tcPr>
          <w:p w14:paraId="10FE064E" w14:textId="77777777" w:rsidR="001B2772" w:rsidRPr="00D7779A" w:rsidRDefault="001B2772" w:rsidP="00183C72">
            <w:pPr>
              <w:pStyle w:val="TableTextCenter"/>
            </w:pPr>
            <w:r w:rsidRPr="00D7779A">
              <w:t>0b1100</w:t>
            </w:r>
          </w:p>
        </w:tc>
        <w:tc>
          <w:tcPr>
            <w:tcW w:w="3420" w:type="dxa"/>
          </w:tcPr>
          <w:p w14:paraId="7C44A0A5" w14:textId="77777777" w:rsidR="001B2772" w:rsidRPr="00D7779A" w:rsidRDefault="001B2772" w:rsidP="00183C72">
            <w:pPr>
              <w:pStyle w:val="TableTextCenter"/>
            </w:pPr>
            <w:r w:rsidRPr="00D7779A">
              <w:t>P0.12</w:t>
            </w:r>
          </w:p>
        </w:tc>
      </w:tr>
      <w:tr w:rsidR="001B2772" w:rsidRPr="00D7779A" w14:paraId="6D637C71" w14:textId="77777777" w:rsidTr="007D50E4">
        <w:tc>
          <w:tcPr>
            <w:tcW w:w="1260" w:type="dxa"/>
          </w:tcPr>
          <w:p w14:paraId="2BF77F8A" w14:textId="77777777" w:rsidR="001B2772" w:rsidRPr="00D7779A" w:rsidRDefault="001B2772" w:rsidP="00183C72">
            <w:pPr>
              <w:pStyle w:val="TableTextCenter"/>
            </w:pPr>
            <w:r w:rsidRPr="00D7779A">
              <w:t>0b1101</w:t>
            </w:r>
          </w:p>
        </w:tc>
        <w:tc>
          <w:tcPr>
            <w:tcW w:w="3420" w:type="dxa"/>
          </w:tcPr>
          <w:p w14:paraId="50E49CE2" w14:textId="77777777" w:rsidR="001B2772" w:rsidRPr="00D7779A" w:rsidRDefault="001B2772" w:rsidP="00183C72">
            <w:pPr>
              <w:pStyle w:val="TableTextCenter"/>
            </w:pPr>
            <w:r w:rsidRPr="00D7779A">
              <w:t>P0.13</w:t>
            </w:r>
          </w:p>
        </w:tc>
      </w:tr>
      <w:tr w:rsidR="001B2772" w:rsidRPr="00D7779A" w14:paraId="0152C97D" w14:textId="77777777" w:rsidTr="007D50E4">
        <w:tc>
          <w:tcPr>
            <w:tcW w:w="1260" w:type="dxa"/>
          </w:tcPr>
          <w:p w14:paraId="1CA9DBF0" w14:textId="77777777" w:rsidR="001B2772" w:rsidRPr="00D7779A" w:rsidRDefault="001B2772" w:rsidP="00183C72">
            <w:pPr>
              <w:pStyle w:val="TableTextCenter"/>
            </w:pPr>
            <w:r w:rsidRPr="00D7779A">
              <w:t>0b1110</w:t>
            </w:r>
          </w:p>
        </w:tc>
        <w:tc>
          <w:tcPr>
            <w:tcW w:w="3420" w:type="dxa"/>
          </w:tcPr>
          <w:p w14:paraId="3B67346B" w14:textId="774EE2C7" w:rsidR="001B2772" w:rsidRPr="00D7779A" w:rsidRDefault="00282420" w:rsidP="00183C72">
            <w:pPr>
              <w:pStyle w:val="TableTextCenter"/>
            </w:pPr>
            <w:r>
              <w:t>—</w:t>
            </w:r>
          </w:p>
        </w:tc>
      </w:tr>
      <w:tr w:rsidR="001B2772" w:rsidRPr="00D7779A" w14:paraId="5212F01F" w14:textId="77777777" w:rsidTr="007D50E4">
        <w:tc>
          <w:tcPr>
            <w:tcW w:w="1260" w:type="dxa"/>
          </w:tcPr>
          <w:p w14:paraId="60086101" w14:textId="77777777" w:rsidR="001B2772" w:rsidRPr="00D7779A" w:rsidRDefault="001B2772" w:rsidP="00183C72">
            <w:pPr>
              <w:pStyle w:val="TableTextCenter"/>
            </w:pPr>
            <w:r w:rsidRPr="00D7779A">
              <w:t>0b1111</w:t>
            </w:r>
          </w:p>
        </w:tc>
        <w:tc>
          <w:tcPr>
            <w:tcW w:w="3420" w:type="dxa"/>
          </w:tcPr>
          <w:p w14:paraId="3C7E3DBA" w14:textId="58A443EC" w:rsidR="001B2772" w:rsidRPr="00D7779A" w:rsidRDefault="00282420" w:rsidP="00183C72">
            <w:pPr>
              <w:pStyle w:val="TableTextCenter"/>
            </w:pPr>
            <w:r>
              <w:t>—</w:t>
            </w:r>
          </w:p>
        </w:tc>
      </w:tr>
    </w:tbl>
    <w:p w14:paraId="057C884F" w14:textId="4DAE2E33" w:rsidR="001B2772" w:rsidRPr="00D7779A" w:rsidRDefault="008D4B07" w:rsidP="001B2772">
      <w:pPr>
        <w:pStyle w:val="H4-Heading"/>
        <w:rPr>
          <w:rFonts w:ascii="Arial" w:hAnsi="Arial" w:cs="Arial"/>
        </w:rPr>
      </w:pPr>
      <w:bookmarkStart w:id="42" w:name="_Toc532305537"/>
      <w:bookmarkStart w:id="43" w:name="_Toc80800176"/>
      <w:r w:rsidRPr="00D7779A">
        <w:rPr>
          <w:rFonts w:ascii="Arial" w:hAnsi="Arial" w:cs="Arial"/>
        </w:rPr>
        <w:t>EBL GPIO</w:t>
      </w:r>
      <w:r w:rsidR="001B2772" w:rsidRPr="00D7779A">
        <w:rPr>
          <w:rFonts w:ascii="Arial" w:hAnsi="Arial" w:cs="Arial"/>
        </w:rPr>
        <w:t xml:space="preserve"> </w:t>
      </w:r>
      <w:r w:rsidR="00CE3382">
        <w:rPr>
          <w:rFonts w:ascii="Arial" w:hAnsi="Arial" w:cs="Arial"/>
        </w:rPr>
        <w:t>P</w:t>
      </w:r>
      <w:r w:rsidR="00CE3382" w:rsidRPr="00D7779A">
        <w:rPr>
          <w:rFonts w:ascii="Arial" w:hAnsi="Arial" w:cs="Arial"/>
        </w:rPr>
        <w:t xml:space="preserve">in </w:t>
      </w:r>
      <w:r w:rsidR="00CE3382">
        <w:rPr>
          <w:rFonts w:ascii="Arial" w:hAnsi="Arial" w:cs="Arial"/>
        </w:rPr>
        <w:t>P</w:t>
      </w:r>
      <w:r w:rsidR="00CE3382" w:rsidRPr="00D7779A">
        <w:rPr>
          <w:rFonts w:ascii="Arial" w:hAnsi="Arial" w:cs="Arial"/>
        </w:rPr>
        <w:t xml:space="preserve">olarity </w:t>
      </w:r>
      <w:r w:rsidR="001B2772" w:rsidRPr="00D7779A">
        <w:rPr>
          <w:rFonts w:ascii="Arial" w:hAnsi="Arial" w:cs="Arial"/>
        </w:rPr>
        <w:t>(1 bit)</w:t>
      </w:r>
      <w:bookmarkEnd w:id="42"/>
      <w:bookmarkEnd w:id="43"/>
    </w:p>
    <w:p w14:paraId="158604C3" w14:textId="2C2C9B08" w:rsidR="001B2772" w:rsidRDefault="00CE3382" w:rsidP="00CE3382">
      <w:pPr>
        <w:pStyle w:val="Body"/>
      </w:pPr>
      <w:r>
        <w:t xml:space="preserve">The </w:t>
      </w:r>
      <w:r w:rsidR="008D4B07" w:rsidRPr="00D7779A">
        <w:t>EBL</w:t>
      </w:r>
      <w:r w:rsidR="001B2772" w:rsidRPr="00D7779A">
        <w:t xml:space="preserve"> </w:t>
      </w:r>
      <w:r w:rsidR="008D4B07" w:rsidRPr="00D7779A">
        <w:t xml:space="preserve">GPIO </w:t>
      </w:r>
      <w:r w:rsidR="001B2772" w:rsidRPr="00D7779A">
        <w:t xml:space="preserve">pin is used to keep </w:t>
      </w:r>
      <w:r w:rsidR="0086379B" w:rsidRPr="00D7779A">
        <w:t xml:space="preserve">the </w:t>
      </w:r>
      <w:r w:rsidR="001B2772" w:rsidRPr="00D7779A">
        <w:t>device at bootloader mode after reset</w:t>
      </w:r>
      <w:r w:rsidR="008D4B07" w:rsidRPr="00D7779A">
        <w:t xml:space="preserve"> if </w:t>
      </w:r>
      <w:proofErr w:type="spellStart"/>
      <w:r w:rsidR="008D4B07" w:rsidRPr="00D7779A">
        <w:rPr>
          <w:rFonts w:eastAsia="Times New Roman"/>
        </w:rPr>
        <w:t>enter_bl_check</w:t>
      </w:r>
      <w:proofErr w:type="spellEnd"/>
      <w:r w:rsidR="008D4B07" w:rsidRPr="00D7779A">
        <w:rPr>
          <w:rFonts w:eastAsia="Times New Roman"/>
        </w:rPr>
        <w:t xml:space="preserve"> is enabled</w:t>
      </w:r>
      <w:r w:rsidR="001B2772" w:rsidRPr="00D7779A">
        <w:t xml:space="preserve">. </w:t>
      </w:r>
      <w:r>
        <w:t xml:space="preserve">The </w:t>
      </w:r>
      <w:proofErr w:type="spellStart"/>
      <w:r w:rsidR="008D4B07" w:rsidRPr="00D7779A">
        <w:t>ebl_pol</w:t>
      </w:r>
      <w:proofErr w:type="spellEnd"/>
      <w:r w:rsidR="008D4B07" w:rsidRPr="00D7779A">
        <w:t xml:space="preserve"> </w:t>
      </w:r>
      <w:r w:rsidR="001B2772" w:rsidRPr="00D7779A">
        <w:t>bit</w:t>
      </w:r>
      <w:r w:rsidR="008D4B07" w:rsidRPr="00D7779A">
        <w:t xml:space="preserve"> </w:t>
      </w:r>
      <w:r w:rsidR="001B2772" w:rsidRPr="00D7779A">
        <w:t>defines</w:t>
      </w:r>
      <w:r>
        <w:t xml:space="preserve"> whether</w:t>
      </w:r>
      <w:r w:rsidR="001B2772" w:rsidRPr="00D7779A">
        <w:t xml:space="preserve"> the polarity </w:t>
      </w:r>
      <w:r w:rsidR="008D4B07" w:rsidRPr="00D7779A">
        <w:t>EBL GPIO</w:t>
      </w:r>
      <w:r w:rsidR="001B2772" w:rsidRPr="00D7779A">
        <w:t xml:space="preserve"> pin</w:t>
      </w:r>
      <w:r w:rsidR="008D4B07" w:rsidRPr="00D7779A">
        <w:t xml:space="preserve"> enter</w:t>
      </w:r>
      <w:r>
        <w:t>s</w:t>
      </w:r>
      <w:r w:rsidR="008D4B07" w:rsidRPr="00D7779A">
        <w:t xml:space="preserve"> bootloader</w:t>
      </w:r>
      <w:r>
        <w:t xml:space="preserve"> mode</w:t>
      </w:r>
      <w:r w:rsidR="008D4B07" w:rsidRPr="00D7779A">
        <w:t>.</w:t>
      </w:r>
    </w:p>
    <w:p w14:paraId="298E203D" w14:textId="77777777" w:rsidR="00CE3382" w:rsidRPr="00D7779A" w:rsidRDefault="00CE3382" w:rsidP="00183C72">
      <w:pPr>
        <w:pStyle w:val="Body"/>
      </w:pPr>
    </w:p>
    <w:tbl>
      <w:tblPr>
        <w:tblStyle w:val="TableGrid"/>
        <w:tblW w:w="0" w:type="auto"/>
        <w:tblInd w:w="85" w:type="dxa"/>
        <w:tblLook w:val="04A0" w:firstRow="1" w:lastRow="0" w:firstColumn="1" w:lastColumn="0" w:noHBand="0" w:noVBand="1"/>
      </w:tblPr>
      <w:tblGrid>
        <w:gridCol w:w="1219"/>
        <w:gridCol w:w="3780"/>
      </w:tblGrid>
      <w:tr w:rsidR="001B2772" w:rsidRPr="00D7779A" w14:paraId="5002D0C4" w14:textId="77777777" w:rsidTr="002C543A">
        <w:tc>
          <w:tcPr>
            <w:tcW w:w="1219" w:type="dxa"/>
            <w:shd w:val="clear" w:color="auto" w:fill="AEAAAA" w:themeFill="background2" w:themeFillShade="BF"/>
          </w:tcPr>
          <w:p w14:paraId="517159F2" w14:textId="1FD92702" w:rsidR="001B2772" w:rsidRPr="00D7779A" w:rsidRDefault="00CE3382" w:rsidP="00183C72">
            <w:pPr>
              <w:pStyle w:val="TableHeader"/>
            </w:pPr>
            <w:r w:rsidRPr="00D7779A">
              <w:t>BIT VALUE</w:t>
            </w:r>
          </w:p>
        </w:tc>
        <w:tc>
          <w:tcPr>
            <w:tcW w:w="3780" w:type="dxa"/>
            <w:shd w:val="clear" w:color="auto" w:fill="AEAAAA" w:themeFill="background2" w:themeFillShade="BF"/>
          </w:tcPr>
          <w:p w14:paraId="04948018" w14:textId="4AD8A763" w:rsidR="001B2772" w:rsidRPr="00D7779A" w:rsidRDefault="00CE3382" w:rsidP="00183C72">
            <w:pPr>
              <w:pStyle w:val="TableHeader"/>
            </w:pPr>
            <w:r w:rsidRPr="00D7779A">
              <w:t>OPERATION</w:t>
            </w:r>
          </w:p>
        </w:tc>
      </w:tr>
      <w:tr w:rsidR="001B2772" w:rsidRPr="00D7779A" w14:paraId="042764F3" w14:textId="77777777" w:rsidTr="00793C91">
        <w:tc>
          <w:tcPr>
            <w:tcW w:w="1219" w:type="dxa"/>
            <w:vAlign w:val="center"/>
          </w:tcPr>
          <w:p w14:paraId="170FC3F3" w14:textId="77777777" w:rsidR="001B2772" w:rsidRPr="00D7779A" w:rsidRDefault="001B2772" w:rsidP="00183C72">
            <w:pPr>
              <w:pStyle w:val="TableTextCenter"/>
            </w:pPr>
            <w:r w:rsidRPr="00D7779A">
              <w:t>0</w:t>
            </w:r>
          </w:p>
        </w:tc>
        <w:tc>
          <w:tcPr>
            <w:tcW w:w="3780" w:type="dxa"/>
            <w:vAlign w:val="center"/>
          </w:tcPr>
          <w:p w14:paraId="52DD0576" w14:textId="019EF3CA" w:rsidR="001B2772" w:rsidRPr="00D7779A" w:rsidRDefault="001B2772" w:rsidP="00183C72">
            <w:pPr>
              <w:pStyle w:val="TableText"/>
            </w:pPr>
            <w:r w:rsidRPr="00D7779A">
              <w:t>Active</w:t>
            </w:r>
            <w:r w:rsidR="00282420">
              <w:t>-</w:t>
            </w:r>
            <w:r w:rsidR="00CE3382">
              <w:t>l</w:t>
            </w:r>
            <w:r w:rsidR="008D4B07" w:rsidRPr="00D7779A">
              <w:t>ow</w:t>
            </w:r>
            <w:r w:rsidRPr="00D7779A">
              <w:t xml:space="preserve"> signal puts </w:t>
            </w:r>
            <w:r w:rsidR="0086379B" w:rsidRPr="00D7779A">
              <w:t xml:space="preserve">the </w:t>
            </w:r>
            <w:r w:rsidRPr="00D7779A">
              <w:t>device in bootloader mode</w:t>
            </w:r>
            <w:r w:rsidR="008D4B07" w:rsidRPr="00D7779A">
              <w:t xml:space="preserve"> (Default)</w:t>
            </w:r>
          </w:p>
        </w:tc>
      </w:tr>
      <w:tr w:rsidR="001B2772" w:rsidRPr="00D7779A" w14:paraId="03ED62A1" w14:textId="77777777" w:rsidTr="00793C91">
        <w:tc>
          <w:tcPr>
            <w:tcW w:w="1219" w:type="dxa"/>
            <w:vAlign w:val="center"/>
          </w:tcPr>
          <w:p w14:paraId="76587306" w14:textId="77777777" w:rsidR="001B2772" w:rsidRPr="00D7779A" w:rsidRDefault="001B2772" w:rsidP="00183C72">
            <w:pPr>
              <w:pStyle w:val="TableTextCenter"/>
            </w:pPr>
            <w:r w:rsidRPr="00D7779A">
              <w:t>1</w:t>
            </w:r>
          </w:p>
        </w:tc>
        <w:tc>
          <w:tcPr>
            <w:tcW w:w="3780" w:type="dxa"/>
            <w:vAlign w:val="center"/>
          </w:tcPr>
          <w:p w14:paraId="3A41A896" w14:textId="6EC56807" w:rsidR="001B2772" w:rsidRPr="00D7779A" w:rsidRDefault="001B2772" w:rsidP="00183C72">
            <w:pPr>
              <w:pStyle w:val="TableText"/>
            </w:pPr>
            <w:r w:rsidRPr="00D7779A">
              <w:t>Active</w:t>
            </w:r>
            <w:r w:rsidR="00282420">
              <w:t>-</w:t>
            </w:r>
            <w:r w:rsidR="00CE3382">
              <w:t>h</w:t>
            </w:r>
            <w:r w:rsidR="008D4B07" w:rsidRPr="00D7779A">
              <w:t>igh</w:t>
            </w:r>
            <w:r w:rsidRPr="00D7779A">
              <w:t xml:space="preserve"> signal puts </w:t>
            </w:r>
            <w:r w:rsidR="0086379B" w:rsidRPr="00D7779A">
              <w:t xml:space="preserve">the </w:t>
            </w:r>
            <w:r w:rsidRPr="00D7779A">
              <w:t>device in bootloader mode</w:t>
            </w:r>
          </w:p>
        </w:tc>
      </w:tr>
    </w:tbl>
    <w:p w14:paraId="63E28B6D" w14:textId="7882941D" w:rsidR="001B2772" w:rsidRPr="00D7779A" w:rsidRDefault="001B2772" w:rsidP="001B2772">
      <w:pPr>
        <w:pStyle w:val="H4-Heading"/>
        <w:rPr>
          <w:rFonts w:ascii="Arial" w:hAnsi="Arial" w:cs="Arial"/>
        </w:rPr>
      </w:pPr>
      <w:bookmarkStart w:id="44" w:name="_Toc532305534"/>
      <w:bookmarkStart w:id="45" w:name="_Toc80800177"/>
      <w:r w:rsidRPr="00D7779A">
        <w:rPr>
          <w:rFonts w:ascii="Arial" w:hAnsi="Arial" w:cs="Arial"/>
        </w:rPr>
        <w:t xml:space="preserve">Valid </w:t>
      </w:r>
      <w:r w:rsidR="00CE3382">
        <w:rPr>
          <w:rFonts w:ascii="Arial" w:hAnsi="Arial" w:cs="Arial"/>
        </w:rPr>
        <w:t>M</w:t>
      </w:r>
      <w:r w:rsidR="00CE3382" w:rsidRPr="00D7779A">
        <w:rPr>
          <w:rFonts w:ascii="Arial" w:hAnsi="Arial" w:cs="Arial"/>
        </w:rPr>
        <w:t xml:space="preserve">ark </w:t>
      </w:r>
      <w:r w:rsidR="00CE3382">
        <w:rPr>
          <w:rFonts w:ascii="Arial" w:hAnsi="Arial" w:cs="Arial"/>
        </w:rPr>
        <w:t>C</w:t>
      </w:r>
      <w:r w:rsidR="00CE3382" w:rsidRPr="00D7779A">
        <w:rPr>
          <w:rFonts w:ascii="Arial" w:hAnsi="Arial" w:cs="Arial"/>
        </w:rPr>
        <w:t xml:space="preserve">heck </w:t>
      </w:r>
      <w:r w:rsidRPr="00D7779A">
        <w:rPr>
          <w:rFonts w:ascii="Arial" w:hAnsi="Arial" w:cs="Arial"/>
        </w:rPr>
        <w:t>(1 bit)</w:t>
      </w:r>
      <w:bookmarkEnd w:id="44"/>
      <w:bookmarkEnd w:id="45"/>
    </w:p>
    <w:p w14:paraId="050BC24C" w14:textId="2CAFE960" w:rsidR="001B2772" w:rsidRDefault="00CE3382" w:rsidP="00CE3382">
      <w:pPr>
        <w:pStyle w:val="Body"/>
      </w:pPr>
      <w:r>
        <w:t>The v</w:t>
      </w:r>
      <w:r w:rsidR="00250709" w:rsidRPr="00D7779A">
        <w:t xml:space="preserve">alid mark is </w:t>
      </w:r>
      <w:r>
        <w:t xml:space="preserve">a </w:t>
      </w:r>
      <w:r w:rsidRPr="00D7779A">
        <w:t>32</w:t>
      </w:r>
      <w:r>
        <w:t>-</w:t>
      </w:r>
      <w:r w:rsidR="00250709" w:rsidRPr="00D7779A">
        <w:t xml:space="preserve">bit value </w:t>
      </w:r>
      <w:r w:rsidR="004D70EF" w:rsidRPr="00D7779A">
        <w:t xml:space="preserve">(0x4D41524B 'MARK') </w:t>
      </w:r>
      <w:r w:rsidR="00250709" w:rsidRPr="00D7779A">
        <w:t xml:space="preserve">written by </w:t>
      </w:r>
      <w:r w:rsidR="0086379B" w:rsidRPr="00D7779A">
        <w:t xml:space="preserve">the </w:t>
      </w:r>
      <w:r w:rsidR="00250709" w:rsidRPr="00D7779A">
        <w:t xml:space="preserve">bootloader to </w:t>
      </w:r>
      <w:r w:rsidR="004C0E90" w:rsidRPr="00D7779A">
        <w:t>0x3FFC</w:t>
      </w:r>
      <w:r w:rsidR="00055656" w:rsidRPr="00D7779A">
        <w:t>8</w:t>
      </w:r>
      <w:r w:rsidR="00250709" w:rsidRPr="00D7779A">
        <w:t xml:space="preserve"> after application loading</w:t>
      </w:r>
      <w:r>
        <w:t>.</w:t>
      </w:r>
      <w:r w:rsidR="00250709" w:rsidRPr="00D7779A">
        <w:t xml:space="preserve"> </w:t>
      </w:r>
      <w:r>
        <w:t>I</w:t>
      </w:r>
      <w:r w:rsidR="00250709" w:rsidRPr="00D7779A">
        <w:t xml:space="preserve">t is checked </w:t>
      </w:r>
      <w:r w:rsidR="007D50E4" w:rsidRPr="00D7779A">
        <w:t>at every startup</w:t>
      </w:r>
      <w:r w:rsidR="007D50E4">
        <w:t xml:space="preserve"> </w:t>
      </w:r>
      <w:r w:rsidR="00250709" w:rsidRPr="00D7779A">
        <w:t xml:space="preserve">before jumping to </w:t>
      </w:r>
      <w:r w:rsidR="0086379B" w:rsidRPr="00D7779A">
        <w:t xml:space="preserve">the </w:t>
      </w:r>
      <w:r w:rsidR="00250709" w:rsidRPr="00D7779A">
        <w:t xml:space="preserve">application </w:t>
      </w:r>
      <w:r>
        <w:t xml:space="preserve">and </w:t>
      </w:r>
      <w:r w:rsidR="004C0E90" w:rsidRPr="00D7779A">
        <w:t xml:space="preserve">is fully controlled by </w:t>
      </w:r>
      <w:r>
        <w:t xml:space="preserve">the </w:t>
      </w:r>
      <w:r w:rsidR="004C0E90" w:rsidRPr="00D7779A">
        <w:t xml:space="preserve">bootloader when </w:t>
      </w:r>
      <w:r w:rsidR="0086379B" w:rsidRPr="00D7779A">
        <w:t xml:space="preserve">the </w:t>
      </w:r>
      <w:r w:rsidR="004C0E90" w:rsidRPr="00D7779A">
        <w:t xml:space="preserve">application is loaded by </w:t>
      </w:r>
      <w:r w:rsidR="0086379B" w:rsidRPr="00D7779A">
        <w:t xml:space="preserve">the </w:t>
      </w:r>
      <w:r w:rsidR="004C0E90" w:rsidRPr="00D7779A">
        <w:t xml:space="preserve">bootloader. </w:t>
      </w:r>
      <w:r w:rsidR="00250709" w:rsidRPr="00D7779A">
        <w:t xml:space="preserve">If this check is disabled, </w:t>
      </w:r>
      <w:r w:rsidR="0086379B" w:rsidRPr="00D7779A">
        <w:t xml:space="preserve">the </w:t>
      </w:r>
      <w:r w:rsidR="00250709" w:rsidRPr="00D7779A">
        <w:t>bootloader does no</w:t>
      </w:r>
      <w:r w:rsidR="004C0E90" w:rsidRPr="00D7779A">
        <w:t xml:space="preserve">t check </w:t>
      </w:r>
      <w:r>
        <w:t>the v</w:t>
      </w:r>
      <w:r w:rsidR="004C0E90" w:rsidRPr="00D7779A">
        <w:t>alid mark</w:t>
      </w:r>
      <w:r w:rsidR="00CC785E">
        <w:t>,</w:t>
      </w:r>
      <w:r w:rsidR="004C0E90" w:rsidRPr="00D7779A">
        <w:t xml:space="preserve"> so </w:t>
      </w:r>
      <w:r w:rsidR="0086379B" w:rsidRPr="00D7779A">
        <w:t xml:space="preserve">the </w:t>
      </w:r>
      <w:r w:rsidR="004C0E90" w:rsidRPr="00D7779A">
        <w:t xml:space="preserve">application can be downloaded by using SWD without using </w:t>
      </w:r>
      <w:r w:rsidR="0086379B" w:rsidRPr="00D7779A">
        <w:t xml:space="preserve">the </w:t>
      </w:r>
      <w:r w:rsidR="004C0E90" w:rsidRPr="00D7779A">
        <w:t>bootloader.</w:t>
      </w:r>
    </w:p>
    <w:p w14:paraId="3923B353" w14:textId="77777777" w:rsidR="00CE3382" w:rsidRPr="00D7779A" w:rsidRDefault="00CE3382" w:rsidP="00183C72">
      <w:pPr>
        <w:pStyle w:val="Body"/>
      </w:pPr>
    </w:p>
    <w:tbl>
      <w:tblPr>
        <w:tblStyle w:val="TableGrid"/>
        <w:tblW w:w="0" w:type="auto"/>
        <w:tblInd w:w="85" w:type="dxa"/>
        <w:tblLook w:val="04A0" w:firstRow="1" w:lastRow="0" w:firstColumn="1" w:lastColumn="0" w:noHBand="0" w:noVBand="1"/>
      </w:tblPr>
      <w:tblGrid>
        <w:gridCol w:w="1219"/>
        <w:gridCol w:w="3780"/>
      </w:tblGrid>
      <w:tr w:rsidR="001B2772" w:rsidRPr="00D7779A" w14:paraId="7FFE2984" w14:textId="77777777" w:rsidTr="002C543A">
        <w:tc>
          <w:tcPr>
            <w:tcW w:w="1219" w:type="dxa"/>
            <w:shd w:val="clear" w:color="auto" w:fill="AEAAAA" w:themeFill="background2" w:themeFillShade="BF"/>
          </w:tcPr>
          <w:p w14:paraId="2F298E17" w14:textId="7B04DF52" w:rsidR="001B2772" w:rsidRPr="00D7779A" w:rsidRDefault="00CE3382" w:rsidP="00183C72">
            <w:pPr>
              <w:pStyle w:val="TableHeader"/>
            </w:pPr>
            <w:r w:rsidRPr="00D7779A">
              <w:t>BIT VALUE</w:t>
            </w:r>
          </w:p>
        </w:tc>
        <w:tc>
          <w:tcPr>
            <w:tcW w:w="3780" w:type="dxa"/>
            <w:shd w:val="clear" w:color="auto" w:fill="AEAAAA" w:themeFill="background2" w:themeFillShade="BF"/>
          </w:tcPr>
          <w:p w14:paraId="683CCFD6" w14:textId="41EB5DD6" w:rsidR="001B2772" w:rsidRPr="00D7779A" w:rsidRDefault="00CE3382" w:rsidP="00183C72">
            <w:pPr>
              <w:pStyle w:val="TableHeader"/>
            </w:pPr>
            <w:r w:rsidRPr="00D7779A">
              <w:t>OPERATION</w:t>
            </w:r>
          </w:p>
        </w:tc>
      </w:tr>
      <w:tr w:rsidR="001B2772" w:rsidRPr="00D7779A" w14:paraId="705CFA1D" w14:textId="77777777" w:rsidTr="002C543A">
        <w:tc>
          <w:tcPr>
            <w:tcW w:w="1219" w:type="dxa"/>
          </w:tcPr>
          <w:p w14:paraId="548BB8EB" w14:textId="77777777" w:rsidR="001B2772" w:rsidRPr="00D7779A" w:rsidRDefault="001B2772" w:rsidP="00183C72">
            <w:pPr>
              <w:pStyle w:val="TableTextCenter"/>
            </w:pPr>
            <w:r w:rsidRPr="00D7779A">
              <w:t>0</w:t>
            </w:r>
          </w:p>
        </w:tc>
        <w:tc>
          <w:tcPr>
            <w:tcW w:w="3780" w:type="dxa"/>
          </w:tcPr>
          <w:p w14:paraId="0F41F4E7" w14:textId="1B37BB4E" w:rsidR="001B2772" w:rsidRPr="00D7779A" w:rsidRDefault="001B2772" w:rsidP="00183C72">
            <w:pPr>
              <w:pStyle w:val="TableText"/>
            </w:pPr>
            <w:r w:rsidRPr="00D7779A">
              <w:t xml:space="preserve">Do not check application </w:t>
            </w:r>
            <w:r w:rsidR="00CC785E">
              <w:t>v</w:t>
            </w:r>
            <w:r w:rsidRPr="00D7779A">
              <w:t xml:space="preserve">alid </w:t>
            </w:r>
            <w:r w:rsidR="00CC785E">
              <w:t>m</w:t>
            </w:r>
            <w:r w:rsidRPr="00D7779A">
              <w:t>ark</w:t>
            </w:r>
          </w:p>
        </w:tc>
      </w:tr>
      <w:tr w:rsidR="001B2772" w:rsidRPr="00D7779A" w14:paraId="75BE8B37" w14:textId="77777777" w:rsidTr="002C543A">
        <w:tc>
          <w:tcPr>
            <w:tcW w:w="1219" w:type="dxa"/>
          </w:tcPr>
          <w:p w14:paraId="39F40D37" w14:textId="77777777" w:rsidR="001B2772" w:rsidRPr="00D7779A" w:rsidRDefault="001B2772" w:rsidP="00183C72">
            <w:pPr>
              <w:pStyle w:val="TableTextCenter"/>
            </w:pPr>
            <w:r w:rsidRPr="00D7779A">
              <w:t>1</w:t>
            </w:r>
          </w:p>
        </w:tc>
        <w:tc>
          <w:tcPr>
            <w:tcW w:w="3780" w:type="dxa"/>
          </w:tcPr>
          <w:p w14:paraId="62ABD95C" w14:textId="6CA17C23" w:rsidR="001B2772" w:rsidRPr="00D7779A" w:rsidRDefault="001B2772" w:rsidP="00183C72">
            <w:pPr>
              <w:pStyle w:val="TableText"/>
            </w:pPr>
            <w:r w:rsidRPr="00D7779A">
              <w:t xml:space="preserve">Check application </w:t>
            </w:r>
            <w:r w:rsidR="00CC785E" w:rsidRPr="00D7779A">
              <w:t>valid mark</w:t>
            </w:r>
            <w:r w:rsidRPr="00D7779A">
              <w:t xml:space="preserve"> (Default)</w:t>
            </w:r>
          </w:p>
        </w:tc>
      </w:tr>
    </w:tbl>
    <w:p w14:paraId="013D5159" w14:textId="0B2C3D71" w:rsidR="001B2772" w:rsidRPr="00D7779A" w:rsidRDefault="001B2772" w:rsidP="001B2772">
      <w:pPr>
        <w:pStyle w:val="H4-Heading"/>
        <w:jc w:val="both"/>
        <w:rPr>
          <w:rFonts w:ascii="Arial" w:hAnsi="Arial" w:cs="Arial"/>
        </w:rPr>
      </w:pPr>
      <w:bookmarkStart w:id="46" w:name="_Toc80800178"/>
      <w:r w:rsidRPr="00D7779A">
        <w:rPr>
          <w:rFonts w:ascii="Arial" w:hAnsi="Arial" w:cs="Arial"/>
        </w:rPr>
        <w:t>I</w:t>
      </w:r>
      <w:r w:rsidRPr="00183C72">
        <w:rPr>
          <w:rStyle w:val="H4-HeadingSuperscript"/>
        </w:rPr>
        <w:t>2</w:t>
      </w:r>
      <w:r w:rsidRPr="00D7779A">
        <w:rPr>
          <w:rFonts w:ascii="Arial" w:hAnsi="Arial" w:cs="Arial"/>
        </w:rPr>
        <w:t xml:space="preserve">C Interface </w:t>
      </w:r>
      <w:r w:rsidR="001C140E">
        <w:rPr>
          <w:rFonts w:ascii="Arial" w:hAnsi="Arial" w:cs="Arial"/>
        </w:rPr>
        <w:t>S</w:t>
      </w:r>
      <w:r w:rsidRPr="00D7779A">
        <w:rPr>
          <w:rFonts w:ascii="Arial" w:hAnsi="Arial" w:cs="Arial"/>
        </w:rPr>
        <w:t>election (1 bit)</w:t>
      </w:r>
      <w:bookmarkEnd w:id="46"/>
    </w:p>
    <w:p w14:paraId="28667BC1" w14:textId="2AC1DCAA" w:rsidR="001B2772" w:rsidRDefault="001C140E" w:rsidP="001C140E">
      <w:pPr>
        <w:pStyle w:val="Body"/>
      </w:pPr>
      <w:r>
        <w:t xml:space="preserve">The </w:t>
      </w:r>
      <w:r w:rsidR="001B2772" w:rsidRPr="00D7779A">
        <w:t>I</w:t>
      </w:r>
      <w:r w:rsidR="001B2772" w:rsidRPr="00183C72">
        <w:rPr>
          <w:rStyle w:val="BodySuperscript"/>
        </w:rPr>
        <w:t>2</w:t>
      </w:r>
      <w:r w:rsidR="001B2772" w:rsidRPr="00D7779A">
        <w:t xml:space="preserve">C interface selection is done according to </w:t>
      </w:r>
      <w:r w:rsidR="0086379B" w:rsidRPr="00D7779A">
        <w:t xml:space="preserve">the </w:t>
      </w:r>
      <w:r w:rsidR="001B2772" w:rsidRPr="00D7779A">
        <w:t>i2c_enable bit.</w:t>
      </w:r>
    </w:p>
    <w:p w14:paraId="6A3B39AD" w14:textId="77777777" w:rsidR="001C140E" w:rsidRPr="00D7779A" w:rsidRDefault="001C140E" w:rsidP="00183C72">
      <w:pPr>
        <w:pStyle w:val="Body"/>
      </w:pPr>
    </w:p>
    <w:tbl>
      <w:tblPr>
        <w:tblStyle w:val="TableGrid"/>
        <w:tblW w:w="0" w:type="auto"/>
        <w:tblInd w:w="85" w:type="dxa"/>
        <w:tblLook w:val="04A0" w:firstRow="1" w:lastRow="0" w:firstColumn="1" w:lastColumn="0" w:noHBand="0" w:noVBand="1"/>
      </w:tblPr>
      <w:tblGrid>
        <w:gridCol w:w="1219"/>
        <w:gridCol w:w="3780"/>
      </w:tblGrid>
      <w:tr w:rsidR="001B2772" w:rsidRPr="00D7779A" w14:paraId="29022F4A" w14:textId="77777777" w:rsidTr="002C543A">
        <w:tc>
          <w:tcPr>
            <w:tcW w:w="1219" w:type="dxa"/>
            <w:shd w:val="clear" w:color="auto" w:fill="AEAAAA" w:themeFill="background2" w:themeFillShade="BF"/>
          </w:tcPr>
          <w:p w14:paraId="7EA66C55" w14:textId="3D4D1333" w:rsidR="001B2772" w:rsidRPr="00D7779A" w:rsidRDefault="001C140E" w:rsidP="00183C72">
            <w:pPr>
              <w:pStyle w:val="TableHeader"/>
            </w:pPr>
            <w:r w:rsidRPr="00D7779A">
              <w:t>BIT VALUE</w:t>
            </w:r>
          </w:p>
        </w:tc>
        <w:tc>
          <w:tcPr>
            <w:tcW w:w="3780" w:type="dxa"/>
            <w:shd w:val="clear" w:color="auto" w:fill="AEAAAA" w:themeFill="background2" w:themeFillShade="BF"/>
          </w:tcPr>
          <w:p w14:paraId="519700B0" w14:textId="30F6E264" w:rsidR="001B2772" w:rsidRPr="00D7779A" w:rsidRDefault="001C140E" w:rsidP="00183C72">
            <w:pPr>
              <w:pStyle w:val="TableHeader"/>
            </w:pPr>
            <w:r w:rsidRPr="00D7779A">
              <w:t>OPERATION</w:t>
            </w:r>
          </w:p>
        </w:tc>
      </w:tr>
      <w:tr w:rsidR="001B2772" w:rsidRPr="00D7779A" w14:paraId="05A4F81A" w14:textId="77777777" w:rsidTr="002C543A">
        <w:tc>
          <w:tcPr>
            <w:tcW w:w="1219" w:type="dxa"/>
          </w:tcPr>
          <w:p w14:paraId="53DCEB12" w14:textId="77777777" w:rsidR="001B2772" w:rsidRPr="00D7779A" w:rsidRDefault="001B2772" w:rsidP="00183C72">
            <w:pPr>
              <w:pStyle w:val="TableTextCenter"/>
            </w:pPr>
            <w:r w:rsidRPr="00D7779A">
              <w:t>0</w:t>
            </w:r>
          </w:p>
        </w:tc>
        <w:tc>
          <w:tcPr>
            <w:tcW w:w="3780" w:type="dxa"/>
          </w:tcPr>
          <w:p w14:paraId="5D32EC6D" w14:textId="77777777" w:rsidR="001B2772" w:rsidRPr="00D7779A" w:rsidRDefault="001B2772" w:rsidP="00183C72">
            <w:pPr>
              <w:pStyle w:val="TableText"/>
            </w:pPr>
            <w:r w:rsidRPr="00D7779A">
              <w:t>Interface is not used</w:t>
            </w:r>
          </w:p>
        </w:tc>
      </w:tr>
      <w:tr w:rsidR="001B2772" w:rsidRPr="00D7779A" w14:paraId="4506470E" w14:textId="77777777" w:rsidTr="002C543A">
        <w:tc>
          <w:tcPr>
            <w:tcW w:w="1219" w:type="dxa"/>
          </w:tcPr>
          <w:p w14:paraId="24CEC381" w14:textId="77777777" w:rsidR="001B2772" w:rsidRPr="00D7779A" w:rsidRDefault="001B2772" w:rsidP="00183C72">
            <w:pPr>
              <w:pStyle w:val="TableTextCenter"/>
            </w:pPr>
            <w:r w:rsidRPr="00D7779A">
              <w:t>1</w:t>
            </w:r>
          </w:p>
        </w:tc>
        <w:tc>
          <w:tcPr>
            <w:tcW w:w="3780" w:type="dxa"/>
          </w:tcPr>
          <w:p w14:paraId="2B2EFF56" w14:textId="77777777" w:rsidR="001B2772" w:rsidRPr="00D7779A" w:rsidRDefault="001B2772" w:rsidP="00183C72">
            <w:pPr>
              <w:pStyle w:val="TableText"/>
            </w:pPr>
            <w:r w:rsidRPr="00D7779A">
              <w:t>Interface is enabled (Default)</w:t>
            </w:r>
          </w:p>
        </w:tc>
      </w:tr>
    </w:tbl>
    <w:p w14:paraId="5C3DA749" w14:textId="48DCE611" w:rsidR="001B2772" w:rsidRPr="00D7779A" w:rsidRDefault="001B2772" w:rsidP="001B2772">
      <w:pPr>
        <w:pStyle w:val="H4-Heading"/>
        <w:rPr>
          <w:rFonts w:ascii="Arial" w:hAnsi="Arial" w:cs="Arial"/>
        </w:rPr>
      </w:pPr>
      <w:bookmarkStart w:id="47" w:name="_Toc532305535"/>
      <w:bookmarkStart w:id="48" w:name="_Toc80800179"/>
      <w:r w:rsidRPr="00D7779A">
        <w:rPr>
          <w:rFonts w:ascii="Arial" w:hAnsi="Arial" w:cs="Arial"/>
        </w:rPr>
        <w:t xml:space="preserve">CRC </w:t>
      </w:r>
      <w:r w:rsidR="00774B6C">
        <w:rPr>
          <w:rFonts w:ascii="Arial" w:hAnsi="Arial" w:cs="Arial"/>
        </w:rPr>
        <w:t>C</w:t>
      </w:r>
      <w:r w:rsidR="00774B6C" w:rsidRPr="00D7779A">
        <w:rPr>
          <w:rFonts w:ascii="Arial" w:hAnsi="Arial" w:cs="Arial"/>
        </w:rPr>
        <w:t xml:space="preserve">heck </w:t>
      </w:r>
      <w:r w:rsidRPr="00D7779A">
        <w:rPr>
          <w:rFonts w:ascii="Arial" w:hAnsi="Arial" w:cs="Arial"/>
        </w:rPr>
        <w:t>(1 bit)</w:t>
      </w:r>
      <w:bookmarkEnd w:id="47"/>
      <w:bookmarkEnd w:id="48"/>
    </w:p>
    <w:p w14:paraId="44477163" w14:textId="34338347" w:rsidR="001B2772" w:rsidRDefault="007E2497" w:rsidP="00774B6C">
      <w:pPr>
        <w:pStyle w:val="Body"/>
      </w:pPr>
      <w:r>
        <w:t xml:space="preserve">The </w:t>
      </w:r>
      <w:r w:rsidRPr="00D7779A">
        <w:t>CRC polynomial 0x04C11DB7</w:t>
      </w:r>
      <w:r>
        <w:t xml:space="preserve"> (</w:t>
      </w:r>
      <w:r w:rsidR="001B2772" w:rsidRPr="00D7779A">
        <w:t>CRC</w:t>
      </w:r>
      <w:r w:rsidR="004D70EF" w:rsidRPr="00D7779A">
        <w:t>32</w:t>
      </w:r>
      <w:r w:rsidR="00610DBF" w:rsidRPr="00D7779A">
        <w:t>)</w:t>
      </w:r>
      <w:r w:rsidR="001B2772" w:rsidRPr="00D7779A">
        <w:t xml:space="preserve"> of </w:t>
      </w:r>
      <w:r>
        <w:t xml:space="preserve">the </w:t>
      </w:r>
      <w:r w:rsidR="001B2772" w:rsidRPr="00D7779A">
        <w:t xml:space="preserve">application is </w:t>
      </w:r>
      <w:r>
        <w:t xml:space="preserve">always </w:t>
      </w:r>
      <w:r w:rsidR="001B2772" w:rsidRPr="00D7779A">
        <w:t xml:space="preserve">checked after application programming. According to </w:t>
      </w:r>
      <w:r>
        <w:t xml:space="preserve">the </w:t>
      </w:r>
      <w:proofErr w:type="spellStart"/>
      <w:r w:rsidR="001B2772" w:rsidRPr="00D7779A">
        <w:t>crc_check</w:t>
      </w:r>
      <w:proofErr w:type="spellEnd"/>
      <w:r w:rsidR="001B2772" w:rsidRPr="00D7779A">
        <w:t xml:space="preserve"> bit, </w:t>
      </w:r>
      <w:r>
        <w:t xml:space="preserve">the </w:t>
      </w:r>
      <w:r w:rsidR="001B2772" w:rsidRPr="00D7779A">
        <w:t>bootloader decides to check CRC</w:t>
      </w:r>
      <w:r w:rsidR="004D70EF" w:rsidRPr="00D7779A">
        <w:t>32</w:t>
      </w:r>
      <w:r w:rsidR="001B2772" w:rsidRPr="00D7779A">
        <w:t xml:space="preserve"> of </w:t>
      </w:r>
      <w:r>
        <w:t xml:space="preserve">the </w:t>
      </w:r>
      <w:r w:rsidR="001B2772" w:rsidRPr="00D7779A">
        <w:t xml:space="preserve">application before jumping to </w:t>
      </w:r>
      <w:r w:rsidR="0086379B" w:rsidRPr="00D7779A">
        <w:t xml:space="preserve">the </w:t>
      </w:r>
      <w:r w:rsidR="001B2772" w:rsidRPr="00D7779A">
        <w:t>application at every startup.</w:t>
      </w:r>
    </w:p>
    <w:p w14:paraId="482098AC" w14:textId="77777777" w:rsidR="007E2497" w:rsidRPr="00D7779A" w:rsidRDefault="007E2497" w:rsidP="00183C72">
      <w:pPr>
        <w:pStyle w:val="Body"/>
      </w:pPr>
    </w:p>
    <w:tbl>
      <w:tblPr>
        <w:tblStyle w:val="TableGrid"/>
        <w:tblW w:w="0" w:type="auto"/>
        <w:tblInd w:w="85" w:type="dxa"/>
        <w:tblLook w:val="04A0" w:firstRow="1" w:lastRow="0" w:firstColumn="1" w:lastColumn="0" w:noHBand="0" w:noVBand="1"/>
      </w:tblPr>
      <w:tblGrid>
        <w:gridCol w:w="1219"/>
        <w:gridCol w:w="3780"/>
      </w:tblGrid>
      <w:tr w:rsidR="001B2772" w:rsidRPr="00D7779A" w14:paraId="5B49CBA6" w14:textId="77777777" w:rsidTr="00183C72">
        <w:tc>
          <w:tcPr>
            <w:tcW w:w="1219" w:type="dxa"/>
            <w:shd w:val="clear" w:color="auto" w:fill="AEAAAA" w:themeFill="background2" w:themeFillShade="BF"/>
          </w:tcPr>
          <w:p w14:paraId="03D5C2F4" w14:textId="203D687F" w:rsidR="001B2772" w:rsidRPr="00D7779A" w:rsidRDefault="007E2497" w:rsidP="00183C72">
            <w:pPr>
              <w:pStyle w:val="TableHeader"/>
            </w:pPr>
            <w:r w:rsidRPr="00D7779A">
              <w:t>BIT VALUE</w:t>
            </w:r>
          </w:p>
        </w:tc>
        <w:tc>
          <w:tcPr>
            <w:tcW w:w="3780" w:type="dxa"/>
            <w:shd w:val="clear" w:color="auto" w:fill="AEAAAA" w:themeFill="background2" w:themeFillShade="BF"/>
          </w:tcPr>
          <w:p w14:paraId="3AA4B1E7" w14:textId="6D7F60C2" w:rsidR="001B2772" w:rsidRPr="00D7779A" w:rsidRDefault="007E2497" w:rsidP="00183C72">
            <w:pPr>
              <w:pStyle w:val="TableHeader"/>
            </w:pPr>
            <w:r w:rsidRPr="00D7779A">
              <w:t>OPERATION</w:t>
            </w:r>
          </w:p>
        </w:tc>
      </w:tr>
      <w:tr w:rsidR="001B2772" w:rsidRPr="00D7779A" w14:paraId="33A8760B" w14:textId="77777777" w:rsidTr="00183C72">
        <w:tc>
          <w:tcPr>
            <w:tcW w:w="1219" w:type="dxa"/>
          </w:tcPr>
          <w:p w14:paraId="39168C40" w14:textId="77777777" w:rsidR="001B2772" w:rsidRPr="00D7779A" w:rsidRDefault="001B2772" w:rsidP="00183C72">
            <w:pPr>
              <w:pStyle w:val="TableTextCenter"/>
            </w:pPr>
            <w:r w:rsidRPr="00D7779A">
              <w:t>0</w:t>
            </w:r>
          </w:p>
        </w:tc>
        <w:tc>
          <w:tcPr>
            <w:tcW w:w="3780" w:type="dxa"/>
          </w:tcPr>
          <w:p w14:paraId="310F5123" w14:textId="06119944" w:rsidR="001B2772" w:rsidRPr="00D7779A" w:rsidRDefault="001B2772" w:rsidP="00183C72">
            <w:pPr>
              <w:pStyle w:val="TableText"/>
            </w:pPr>
            <w:r w:rsidRPr="00D7779A">
              <w:t>Do not check application CRC (Default)</w:t>
            </w:r>
            <w:r w:rsidR="000C5077">
              <w:t>*</w:t>
            </w:r>
          </w:p>
        </w:tc>
      </w:tr>
      <w:tr w:rsidR="001B2772" w:rsidRPr="00D7779A" w14:paraId="1223ED67" w14:textId="77777777" w:rsidTr="00183C72">
        <w:tc>
          <w:tcPr>
            <w:tcW w:w="1219" w:type="dxa"/>
          </w:tcPr>
          <w:p w14:paraId="60C56507" w14:textId="77777777" w:rsidR="001B2772" w:rsidRPr="00D7779A" w:rsidRDefault="001B2772" w:rsidP="00183C72">
            <w:pPr>
              <w:pStyle w:val="TableTextCenter"/>
            </w:pPr>
            <w:r w:rsidRPr="00D7779A">
              <w:t>1</w:t>
            </w:r>
          </w:p>
        </w:tc>
        <w:tc>
          <w:tcPr>
            <w:tcW w:w="3780" w:type="dxa"/>
          </w:tcPr>
          <w:p w14:paraId="0FC1A001" w14:textId="2D9F908B" w:rsidR="001B2772" w:rsidRPr="00D7779A" w:rsidRDefault="001B2772" w:rsidP="00183C72">
            <w:pPr>
              <w:pStyle w:val="TableText"/>
            </w:pPr>
            <w:r w:rsidRPr="00D7779A">
              <w:t>Check application CRC</w:t>
            </w:r>
          </w:p>
        </w:tc>
      </w:tr>
    </w:tbl>
    <w:p w14:paraId="7103D6D9" w14:textId="12CBDDC4" w:rsidR="000C5C6E" w:rsidRPr="00D7779A" w:rsidRDefault="000C5C6E" w:rsidP="000C5C6E">
      <w:pPr>
        <w:pStyle w:val="H4-Heading"/>
        <w:rPr>
          <w:rFonts w:ascii="Arial" w:hAnsi="Arial" w:cs="Arial"/>
        </w:rPr>
      </w:pPr>
      <w:bookmarkStart w:id="49" w:name="_Toc80800180"/>
      <w:r w:rsidRPr="00D7779A">
        <w:rPr>
          <w:rFonts w:ascii="Arial" w:hAnsi="Arial" w:cs="Arial"/>
        </w:rPr>
        <w:t>SWD Lock (1 bit)</w:t>
      </w:r>
      <w:bookmarkEnd w:id="49"/>
    </w:p>
    <w:p w14:paraId="3B562C68" w14:textId="4B74EC03" w:rsidR="000C5C6E" w:rsidRDefault="00674E91" w:rsidP="00774B6C">
      <w:pPr>
        <w:pStyle w:val="Body"/>
      </w:pPr>
      <w:r>
        <w:t xml:space="preserve">The </w:t>
      </w:r>
      <w:r w:rsidR="00980405">
        <w:t>MAX78000</w:t>
      </w:r>
      <w:r w:rsidR="000C5C6E" w:rsidRPr="00D7779A">
        <w:t xml:space="preserve"> </w:t>
      </w:r>
      <w:r w:rsidRPr="00D7779A">
        <w:t xml:space="preserve">bootloader </w:t>
      </w:r>
      <w:r w:rsidR="000C5C6E" w:rsidRPr="00D7779A">
        <w:t xml:space="preserve">has a debugger lock capability that can be enabled </w:t>
      </w:r>
      <w:r w:rsidR="00980405">
        <w:t xml:space="preserve">and disabled up </w:t>
      </w:r>
      <w:r w:rsidR="00980405" w:rsidRPr="00463894">
        <w:t>to four time</w:t>
      </w:r>
      <w:r w:rsidR="000C5C6E" w:rsidRPr="00463894">
        <w:t xml:space="preserve">. </w:t>
      </w:r>
      <w:r w:rsidRPr="00463894">
        <w:t xml:space="preserve">The bootloader </w:t>
      </w:r>
      <w:r w:rsidR="000C5C6E" w:rsidRPr="00463894">
        <w:t xml:space="preserve">allows debuggers to run on </w:t>
      </w:r>
      <w:r w:rsidR="00980405" w:rsidRPr="00463894">
        <w:t>MAX78000</w:t>
      </w:r>
      <w:r w:rsidR="000C5C6E" w:rsidRPr="00463894">
        <w:t xml:space="preserve"> to use debugging capabilities on default configurations</w:t>
      </w:r>
      <w:r w:rsidR="000C5C6E" w:rsidRPr="00D7779A">
        <w:t xml:space="preserve">. After SWD lock is enabled, debuggers </w:t>
      </w:r>
      <w:r>
        <w:t xml:space="preserve">cannot </w:t>
      </w:r>
      <w:r w:rsidR="000C5C6E" w:rsidRPr="00D7779A">
        <w:t xml:space="preserve">enter debugging mode </w:t>
      </w:r>
      <w:r w:rsidR="000C5C6E" w:rsidRPr="00D7779A">
        <w:lastRenderedPageBreak/>
        <w:t xml:space="preserve">on </w:t>
      </w:r>
      <w:r w:rsidR="00980405">
        <w:t>MAX78000</w:t>
      </w:r>
      <w:r w:rsidR="000C5C6E" w:rsidRPr="00D7779A">
        <w:t xml:space="preserve"> anymore.</w:t>
      </w:r>
      <w:r w:rsidR="00EB78AF">
        <w:t xml:space="preserve"> When SWD state is changed from locked to unlocked loaded keys and application is erased,</w:t>
      </w:r>
    </w:p>
    <w:p w14:paraId="59091F76" w14:textId="77777777" w:rsidR="00EB78AF" w:rsidRDefault="00EB78AF" w:rsidP="00EB78AF">
      <w:pPr>
        <w:pStyle w:val="Body"/>
      </w:pPr>
    </w:p>
    <w:p w14:paraId="5AF80F37" w14:textId="77777777" w:rsidR="007E2497" w:rsidRPr="00D7779A" w:rsidRDefault="007E2497" w:rsidP="00183C72">
      <w:pPr>
        <w:pStyle w:val="Body"/>
      </w:pPr>
    </w:p>
    <w:tbl>
      <w:tblPr>
        <w:tblStyle w:val="TableGrid"/>
        <w:tblW w:w="0" w:type="auto"/>
        <w:tblInd w:w="85" w:type="dxa"/>
        <w:tblLook w:val="04A0" w:firstRow="1" w:lastRow="0" w:firstColumn="1" w:lastColumn="0" w:noHBand="0" w:noVBand="1"/>
      </w:tblPr>
      <w:tblGrid>
        <w:gridCol w:w="1219"/>
        <w:gridCol w:w="3780"/>
      </w:tblGrid>
      <w:tr w:rsidR="000C5C6E" w:rsidRPr="00D7779A" w14:paraId="19E65F6F" w14:textId="77777777" w:rsidTr="002C543A">
        <w:tc>
          <w:tcPr>
            <w:tcW w:w="1219" w:type="dxa"/>
            <w:shd w:val="clear" w:color="auto" w:fill="AEAAAA" w:themeFill="background2" w:themeFillShade="BF"/>
          </w:tcPr>
          <w:p w14:paraId="73F26912" w14:textId="1E3E9C3D" w:rsidR="000C5C6E" w:rsidRPr="00D7779A" w:rsidRDefault="00674E91" w:rsidP="00183C72">
            <w:pPr>
              <w:pStyle w:val="TableHeader"/>
            </w:pPr>
            <w:r w:rsidRPr="00D7779A">
              <w:t>BIT VALUE</w:t>
            </w:r>
          </w:p>
        </w:tc>
        <w:tc>
          <w:tcPr>
            <w:tcW w:w="3780" w:type="dxa"/>
            <w:shd w:val="clear" w:color="auto" w:fill="AEAAAA" w:themeFill="background2" w:themeFillShade="BF"/>
          </w:tcPr>
          <w:p w14:paraId="35B5C8D5" w14:textId="0F55333B" w:rsidR="000C5C6E" w:rsidRPr="00D7779A" w:rsidRDefault="00674E91" w:rsidP="00183C72">
            <w:pPr>
              <w:pStyle w:val="TableHeader"/>
            </w:pPr>
            <w:r w:rsidRPr="00D7779A">
              <w:t>OPERATION</w:t>
            </w:r>
          </w:p>
        </w:tc>
      </w:tr>
      <w:tr w:rsidR="000C5C6E" w:rsidRPr="00D7779A" w14:paraId="234F7863" w14:textId="77777777" w:rsidTr="002C543A">
        <w:tc>
          <w:tcPr>
            <w:tcW w:w="1219" w:type="dxa"/>
          </w:tcPr>
          <w:p w14:paraId="35E7E6D0" w14:textId="77777777" w:rsidR="000C5C6E" w:rsidRPr="00D7779A" w:rsidRDefault="000C5C6E" w:rsidP="00183C72">
            <w:pPr>
              <w:pStyle w:val="TableTextCenter"/>
            </w:pPr>
            <w:r w:rsidRPr="00D7779A">
              <w:t>0</w:t>
            </w:r>
          </w:p>
        </w:tc>
        <w:tc>
          <w:tcPr>
            <w:tcW w:w="3780" w:type="dxa"/>
          </w:tcPr>
          <w:p w14:paraId="1C8E89F7" w14:textId="3D474BE0" w:rsidR="000C5C6E" w:rsidRPr="00D7779A" w:rsidRDefault="000C5C6E" w:rsidP="00183C72">
            <w:pPr>
              <w:pStyle w:val="TableText"/>
            </w:pPr>
            <w:r w:rsidRPr="00D7779A">
              <w:t>SWD is not locked (Default)</w:t>
            </w:r>
          </w:p>
        </w:tc>
      </w:tr>
      <w:tr w:rsidR="000C5C6E" w:rsidRPr="00D7779A" w14:paraId="533F164B" w14:textId="77777777" w:rsidTr="002C543A">
        <w:tc>
          <w:tcPr>
            <w:tcW w:w="1219" w:type="dxa"/>
          </w:tcPr>
          <w:p w14:paraId="3ACA3586" w14:textId="77777777" w:rsidR="000C5C6E" w:rsidRPr="00D7779A" w:rsidRDefault="000C5C6E" w:rsidP="00183C72">
            <w:pPr>
              <w:pStyle w:val="TableTextCenter"/>
            </w:pPr>
            <w:r w:rsidRPr="00D7779A">
              <w:t>1</w:t>
            </w:r>
          </w:p>
        </w:tc>
        <w:tc>
          <w:tcPr>
            <w:tcW w:w="3780" w:type="dxa"/>
          </w:tcPr>
          <w:p w14:paraId="7A741B0F" w14:textId="154C1936" w:rsidR="000C5C6E" w:rsidRPr="00D7779A" w:rsidRDefault="000C5C6E" w:rsidP="00183C72">
            <w:pPr>
              <w:pStyle w:val="TableText"/>
            </w:pPr>
            <w:r w:rsidRPr="00D7779A">
              <w:t>SWD is locked</w:t>
            </w:r>
          </w:p>
        </w:tc>
      </w:tr>
    </w:tbl>
    <w:p w14:paraId="57C7B240" w14:textId="7DF19337" w:rsidR="006D3F01" w:rsidRPr="00D7779A" w:rsidRDefault="006D3F01" w:rsidP="006D3F01">
      <w:pPr>
        <w:pStyle w:val="H4-Heading"/>
        <w:rPr>
          <w:rFonts w:ascii="Arial" w:hAnsi="Arial" w:cs="Arial"/>
        </w:rPr>
      </w:pPr>
      <w:bookmarkStart w:id="50" w:name="_Toc80800181"/>
      <w:r w:rsidRPr="00D7779A">
        <w:rPr>
          <w:rFonts w:ascii="Arial" w:hAnsi="Arial" w:cs="Arial"/>
        </w:rPr>
        <w:t>Time</w:t>
      </w:r>
      <w:r w:rsidR="00674E91">
        <w:rPr>
          <w:rFonts w:ascii="Arial" w:hAnsi="Arial" w:cs="Arial"/>
        </w:rPr>
        <w:t>o</w:t>
      </w:r>
      <w:r w:rsidR="00674E91" w:rsidRPr="00D7779A">
        <w:rPr>
          <w:rFonts w:ascii="Arial" w:hAnsi="Arial" w:cs="Arial"/>
        </w:rPr>
        <w:t xml:space="preserve">ut </w:t>
      </w:r>
      <w:r w:rsidR="00674E91">
        <w:rPr>
          <w:rFonts w:ascii="Arial" w:hAnsi="Arial" w:cs="Arial"/>
        </w:rPr>
        <w:t>M</w:t>
      </w:r>
      <w:r w:rsidR="00674E91" w:rsidRPr="00D7779A">
        <w:rPr>
          <w:rFonts w:ascii="Arial" w:hAnsi="Arial" w:cs="Arial"/>
        </w:rPr>
        <w:t xml:space="preserve">ode </w:t>
      </w:r>
      <w:r w:rsidRPr="00D7779A">
        <w:rPr>
          <w:rFonts w:ascii="Arial" w:hAnsi="Arial" w:cs="Arial"/>
        </w:rPr>
        <w:t>(2 bits)</w:t>
      </w:r>
      <w:bookmarkEnd w:id="50"/>
    </w:p>
    <w:p w14:paraId="230E2D13" w14:textId="73AA4539" w:rsidR="006D3F01" w:rsidRDefault="006E4C85" w:rsidP="00774B6C">
      <w:pPr>
        <w:pStyle w:val="Body"/>
      </w:pPr>
      <w:r w:rsidRPr="00D7779A">
        <w:t xml:space="preserve">The </w:t>
      </w:r>
      <w:proofErr w:type="spellStart"/>
      <w:r w:rsidR="00674E91" w:rsidRPr="00D7779A">
        <w:t>exit_bl_mode</w:t>
      </w:r>
      <w:proofErr w:type="spellEnd"/>
      <w:r w:rsidR="00674E91" w:rsidRPr="00D7779A">
        <w:t xml:space="preserve"> </w:t>
      </w:r>
      <w:r w:rsidRPr="00D7779A">
        <w:t xml:space="preserve">bits </w:t>
      </w:r>
      <w:r w:rsidR="006D3F01" w:rsidRPr="00D7779A">
        <w:t xml:space="preserve">define </w:t>
      </w:r>
      <w:r w:rsidRPr="00D7779A">
        <w:t xml:space="preserve">timeout mode for </w:t>
      </w:r>
      <w:r w:rsidR="0086379B" w:rsidRPr="00D7779A">
        <w:t xml:space="preserve">the </w:t>
      </w:r>
      <w:r w:rsidRPr="00D7779A">
        <w:t>bootloader</w:t>
      </w:r>
      <w:r w:rsidR="006D3F01" w:rsidRPr="00D7779A">
        <w:t>.</w:t>
      </w:r>
    </w:p>
    <w:p w14:paraId="2C523FCC" w14:textId="77777777" w:rsidR="00674E91" w:rsidRPr="00D7779A" w:rsidRDefault="00674E91" w:rsidP="00183C72">
      <w:pPr>
        <w:pStyle w:val="Body"/>
      </w:pPr>
    </w:p>
    <w:tbl>
      <w:tblPr>
        <w:tblStyle w:val="TableGrid"/>
        <w:tblW w:w="5940" w:type="dxa"/>
        <w:tblInd w:w="85" w:type="dxa"/>
        <w:tblLook w:val="04A0" w:firstRow="1" w:lastRow="0" w:firstColumn="1" w:lastColumn="0" w:noHBand="0" w:noVBand="1"/>
      </w:tblPr>
      <w:tblGrid>
        <w:gridCol w:w="1260"/>
        <w:gridCol w:w="4680"/>
      </w:tblGrid>
      <w:tr w:rsidR="006D3F01" w:rsidRPr="00D7779A" w14:paraId="0A1DEBCB" w14:textId="77777777" w:rsidTr="00282420">
        <w:tc>
          <w:tcPr>
            <w:tcW w:w="1260" w:type="dxa"/>
            <w:shd w:val="clear" w:color="auto" w:fill="AEAAAA" w:themeFill="background2" w:themeFillShade="BF"/>
          </w:tcPr>
          <w:p w14:paraId="71E3F3FD" w14:textId="47D660A8" w:rsidR="006D3F01" w:rsidRPr="00D7779A" w:rsidRDefault="00674E91" w:rsidP="00183C72">
            <w:pPr>
              <w:pStyle w:val="TableHeader"/>
            </w:pPr>
            <w:r w:rsidRPr="00D7779A">
              <w:t>BIT VALUE</w:t>
            </w:r>
          </w:p>
        </w:tc>
        <w:tc>
          <w:tcPr>
            <w:tcW w:w="4680" w:type="dxa"/>
            <w:shd w:val="clear" w:color="auto" w:fill="AEAAAA" w:themeFill="background2" w:themeFillShade="BF"/>
          </w:tcPr>
          <w:p w14:paraId="511412B1" w14:textId="7FF2C2B6" w:rsidR="006D3F01" w:rsidRPr="00D7779A" w:rsidRDefault="00674E91" w:rsidP="00183C72">
            <w:pPr>
              <w:pStyle w:val="TableHeader"/>
            </w:pPr>
            <w:r w:rsidRPr="00D7779A">
              <w:t>OPERATION</w:t>
            </w:r>
          </w:p>
        </w:tc>
      </w:tr>
      <w:tr w:rsidR="006D3F01" w:rsidRPr="00D7779A" w14:paraId="5BE9D2C3" w14:textId="77777777" w:rsidTr="00282420">
        <w:tc>
          <w:tcPr>
            <w:tcW w:w="1260" w:type="dxa"/>
          </w:tcPr>
          <w:p w14:paraId="38EB75E8" w14:textId="77777777" w:rsidR="006D3F01" w:rsidRPr="00D7779A" w:rsidRDefault="006D3F01" w:rsidP="00183C72">
            <w:pPr>
              <w:pStyle w:val="TableTextCenter"/>
            </w:pPr>
            <w:r w:rsidRPr="00D7779A">
              <w:t>0b00</w:t>
            </w:r>
          </w:p>
        </w:tc>
        <w:tc>
          <w:tcPr>
            <w:tcW w:w="4680" w:type="dxa"/>
          </w:tcPr>
          <w:p w14:paraId="3C1710BC" w14:textId="1B1348EB" w:rsidR="006D3F01" w:rsidRPr="00D7779A" w:rsidRDefault="006E4C85" w:rsidP="00183C72">
            <w:pPr>
              <w:pStyle w:val="TableText"/>
            </w:pPr>
            <w:r w:rsidRPr="00D7779A">
              <w:t xml:space="preserve">Jump </w:t>
            </w:r>
            <w:r w:rsidR="003C3B0A" w:rsidRPr="00D7779A">
              <w:t>after 20ms</w:t>
            </w:r>
          </w:p>
        </w:tc>
      </w:tr>
      <w:tr w:rsidR="006D3F01" w:rsidRPr="00D7779A" w14:paraId="5F78A928" w14:textId="77777777" w:rsidTr="00282420">
        <w:tc>
          <w:tcPr>
            <w:tcW w:w="1260" w:type="dxa"/>
          </w:tcPr>
          <w:p w14:paraId="34477435" w14:textId="77777777" w:rsidR="006D3F01" w:rsidRPr="00D7779A" w:rsidRDefault="006D3F01" w:rsidP="00183C72">
            <w:pPr>
              <w:pStyle w:val="TableTextCenter"/>
            </w:pPr>
            <w:r w:rsidRPr="00D7779A">
              <w:t>0b01</w:t>
            </w:r>
          </w:p>
        </w:tc>
        <w:tc>
          <w:tcPr>
            <w:tcW w:w="4680" w:type="dxa"/>
          </w:tcPr>
          <w:p w14:paraId="3441E847" w14:textId="6C48C9B8" w:rsidR="006D3F01" w:rsidRPr="00D7779A" w:rsidRDefault="006E4C85" w:rsidP="00183C72">
            <w:pPr>
              <w:pStyle w:val="TableText"/>
            </w:pPr>
            <w:r w:rsidRPr="00D7779A">
              <w:t>Wait for programmable delay (</w:t>
            </w:r>
            <w:proofErr w:type="spellStart"/>
            <w:r w:rsidRPr="00D7779A">
              <w:t>ebl_timeout</w:t>
            </w:r>
            <w:proofErr w:type="spellEnd"/>
            <w:r w:rsidRPr="00D7779A">
              <w:t>)</w:t>
            </w:r>
            <w:r w:rsidR="004D70EF" w:rsidRPr="00D7779A">
              <w:t xml:space="preserve"> (Default)</w:t>
            </w:r>
          </w:p>
        </w:tc>
      </w:tr>
      <w:tr w:rsidR="006D3F01" w:rsidRPr="00D7779A" w14:paraId="252E9AB7" w14:textId="77777777" w:rsidTr="00282420">
        <w:tc>
          <w:tcPr>
            <w:tcW w:w="1260" w:type="dxa"/>
          </w:tcPr>
          <w:p w14:paraId="32FE5AAB" w14:textId="77777777" w:rsidR="006D3F01" w:rsidRPr="00D7779A" w:rsidRDefault="006D3F01" w:rsidP="00183C72">
            <w:pPr>
              <w:pStyle w:val="TableTextCenter"/>
            </w:pPr>
            <w:r w:rsidRPr="00D7779A">
              <w:t>0b10</w:t>
            </w:r>
          </w:p>
        </w:tc>
        <w:tc>
          <w:tcPr>
            <w:tcW w:w="4680" w:type="dxa"/>
          </w:tcPr>
          <w:p w14:paraId="62E9249E" w14:textId="4CB67D8C" w:rsidR="006D3F01" w:rsidRPr="00D7779A" w:rsidRDefault="006E4C85" w:rsidP="00183C72">
            <w:pPr>
              <w:pStyle w:val="TableText"/>
            </w:pPr>
            <w:r w:rsidRPr="00D7779A">
              <w:t>Remain in bootloader</w:t>
            </w:r>
            <w:r w:rsidR="00E3238F">
              <w:t xml:space="preserve"> mode</w:t>
            </w:r>
            <w:r w:rsidRPr="00D7779A">
              <w:t xml:space="preserve"> until exit command</w:t>
            </w:r>
            <w:r w:rsidR="00674E91">
              <w:t xml:space="preserve"> is </w:t>
            </w:r>
            <w:r w:rsidR="00674E91" w:rsidRPr="00D7779A">
              <w:t>receive</w:t>
            </w:r>
            <w:r w:rsidR="00674E91">
              <w:t>d</w:t>
            </w:r>
          </w:p>
        </w:tc>
      </w:tr>
      <w:tr w:rsidR="006D3F01" w:rsidRPr="00D7779A" w14:paraId="318EBA60" w14:textId="77777777" w:rsidTr="00282420">
        <w:tc>
          <w:tcPr>
            <w:tcW w:w="1260" w:type="dxa"/>
          </w:tcPr>
          <w:p w14:paraId="07F225BE" w14:textId="77777777" w:rsidR="006D3F01" w:rsidRPr="00D7779A" w:rsidRDefault="006D3F01" w:rsidP="00183C72">
            <w:pPr>
              <w:pStyle w:val="TableTextCenter"/>
            </w:pPr>
            <w:r w:rsidRPr="00D7779A">
              <w:t>0b11</w:t>
            </w:r>
          </w:p>
        </w:tc>
        <w:tc>
          <w:tcPr>
            <w:tcW w:w="4680" w:type="dxa"/>
          </w:tcPr>
          <w:p w14:paraId="6F9E9388" w14:textId="056A68D3" w:rsidR="006D3F01" w:rsidRPr="00D7779A" w:rsidRDefault="00282420" w:rsidP="00183C72">
            <w:pPr>
              <w:pStyle w:val="TableText"/>
            </w:pPr>
            <w:r>
              <w:t>—</w:t>
            </w:r>
          </w:p>
        </w:tc>
      </w:tr>
    </w:tbl>
    <w:p w14:paraId="77F04659" w14:textId="43A7A473" w:rsidR="00A721D4" w:rsidRDefault="00A721D4" w:rsidP="001B2772">
      <w:pPr>
        <w:pStyle w:val="H4-Heading"/>
        <w:rPr>
          <w:rFonts w:ascii="Arial" w:hAnsi="Arial" w:cs="Arial"/>
        </w:rPr>
      </w:pPr>
    </w:p>
    <w:p w14:paraId="115CAAF8" w14:textId="77777777" w:rsidR="00A721D4" w:rsidRDefault="00A721D4">
      <w:pPr>
        <w:rPr>
          <w:rFonts w:ascii="Arial" w:eastAsia="Times New Roman" w:hAnsi="Arial" w:cs="Arial"/>
          <w:b/>
          <w:i/>
          <w:szCs w:val="18"/>
        </w:rPr>
      </w:pPr>
      <w:r>
        <w:rPr>
          <w:rFonts w:ascii="Arial" w:hAnsi="Arial" w:cs="Arial"/>
        </w:rPr>
        <w:br w:type="page"/>
      </w:r>
    </w:p>
    <w:p w14:paraId="3C47C7D5" w14:textId="1C9C68FA" w:rsidR="001B2772" w:rsidRPr="00D7779A" w:rsidRDefault="001B2772" w:rsidP="001B2772">
      <w:pPr>
        <w:pStyle w:val="H4-Heading"/>
        <w:rPr>
          <w:rFonts w:ascii="Arial" w:hAnsi="Arial" w:cs="Arial"/>
        </w:rPr>
      </w:pPr>
      <w:bookmarkStart w:id="51" w:name="_Toc532305540"/>
      <w:bookmarkStart w:id="52" w:name="_Toc80800182"/>
      <w:r w:rsidRPr="00D7779A">
        <w:rPr>
          <w:rFonts w:ascii="Arial" w:hAnsi="Arial" w:cs="Arial"/>
        </w:rPr>
        <w:lastRenderedPageBreak/>
        <w:t xml:space="preserve">Timeout </w:t>
      </w:r>
      <w:r w:rsidR="00674E91">
        <w:rPr>
          <w:rFonts w:ascii="Arial" w:hAnsi="Arial" w:cs="Arial"/>
        </w:rPr>
        <w:t>W</w:t>
      </w:r>
      <w:r w:rsidRPr="00D7779A">
        <w:rPr>
          <w:rFonts w:ascii="Arial" w:hAnsi="Arial" w:cs="Arial"/>
        </w:rPr>
        <w:t>indow (4 bits)</w:t>
      </w:r>
      <w:bookmarkEnd w:id="51"/>
      <w:bookmarkEnd w:id="52"/>
    </w:p>
    <w:p w14:paraId="6B4D20F8" w14:textId="0C30461C" w:rsidR="001B2772" w:rsidRPr="00D7779A" w:rsidRDefault="00674E91" w:rsidP="00183C72">
      <w:pPr>
        <w:pStyle w:val="Body"/>
      </w:pPr>
      <w:r>
        <w:t>The t</w:t>
      </w:r>
      <w:r w:rsidR="001B2772" w:rsidRPr="00D7779A">
        <w:t xml:space="preserve">imeout window </w:t>
      </w:r>
      <w:r>
        <w:t xml:space="preserve">is the </w:t>
      </w:r>
      <w:r w:rsidR="001B2772" w:rsidRPr="00D7779A">
        <w:t>time to wait</w:t>
      </w:r>
      <w:r w:rsidR="0086379B" w:rsidRPr="00D7779A">
        <w:t xml:space="preserve"> for</w:t>
      </w:r>
      <w:r w:rsidR="001B2772" w:rsidRPr="00D7779A">
        <w:t xml:space="preserve"> a serial command from a host to stay in bootloader mode before jumping to </w:t>
      </w:r>
      <w:r>
        <w:t xml:space="preserve">a </w:t>
      </w:r>
      <w:r w:rsidR="001B2772" w:rsidRPr="00D7779A">
        <w:t xml:space="preserve">valid application. </w:t>
      </w:r>
      <w:r>
        <w:t>The w</w:t>
      </w:r>
      <w:r w:rsidR="001B2772" w:rsidRPr="00D7779A">
        <w:t xml:space="preserve">ait time is calculated according to </w:t>
      </w:r>
      <w:r w:rsidR="0086379B" w:rsidRPr="00D7779A">
        <w:t xml:space="preserve">the </w:t>
      </w:r>
      <w:r w:rsidR="001B2772" w:rsidRPr="00D7779A">
        <w:t>following formula:</w:t>
      </w:r>
    </w:p>
    <w:p w14:paraId="08F6C295" w14:textId="2634D892" w:rsidR="001B2772" w:rsidRDefault="001B2772" w:rsidP="002C543A">
      <w:pPr>
        <w:pStyle w:val="Body"/>
      </w:pPr>
      <w:r w:rsidRPr="00D7779A">
        <w:t>t</w:t>
      </w:r>
      <w:r w:rsidR="00674E91" w:rsidRPr="002C543A">
        <w:rPr>
          <w:rStyle w:val="BodySubscript"/>
        </w:rPr>
        <w:t>WAIT</w:t>
      </w:r>
      <w:r w:rsidRPr="00D7779A">
        <w:rPr>
          <w:vertAlign w:val="subscript"/>
        </w:rPr>
        <w:t xml:space="preserve"> </w:t>
      </w:r>
      <w:r w:rsidRPr="00D7779A">
        <w:t>= 20ms + 2</w:t>
      </w:r>
      <w:r w:rsidR="00674E91" w:rsidRPr="002C543A">
        <w:rPr>
          <w:rStyle w:val="BodySuperscript"/>
        </w:rPr>
        <w:t>EBL_TIMEOUT</w:t>
      </w:r>
      <w:proofErr w:type="spellStart"/>
      <w:r w:rsidRPr="00D7779A">
        <w:t>ms</w:t>
      </w:r>
      <w:proofErr w:type="spellEnd"/>
    </w:p>
    <w:p w14:paraId="1294E265" w14:textId="77777777" w:rsidR="00674E91" w:rsidRPr="00D7779A" w:rsidRDefault="00674E91" w:rsidP="002C543A">
      <w:pPr>
        <w:pStyle w:val="Body"/>
      </w:pPr>
    </w:p>
    <w:tbl>
      <w:tblPr>
        <w:tblStyle w:val="TableGrid"/>
        <w:tblW w:w="0" w:type="auto"/>
        <w:tblInd w:w="85" w:type="dxa"/>
        <w:tblLook w:val="04A0" w:firstRow="1" w:lastRow="0" w:firstColumn="1" w:lastColumn="0" w:noHBand="0" w:noVBand="1"/>
      </w:tblPr>
      <w:tblGrid>
        <w:gridCol w:w="1260"/>
        <w:gridCol w:w="2271"/>
      </w:tblGrid>
      <w:tr w:rsidR="009006CA" w:rsidRPr="00D7779A" w14:paraId="2203237B" w14:textId="6733D693" w:rsidTr="00282420">
        <w:tc>
          <w:tcPr>
            <w:tcW w:w="1260" w:type="dxa"/>
            <w:shd w:val="clear" w:color="auto" w:fill="AEAAAA" w:themeFill="background2" w:themeFillShade="BF"/>
          </w:tcPr>
          <w:p w14:paraId="1F52E3CF" w14:textId="0646EC45" w:rsidR="009006CA" w:rsidRPr="00D7779A" w:rsidRDefault="009006CA" w:rsidP="00183C72">
            <w:pPr>
              <w:pStyle w:val="TableHeader"/>
            </w:pPr>
            <w:r w:rsidRPr="00D7779A">
              <w:t>BIT VALUE</w:t>
            </w:r>
          </w:p>
        </w:tc>
        <w:tc>
          <w:tcPr>
            <w:tcW w:w="2271" w:type="dxa"/>
            <w:shd w:val="clear" w:color="auto" w:fill="AEAAAA" w:themeFill="background2" w:themeFillShade="BF"/>
          </w:tcPr>
          <w:p w14:paraId="4ABBB0C6" w14:textId="243EC6F0" w:rsidR="009006CA" w:rsidRPr="00D7779A" w:rsidRDefault="00621732" w:rsidP="00183C72">
            <w:pPr>
              <w:pStyle w:val="TableHeader"/>
            </w:pPr>
            <w:r>
              <w:t>t</w:t>
            </w:r>
            <w:r w:rsidRPr="00AF18B8">
              <w:rPr>
                <w:rStyle w:val="TableHeaderSubscript"/>
              </w:rPr>
              <w:t>WAIT</w:t>
            </w:r>
            <w:r w:rsidR="009006CA" w:rsidRPr="00D7779A">
              <w:t xml:space="preserve"> </w:t>
            </w:r>
            <w:r w:rsidR="009006CA">
              <w:t>(</w:t>
            </w:r>
            <w:proofErr w:type="spellStart"/>
            <w:r w:rsidR="009006CA">
              <w:t>ms</w:t>
            </w:r>
            <w:proofErr w:type="spellEnd"/>
            <w:r w:rsidR="009006CA">
              <w:t>)</w:t>
            </w:r>
          </w:p>
        </w:tc>
      </w:tr>
      <w:tr w:rsidR="009006CA" w:rsidRPr="00D7779A" w14:paraId="6A8F554C" w14:textId="1D7980EF" w:rsidTr="00282420">
        <w:tc>
          <w:tcPr>
            <w:tcW w:w="1260" w:type="dxa"/>
          </w:tcPr>
          <w:p w14:paraId="6D74F5C8" w14:textId="77777777" w:rsidR="009006CA" w:rsidRPr="00D7779A" w:rsidRDefault="009006CA" w:rsidP="00744624">
            <w:pPr>
              <w:pStyle w:val="TableTextCenter"/>
            </w:pPr>
            <w:r w:rsidRPr="00D7779A">
              <w:t>0b0000</w:t>
            </w:r>
          </w:p>
        </w:tc>
        <w:tc>
          <w:tcPr>
            <w:tcW w:w="2271" w:type="dxa"/>
          </w:tcPr>
          <w:p w14:paraId="595424F8" w14:textId="25E046B8" w:rsidR="009006CA" w:rsidRPr="00D7779A" w:rsidRDefault="009006CA" w:rsidP="000D02A9">
            <w:pPr>
              <w:pStyle w:val="TableTextCenter"/>
            </w:pPr>
            <w:r w:rsidRPr="00D7779A">
              <w:t>21</w:t>
            </w:r>
          </w:p>
        </w:tc>
      </w:tr>
      <w:tr w:rsidR="009006CA" w:rsidRPr="00D7779A" w14:paraId="0D78F23A" w14:textId="0C1B1743" w:rsidTr="00282420">
        <w:tc>
          <w:tcPr>
            <w:tcW w:w="1260" w:type="dxa"/>
          </w:tcPr>
          <w:p w14:paraId="17C82EDC" w14:textId="77777777" w:rsidR="009006CA" w:rsidRPr="00D7779A" w:rsidRDefault="009006CA" w:rsidP="00744624">
            <w:pPr>
              <w:pStyle w:val="TableTextCenter"/>
            </w:pPr>
            <w:r w:rsidRPr="00D7779A">
              <w:t>0b0001</w:t>
            </w:r>
          </w:p>
        </w:tc>
        <w:tc>
          <w:tcPr>
            <w:tcW w:w="2271" w:type="dxa"/>
          </w:tcPr>
          <w:p w14:paraId="06581EAA" w14:textId="2805CF25" w:rsidR="009006CA" w:rsidRPr="00D7779A" w:rsidRDefault="009006CA" w:rsidP="000D02A9">
            <w:pPr>
              <w:pStyle w:val="TableTextCenter"/>
            </w:pPr>
            <w:r w:rsidRPr="00D7779A">
              <w:t>22</w:t>
            </w:r>
          </w:p>
        </w:tc>
      </w:tr>
      <w:tr w:rsidR="009006CA" w:rsidRPr="00D7779A" w14:paraId="2CA1D622" w14:textId="7D9D1182" w:rsidTr="00282420">
        <w:tc>
          <w:tcPr>
            <w:tcW w:w="1260" w:type="dxa"/>
          </w:tcPr>
          <w:p w14:paraId="73F14840" w14:textId="77777777" w:rsidR="009006CA" w:rsidRPr="00D7779A" w:rsidRDefault="009006CA" w:rsidP="00744624">
            <w:pPr>
              <w:pStyle w:val="TableTextCenter"/>
            </w:pPr>
            <w:r w:rsidRPr="00D7779A">
              <w:t>0b0010</w:t>
            </w:r>
          </w:p>
        </w:tc>
        <w:tc>
          <w:tcPr>
            <w:tcW w:w="2271" w:type="dxa"/>
          </w:tcPr>
          <w:p w14:paraId="0DB59972" w14:textId="01E8912B" w:rsidR="009006CA" w:rsidRPr="00D7779A" w:rsidRDefault="009006CA" w:rsidP="000D02A9">
            <w:pPr>
              <w:pStyle w:val="TableTextCenter"/>
            </w:pPr>
            <w:r w:rsidRPr="00D7779A">
              <w:t>24</w:t>
            </w:r>
          </w:p>
        </w:tc>
      </w:tr>
      <w:tr w:rsidR="009006CA" w:rsidRPr="00D7779A" w14:paraId="1DA328E2" w14:textId="0ACC6F94" w:rsidTr="00282420">
        <w:tc>
          <w:tcPr>
            <w:tcW w:w="1260" w:type="dxa"/>
          </w:tcPr>
          <w:p w14:paraId="57A0930B" w14:textId="77777777" w:rsidR="009006CA" w:rsidRPr="00D7779A" w:rsidRDefault="009006CA" w:rsidP="00744624">
            <w:pPr>
              <w:pStyle w:val="TableTextCenter"/>
            </w:pPr>
            <w:r w:rsidRPr="00D7779A">
              <w:t>0b0011</w:t>
            </w:r>
          </w:p>
        </w:tc>
        <w:tc>
          <w:tcPr>
            <w:tcW w:w="2271" w:type="dxa"/>
          </w:tcPr>
          <w:p w14:paraId="5FE126FA" w14:textId="5215C01D" w:rsidR="009006CA" w:rsidRPr="00D7779A" w:rsidRDefault="009006CA" w:rsidP="000D02A9">
            <w:pPr>
              <w:pStyle w:val="TableTextCenter"/>
            </w:pPr>
            <w:r w:rsidRPr="00D7779A">
              <w:t>28</w:t>
            </w:r>
          </w:p>
        </w:tc>
      </w:tr>
      <w:tr w:rsidR="009006CA" w:rsidRPr="00D7779A" w14:paraId="2D6D63C4" w14:textId="5BA13716" w:rsidTr="00282420">
        <w:tc>
          <w:tcPr>
            <w:tcW w:w="1260" w:type="dxa"/>
          </w:tcPr>
          <w:p w14:paraId="176415AF" w14:textId="77777777" w:rsidR="009006CA" w:rsidRPr="00D7779A" w:rsidRDefault="009006CA" w:rsidP="00744624">
            <w:pPr>
              <w:pStyle w:val="TableTextCenter"/>
            </w:pPr>
            <w:r w:rsidRPr="00D7779A">
              <w:t>0b0100</w:t>
            </w:r>
          </w:p>
        </w:tc>
        <w:tc>
          <w:tcPr>
            <w:tcW w:w="2271" w:type="dxa"/>
          </w:tcPr>
          <w:p w14:paraId="52CB20E8" w14:textId="2777F9CC" w:rsidR="009006CA" w:rsidRPr="00D7779A" w:rsidRDefault="009006CA" w:rsidP="000D02A9">
            <w:pPr>
              <w:pStyle w:val="TableTextCenter"/>
            </w:pPr>
            <w:r w:rsidRPr="00D7779A">
              <w:t>36</w:t>
            </w:r>
          </w:p>
        </w:tc>
      </w:tr>
      <w:tr w:rsidR="009006CA" w:rsidRPr="00D7779A" w14:paraId="37E925C7" w14:textId="55BA3CEC" w:rsidTr="00282420">
        <w:tc>
          <w:tcPr>
            <w:tcW w:w="1260" w:type="dxa"/>
          </w:tcPr>
          <w:p w14:paraId="58991105" w14:textId="77777777" w:rsidR="009006CA" w:rsidRPr="00D7779A" w:rsidRDefault="009006CA" w:rsidP="00744624">
            <w:pPr>
              <w:pStyle w:val="TableTextCenter"/>
            </w:pPr>
            <w:r w:rsidRPr="00D7779A">
              <w:t>0b0101</w:t>
            </w:r>
          </w:p>
        </w:tc>
        <w:tc>
          <w:tcPr>
            <w:tcW w:w="2271" w:type="dxa"/>
          </w:tcPr>
          <w:p w14:paraId="64BFFF00" w14:textId="40B6C8BF" w:rsidR="009006CA" w:rsidRPr="00D7779A" w:rsidRDefault="009006CA" w:rsidP="000D02A9">
            <w:pPr>
              <w:pStyle w:val="TableTextCenter"/>
            </w:pPr>
            <w:r w:rsidRPr="00D7779A">
              <w:t>52</w:t>
            </w:r>
          </w:p>
        </w:tc>
      </w:tr>
      <w:tr w:rsidR="009006CA" w:rsidRPr="00D7779A" w14:paraId="4301C838" w14:textId="34A697F7" w:rsidTr="00282420">
        <w:tc>
          <w:tcPr>
            <w:tcW w:w="1260" w:type="dxa"/>
          </w:tcPr>
          <w:p w14:paraId="065B0FE0" w14:textId="77777777" w:rsidR="009006CA" w:rsidRPr="00D7779A" w:rsidRDefault="009006CA" w:rsidP="00744624">
            <w:pPr>
              <w:pStyle w:val="TableTextCenter"/>
            </w:pPr>
            <w:r w:rsidRPr="00D7779A">
              <w:t>0b0110</w:t>
            </w:r>
          </w:p>
        </w:tc>
        <w:tc>
          <w:tcPr>
            <w:tcW w:w="2271" w:type="dxa"/>
          </w:tcPr>
          <w:p w14:paraId="7620A6F5" w14:textId="3F4025B9" w:rsidR="009006CA" w:rsidRPr="00D7779A" w:rsidRDefault="009006CA" w:rsidP="000D02A9">
            <w:pPr>
              <w:pStyle w:val="TableTextCenter"/>
            </w:pPr>
            <w:r w:rsidRPr="00D7779A">
              <w:t>84</w:t>
            </w:r>
          </w:p>
        </w:tc>
      </w:tr>
      <w:tr w:rsidR="009006CA" w:rsidRPr="00D7779A" w14:paraId="6AAB5336" w14:textId="5DB2091A" w:rsidTr="00282420">
        <w:tc>
          <w:tcPr>
            <w:tcW w:w="1260" w:type="dxa"/>
          </w:tcPr>
          <w:p w14:paraId="366AE5E2" w14:textId="77777777" w:rsidR="009006CA" w:rsidRPr="00D7779A" w:rsidRDefault="009006CA" w:rsidP="00744624">
            <w:pPr>
              <w:pStyle w:val="TableTextCenter"/>
            </w:pPr>
            <w:r w:rsidRPr="00D7779A">
              <w:t>0b0111</w:t>
            </w:r>
          </w:p>
        </w:tc>
        <w:tc>
          <w:tcPr>
            <w:tcW w:w="2271" w:type="dxa"/>
          </w:tcPr>
          <w:p w14:paraId="12140D47" w14:textId="1AF3F7FC" w:rsidR="009006CA" w:rsidRPr="00D7779A" w:rsidRDefault="009006CA" w:rsidP="000D02A9">
            <w:pPr>
              <w:pStyle w:val="TableTextCenter"/>
            </w:pPr>
            <w:r w:rsidRPr="00D7779A">
              <w:t>148</w:t>
            </w:r>
          </w:p>
        </w:tc>
      </w:tr>
      <w:tr w:rsidR="009006CA" w:rsidRPr="00D7779A" w14:paraId="00B686E5" w14:textId="264E26AD" w:rsidTr="00282420">
        <w:tc>
          <w:tcPr>
            <w:tcW w:w="1260" w:type="dxa"/>
          </w:tcPr>
          <w:p w14:paraId="49A431B5" w14:textId="77777777" w:rsidR="009006CA" w:rsidRPr="00D7779A" w:rsidRDefault="009006CA" w:rsidP="00744624">
            <w:pPr>
              <w:pStyle w:val="TableTextCenter"/>
            </w:pPr>
            <w:r w:rsidRPr="00D7779A">
              <w:t>0b1000</w:t>
            </w:r>
          </w:p>
        </w:tc>
        <w:tc>
          <w:tcPr>
            <w:tcW w:w="2271" w:type="dxa"/>
          </w:tcPr>
          <w:p w14:paraId="1F2E7212" w14:textId="1C7D46DB" w:rsidR="009006CA" w:rsidRPr="00D7779A" w:rsidRDefault="009006CA" w:rsidP="000D02A9">
            <w:pPr>
              <w:pStyle w:val="TableTextCenter"/>
            </w:pPr>
            <w:r w:rsidRPr="00D7779A">
              <w:t>276</w:t>
            </w:r>
          </w:p>
        </w:tc>
      </w:tr>
      <w:tr w:rsidR="009006CA" w:rsidRPr="00D7779A" w14:paraId="2F60A455" w14:textId="53DAF15B" w:rsidTr="00282420">
        <w:tc>
          <w:tcPr>
            <w:tcW w:w="1260" w:type="dxa"/>
          </w:tcPr>
          <w:p w14:paraId="7561B237" w14:textId="77777777" w:rsidR="009006CA" w:rsidRPr="00D7779A" w:rsidRDefault="009006CA" w:rsidP="00744624">
            <w:pPr>
              <w:pStyle w:val="TableTextCenter"/>
            </w:pPr>
            <w:r w:rsidRPr="00D7779A">
              <w:t>0b1001</w:t>
            </w:r>
          </w:p>
        </w:tc>
        <w:tc>
          <w:tcPr>
            <w:tcW w:w="2271" w:type="dxa"/>
          </w:tcPr>
          <w:p w14:paraId="116A2194" w14:textId="0D13FDE7" w:rsidR="009006CA" w:rsidRPr="00D7779A" w:rsidRDefault="009006CA" w:rsidP="000D02A9">
            <w:pPr>
              <w:pStyle w:val="TableTextCenter"/>
            </w:pPr>
            <w:r w:rsidRPr="00D7779A">
              <w:t>532</w:t>
            </w:r>
          </w:p>
        </w:tc>
      </w:tr>
      <w:tr w:rsidR="009006CA" w:rsidRPr="00D7779A" w14:paraId="6CC09F19" w14:textId="2F96E55C" w:rsidTr="00282420">
        <w:tc>
          <w:tcPr>
            <w:tcW w:w="1260" w:type="dxa"/>
          </w:tcPr>
          <w:p w14:paraId="298D1BCF" w14:textId="77777777" w:rsidR="009006CA" w:rsidRPr="00D7779A" w:rsidRDefault="009006CA" w:rsidP="00744624">
            <w:pPr>
              <w:pStyle w:val="TableTextCenter"/>
            </w:pPr>
            <w:r w:rsidRPr="00D7779A">
              <w:t>0b1010</w:t>
            </w:r>
          </w:p>
        </w:tc>
        <w:tc>
          <w:tcPr>
            <w:tcW w:w="2271" w:type="dxa"/>
          </w:tcPr>
          <w:p w14:paraId="4AE9D5E9" w14:textId="53003F30" w:rsidR="009006CA" w:rsidRPr="00D7779A" w:rsidRDefault="009006CA" w:rsidP="000D02A9">
            <w:pPr>
              <w:pStyle w:val="TableTextCenter"/>
            </w:pPr>
            <w:r w:rsidRPr="00D7779A">
              <w:t>1044</w:t>
            </w:r>
          </w:p>
        </w:tc>
      </w:tr>
      <w:tr w:rsidR="009006CA" w:rsidRPr="00D7779A" w14:paraId="7A007ED6" w14:textId="07C01D2C" w:rsidTr="00282420">
        <w:tc>
          <w:tcPr>
            <w:tcW w:w="1260" w:type="dxa"/>
          </w:tcPr>
          <w:p w14:paraId="34A478D8" w14:textId="77777777" w:rsidR="009006CA" w:rsidRPr="00D7779A" w:rsidRDefault="009006CA" w:rsidP="00744624">
            <w:pPr>
              <w:pStyle w:val="TableTextCenter"/>
            </w:pPr>
            <w:r w:rsidRPr="00D7779A">
              <w:t>0b1011</w:t>
            </w:r>
          </w:p>
        </w:tc>
        <w:tc>
          <w:tcPr>
            <w:tcW w:w="2271" w:type="dxa"/>
          </w:tcPr>
          <w:p w14:paraId="702BC612" w14:textId="4B84FE16" w:rsidR="009006CA" w:rsidRPr="00D7779A" w:rsidRDefault="009006CA" w:rsidP="000D02A9">
            <w:pPr>
              <w:pStyle w:val="TableTextCenter"/>
            </w:pPr>
            <w:r w:rsidRPr="00D7779A">
              <w:t>2068</w:t>
            </w:r>
          </w:p>
        </w:tc>
      </w:tr>
      <w:tr w:rsidR="009006CA" w:rsidRPr="00D7779A" w14:paraId="6442F79D" w14:textId="5A5A9D5E" w:rsidTr="00282420">
        <w:tc>
          <w:tcPr>
            <w:tcW w:w="1260" w:type="dxa"/>
          </w:tcPr>
          <w:p w14:paraId="000EBF5F" w14:textId="77777777" w:rsidR="009006CA" w:rsidRPr="00D7779A" w:rsidRDefault="009006CA" w:rsidP="00744624">
            <w:pPr>
              <w:pStyle w:val="TableTextCenter"/>
            </w:pPr>
            <w:r w:rsidRPr="00D7779A">
              <w:t>0b1100</w:t>
            </w:r>
          </w:p>
        </w:tc>
        <w:tc>
          <w:tcPr>
            <w:tcW w:w="2271" w:type="dxa"/>
          </w:tcPr>
          <w:p w14:paraId="615410AA" w14:textId="4814702D" w:rsidR="009006CA" w:rsidRPr="00D7779A" w:rsidRDefault="009006CA" w:rsidP="000D02A9">
            <w:pPr>
              <w:pStyle w:val="TableTextCenter"/>
            </w:pPr>
            <w:r w:rsidRPr="00D7779A">
              <w:t>4116</w:t>
            </w:r>
          </w:p>
        </w:tc>
      </w:tr>
      <w:tr w:rsidR="009006CA" w:rsidRPr="00D7779A" w14:paraId="33D5FE5A" w14:textId="71102AB6" w:rsidTr="00282420">
        <w:tc>
          <w:tcPr>
            <w:tcW w:w="1260" w:type="dxa"/>
          </w:tcPr>
          <w:p w14:paraId="78223858" w14:textId="77777777" w:rsidR="009006CA" w:rsidRPr="00D7779A" w:rsidRDefault="009006CA" w:rsidP="00744624">
            <w:pPr>
              <w:pStyle w:val="TableTextCenter"/>
            </w:pPr>
            <w:r w:rsidRPr="00D7779A">
              <w:t>0b1101</w:t>
            </w:r>
          </w:p>
        </w:tc>
        <w:tc>
          <w:tcPr>
            <w:tcW w:w="2271" w:type="dxa"/>
          </w:tcPr>
          <w:p w14:paraId="144389F9" w14:textId="5320548D" w:rsidR="009006CA" w:rsidRPr="00D7779A" w:rsidRDefault="009006CA" w:rsidP="000D02A9">
            <w:pPr>
              <w:pStyle w:val="TableTextCenter"/>
            </w:pPr>
            <w:r w:rsidRPr="00D7779A">
              <w:t>8212</w:t>
            </w:r>
          </w:p>
        </w:tc>
      </w:tr>
      <w:tr w:rsidR="009006CA" w:rsidRPr="00D7779A" w14:paraId="720C343B" w14:textId="7E10C0B0" w:rsidTr="00282420">
        <w:tc>
          <w:tcPr>
            <w:tcW w:w="1260" w:type="dxa"/>
          </w:tcPr>
          <w:p w14:paraId="338B93C5" w14:textId="77777777" w:rsidR="009006CA" w:rsidRPr="00D7779A" w:rsidRDefault="009006CA" w:rsidP="00744624">
            <w:pPr>
              <w:pStyle w:val="TableTextCenter"/>
            </w:pPr>
            <w:r w:rsidRPr="00D7779A">
              <w:t>0b1110</w:t>
            </w:r>
          </w:p>
        </w:tc>
        <w:tc>
          <w:tcPr>
            <w:tcW w:w="2271" w:type="dxa"/>
          </w:tcPr>
          <w:p w14:paraId="63BD18B8" w14:textId="1A5875C6" w:rsidR="009006CA" w:rsidRPr="00D7779A" w:rsidRDefault="009006CA" w:rsidP="000D02A9">
            <w:pPr>
              <w:pStyle w:val="TableTextCenter"/>
            </w:pPr>
            <w:r w:rsidRPr="00D7779A">
              <w:t>16404</w:t>
            </w:r>
          </w:p>
        </w:tc>
      </w:tr>
      <w:tr w:rsidR="009006CA" w:rsidRPr="00D7779A" w14:paraId="33F4C7A8" w14:textId="686A438D" w:rsidTr="00282420">
        <w:tc>
          <w:tcPr>
            <w:tcW w:w="1260" w:type="dxa"/>
          </w:tcPr>
          <w:p w14:paraId="593CAA8D" w14:textId="77777777" w:rsidR="009006CA" w:rsidRPr="00D7779A" w:rsidRDefault="009006CA" w:rsidP="00744624">
            <w:pPr>
              <w:pStyle w:val="TableTextCenter"/>
            </w:pPr>
            <w:r w:rsidRPr="00D7779A">
              <w:t>0b1111</w:t>
            </w:r>
          </w:p>
        </w:tc>
        <w:tc>
          <w:tcPr>
            <w:tcW w:w="2271" w:type="dxa"/>
          </w:tcPr>
          <w:p w14:paraId="4FAE69F7" w14:textId="4EAAEA85" w:rsidR="009006CA" w:rsidRPr="00D7779A" w:rsidRDefault="009006CA" w:rsidP="000D02A9">
            <w:pPr>
              <w:pStyle w:val="TableTextCenter"/>
            </w:pPr>
            <w:r w:rsidRPr="00D7779A">
              <w:t>32788</w:t>
            </w:r>
          </w:p>
        </w:tc>
      </w:tr>
    </w:tbl>
    <w:p w14:paraId="509C3971" w14:textId="77777777" w:rsidR="001B2772" w:rsidRPr="007566A7" w:rsidRDefault="001B2772" w:rsidP="007566A7">
      <w:pPr>
        <w:rPr>
          <w:rFonts w:ascii="Arial" w:hAnsi="Arial" w:cs="Arial"/>
        </w:rPr>
      </w:pPr>
    </w:p>
    <w:p w14:paraId="145493D9" w14:textId="73B25ADE" w:rsidR="001B2772" w:rsidRPr="00D7779A" w:rsidRDefault="001B2772" w:rsidP="00183C72">
      <w:pPr>
        <w:pStyle w:val="Body"/>
      </w:pPr>
      <w:r w:rsidRPr="00D7779A">
        <w:t xml:space="preserve">As an example, if </w:t>
      </w:r>
      <w:proofErr w:type="spellStart"/>
      <w:r w:rsidRPr="00D7779A">
        <w:t>ebl_timeout</w:t>
      </w:r>
      <w:proofErr w:type="spellEnd"/>
      <w:r w:rsidRPr="00D7779A">
        <w:t xml:space="preserve"> is selected as </w:t>
      </w:r>
      <w:r w:rsidR="006E4C85" w:rsidRPr="00D7779A">
        <w:t>0b0000</w:t>
      </w:r>
      <w:r w:rsidR="00C532BA">
        <w:t>, t</w:t>
      </w:r>
      <w:r w:rsidR="00C532BA" w:rsidRPr="00183C72">
        <w:rPr>
          <w:rStyle w:val="BodySubscript"/>
        </w:rPr>
        <w:t>WAIT</w:t>
      </w:r>
      <w:r w:rsidR="00C532BA">
        <w:t xml:space="preserve"> is calculated as follows:</w:t>
      </w:r>
    </w:p>
    <w:p w14:paraId="0BB89F9C" w14:textId="50EA5A59" w:rsidR="001B2772" w:rsidRPr="00D7779A" w:rsidRDefault="001B2772" w:rsidP="00183C72">
      <w:pPr>
        <w:pStyle w:val="Body"/>
      </w:pPr>
      <w:r w:rsidRPr="00D7779A">
        <w:t>t</w:t>
      </w:r>
      <w:r w:rsidR="00674E91" w:rsidRPr="00674E91">
        <w:rPr>
          <w:rStyle w:val="BodySubscript"/>
        </w:rPr>
        <w:t>WAIT</w:t>
      </w:r>
      <w:r w:rsidRPr="00D7779A">
        <w:rPr>
          <w:vertAlign w:val="subscript"/>
        </w:rPr>
        <w:t xml:space="preserve"> </w:t>
      </w:r>
      <w:r w:rsidRPr="00D7779A">
        <w:t>= 20ms + 2</w:t>
      </w:r>
      <w:r w:rsidRPr="00183C72">
        <w:rPr>
          <w:rStyle w:val="BodySuperscript"/>
        </w:rPr>
        <w:t>0</w:t>
      </w:r>
      <w:proofErr w:type="spellStart"/>
      <w:r w:rsidRPr="00D7779A">
        <w:t>ms</w:t>
      </w:r>
      <w:proofErr w:type="spellEnd"/>
      <w:r w:rsidRPr="00D7779A">
        <w:t xml:space="preserve"> = 21ms</w:t>
      </w:r>
    </w:p>
    <w:p w14:paraId="4E029352" w14:textId="77777777" w:rsidR="00A04C18" w:rsidRDefault="00A04C18">
      <w:pPr>
        <w:rPr>
          <w:rFonts w:ascii="Arial" w:hAnsi="Arial" w:cs="Arial"/>
        </w:rPr>
      </w:pPr>
    </w:p>
    <w:p w14:paraId="53DA9425" w14:textId="37E517BC" w:rsidR="00A04C18" w:rsidRPr="00D7779A" w:rsidRDefault="00A04C18" w:rsidP="00A04C18">
      <w:pPr>
        <w:pStyle w:val="H4-Heading"/>
        <w:rPr>
          <w:rFonts w:ascii="Arial" w:hAnsi="Arial" w:cs="Arial"/>
        </w:rPr>
      </w:pPr>
      <w:bookmarkStart w:id="53" w:name="_Toc80800183"/>
      <w:r w:rsidRPr="00D7779A">
        <w:rPr>
          <w:rFonts w:ascii="Arial" w:hAnsi="Arial" w:cs="Arial"/>
        </w:rPr>
        <w:t>I</w:t>
      </w:r>
      <w:r w:rsidRPr="00183C72">
        <w:rPr>
          <w:rStyle w:val="H4-HeadingSuperscript"/>
        </w:rPr>
        <w:t>2</w:t>
      </w:r>
      <w:r w:rsidRPr="00D7779A">
        <w:rPr>
          <w:rFonts w:ascii="Arial" w:hAnsi="Arial" w:cs="Arial"/>
        </w:rPr>
        <w:t xml:space="preserve">C </w:t>
      </w:r>
      <w:r>
        <w:rPr>
          <w:rFonts w:ascii="Arial" w:hAnsi="Arial" w:cs="Arial"/>
        </w:rPr>
        <w:t>S</w:t>
      </w:r>
      <w:r w:rsidRPr="00D7779A">
        <w:rPr>
          <w:rFonts w:ascii="Arial" w:hAnsi="Arial" w:cs="Arial"/>
        </w:rPr>
        <w:t>lave Address Selection (</w:t>
      </w:r>
      <w:r>
        <w:rPr>
          <w:rFonts w:ascii="Arial" w:hAnsi="Arial" w:cs="Arial"/>
        </w:rPr>
        <w:t>7</w:t>
      </w:r>
      <w:r w:rsidRPr="00D7779A">
        <w:rPr>
          <w:rFonts w:ascii="Arial" w:hAnsi="Arial" w:cs="Arial"/>
        </w:rPr>
        <w:t xml:space="preserve"> bits)</w:t>
      </w:r>
      <w:bookmarkEnd w:id="53"/>
    </w:p>
    <w:p w14:paraId="037223BD" w14:textId="4BF636A4" w:rsidR="00A04C18" w:rsidRDefault="00A04C18" w:rsidP="00A04C18">
      <w:pPr>
        <w:pStyle w:val="Body"/>
      </w:pPr>
      <w:r w:rsidRPr="00D7779A">
        <w:t>The i2c_addr</w:t>
      </w:r>
      <w:r>
        <w:t xml:space="preserve"> </w:t>
      </w:r>
      <w:r w:rsidRPr="00D7779A">
        <w:t>bits define the selected I</w:t>
      </w:r>
      <w:r w:rsidRPr="001C2F2D">
        <w:t>2</w:t>
      </w:r>
      <w:r w:rsidRPr="00D7779A">
        <w:t>C slave address.</w:t>
      </w:r>
      <w:r>
        <w:t xml:space="preserve"> Default </w:t>
      </w:r>
      <w:r w:rsidRPr="00D7779A">
        <w:t>I</w:t>
      </w:r>
      <w:r w:rsidRPr="001C2F2D">
        <w:t>2</w:t>
      </w:r>
      <w:r w:rsidRPr="00D7779A">
        <w:t>C slave</w:t>
      </w:r>
      <w:r w:rsidR="00BB1C11">
        <w:t xml:space="preserve"> address is 0x55</w:t>
      </w:r>
      <w:r w:rsidR="00B33BDD">
        <w:t xml:space="preserve"> (which is equal to 0xAA as </w:t>
      </w:r>
      <w:proofErr w:type="gramStart"/>
      <w:r w:rsidR="00B33BDD">
        <w:t>8 bit</w:t>
      </w:r>
      <w:proofErr w:type="gramEnd"/>
      <w:r w:rsidR="00B33BDD">
        <w:t xml:space="preserve"> address including RW bit)</w:t>
      </w:r>
      <w:r w:rsidR="00BB1C11">
        <w:t>. Note that the address representation is in 7 bits</w:t>
      </w:r>
      <w:r w:rsidR="00B33BDD">
        <w:t xml:space="preserve">. </w:t>
      </w:r>
      <w:r w:rsidR="00BB1C11">
        <w:t xml:space="preserve">Valid slave addresses are between 0x08 and 0x77. Both 0x08 and 0x77 are also valid addresses. It is not possible to configure the address to an invalid value from </w:t>
      </w:r>
      <w:proofErr w:type="gramStart"/>
      <w:r w:rsidR="00BB1C11">
        <w:t>host</w:t>
      </w:r>
      <w:proofErr w:type="gramEnd"/>
      <w:r w:rsidR="00BB1C11">
        <w:t xml:space="preserve"> but it is possible for configuration changes from the application software itself. In case of invalid configurations, bootloader ignores the value and uses its default slave address 0x55. To restore the functionality, a correct value </w:t>
      </w:r>
      <w:proofErr w:type="gramStart"/>
      <w:r w:rsidR="00BB1C11">
        <w:t>has to</w:t>
      </w:r>
      <w:proofErr w:type="gramEnd"/>
      <w:r w:rsidR="00BB1C11">
        <w:t xml:space="preserve"> be rewritten to </w:t>
      </w:r>
      <w:r w:rsidR="00BB1C11" w:rsidRPr="00D7779A">
        <w:t>I</w:t>
      </w:r>
      <w:r w:rsidR="00BB1C11" w:rsidRPr="001C2F2D">
        <w:t>2</w:t>
      </w:r>
      <w:r w:rsidR="00BB1C11" w:rsidRPr="00D7779A">
        <w:t>C</w:t>
      </w:r>
      <w:r w:rsidR="00BB1C11">
        <w:t xml:space="preserve"> Slave Address Selection bits.</w:t>
      </w:r>
      <w:r w:rsidR="00B33BDD">
        <w:t xml:space="preserve"> </w:t>
      </w:r>
    </w:p>
    <w:p w14:paraId="7AB13A89" w14:textId="77777777" w:rsidR="001C2F2D" w:rsidRPr="00D7779A" w:rsidRDefault="001C2F2D" w:rsidP="001C2F2D">
      <w:pPr>
        <w:pStyle w:val="Body"/>
      </w:pPr>
    </w:p>
    <w:tbl>
      <w:tblPr>
        <w:tblStyle w:val="TableGrid"/>
        <w:tblW w:w="4069" w:type="pct"/>
        <w:tblLayout w:type="fixed"/>
        <w:tblLook w:val="04A0" w:firstRow="1" w:lastRow="0" w:firstColumn="1" w:lastColumn="0" w:noHBand="0" w:noVBand="1"/>
      </w:tblPr>
      <w:tblGrid>
        <w:gridCol w:w="1084"/>
        <w:gridCol w:w="1086"/>
        <w:gridCol w:w="1087"/>
        <w:gridCol w:w="1088"/>
        <w:gridCol w:w="1088"/>
        <w:gridCol w:w="1088"/>
        <w:gridCol w:w="1088"/>
      </w:tblGrid>
      <w:tr w:rsidR="00B33BDD" w:rsidRPr="00D7779A" w14:paraId="7F2D1078" w14:textId="77777777" w:rsidTr="00B33BDD">
        <w:trPr>
          <w:trHeight w:val="261"/>
        </w:trPr>
        <w:tc>
          <w:tcPr>
            <w:tcW w:w="7609" w:type="dxa"/>
            <w:gridSpan w:val="7"/>
            <w:shd w:val="clear" w:color="auto" w:fill="AEAAAA" w:themeFill="background2" w:themeFillShade="BF"/>
            <w:vAlign w:val="center"/>
          </w:tcPr>
          <w:p w14:paraId="01DC5533" w14:textId="055546F5" w:rsidR="00B33BDD" w:rsidRPr="00D7779A" w:rsidRDefault="00B33BDD" w:rsidP="00985DCB">
            <w:pPr>
              <w:pStyle w:val="TableHeader"/>
            </w:pPr>
            <w:r>
              <w:t>Slave Address</w:t>
            </w:r>
          </w:p>
        </w:tc>
      </w:tr>
      <w:tr w:rsidR="00B33BDD" w:rsidRPr="00D7779A" w14:paraId="4A0DCB4C" w14:textId="77777777" w:rsidTr="00B33BDD">
        <w:trPr>
          <w:trHeight w:val="606"/>
        </w:trPr>
        <w:tc>
          <w:tcPr>
            <w:tcW w:w="1084" w:type="dxa"/>
            <w:tcBorders>
              <w:bottom w:val="single" w:sz="4" w:space="0" w:color="auto"/>
            </w:tcBorders>
            <w:vAlign w:val="center"/>
          </w:tcPr>
          <w:p w14:paraId="1E02A14E" w14:textId="458DEE38" w:rsidR="00B33BDD" w:rsidRPr="00D7779A" w:rsidRDefault="00B33BDD" w:rsidP="00985DCB">
            <w:pPr>
              <w:pStyle w:val="TableTextCenter"/>
            </w:pPr>
            <w:r>
              <w:t>A6</w:t>
            </w:r>
          </w:p>
        </w:tc>
        <w:tc>
          <w:tcPr>
            <w:tcW w:w="1086" w:type="dxa"/>
            <w:tcBorders>
              <w:bottom w:val="single" w:sz="4" w:space="0" w:color="auto"/>
            </w:tcBorders>
            <w:vAlign w:val="center"/>
          </w:tcPr>
          <w:p w14:paraId="65F302AD" w14:textId="174030AE" w:rsidR="00B33BDD" w:rsidRPr="00D7779A" w:rsidRDefault="00B33BDD" w:rsidP="00985DCB">
            <w:pPr>
              <w:pStyle w:val="TableTextCenter"/>
            </w:pPr>
            <w:r>
              <w:t>A5</w:t>
            </w:r>
          </w:p>
        </w:tc>
        <w:tc>
          <w:tcPr>
            <w:tcW w:w="1087" w:type="dxa"/>
            <w:tcBorders>
              <w:bottom w:val="single" w:sz="4" w:space="0" w:color="auto"/>
            </w:tcBorders>
            <w:vAlign w:val="center"/>
          </w:tcPr>
          <w:p w14:paraId="36BAA2C8" w14:textId="25CFDFAD" w:rsidR="00B33BDD" w:rsidRPr="00D7779A" w:rsidRDefault="00B33BDD" w:rsidP="00985DCB">
            <w:pPr>
              <w:pStyle w:val="TableTextCenter"/>
            </w:pPr>
            <w:r>
              <w:t>A4</w:t>
            </w:r>
          </w:p>
        </w:tc>
        <w:tc>
          <w:tcPr>
            <w:tcW w:w="1088" w:type="dxa"/>
            <w:tcBorders>
              <w:bottom w:val="single" w:sz="4" w:space="0" w:color="auto"/>
            </w:tcBorders>
            <w:vAlign w:val="center"/>
          </w:tcPr>
          <w:p w14:paraId="5A12471A" w14:textId="5B18C1D8" w:rsidR="00B33BDD" w:rsidRPr="00D7779A" w:rsidRDefault="00B33BDD" w:rsidP="00985DCB">
            <w:pPr>
              <w:pStyle w:val="TableTextCenter"/>
            </w:pPr>
            <w:r>
              <w:t>A3</w:t>
            </w:r>
          </w:p>
        </w:tc>
        <w:tc>
          <w:tcPr>
            <w:tcW w:w="1088" w:type="dxa"/>
            <w:tcBorders>
              <w:bottom w:val="single" w:sz="4" w:space="0" w:color="auto"/>
            </w:tcBorders>
            <w:vAlign w:val="center"/>
          </w:tcPr>
          <w:p w14:paraId="0A3E9839" w14:textId="11164E1B" w:rsidR="00B33BDD" w:rsidRPr="00D7779A" w:rsidRDefault="00B33BDD" w:rsidP="00985DCB">
            <w:pPr>
              <w:pStyle w:val="TableTextCenter"/>
            </w:pPr>
            <w:r>
              <w:t>A2</w:t>
            </w:r>
          </w:p>
        </w:tc>
        <w:tc>
          <w:tcPr>
            <w:tcW w:w="1088" w:type="dxa"/>
            <w:tcBorders>
              <w:bottom w:val="single" w:sz="4" w:space="0" w:color="auto"/>
            </w:tcBorders>
            <w:vAlign w:val="center"/>
          </w:tcPr>
          <w:p w14:paraId="1E628C24" w14:textId="17A7E6F4" w:rsidR="00B33BDD" w:rsidRPr="00D7779A" w:rsidRDefault="00B33BDD" w:rsidP="00985DCB">
            <w:pPr>
              <w:pStyle w:val="TableTextCenter"/>
            </w:pPr>
            <w:r>
              <w:t>A1</w:t>
            </w:r>
          </w:p>
        </w:tc>
        <w:tc>
          <w:tcPr>
            <w:tcW w:w="1088" w:type="dxa"/>
            <w:tcBorders>
              <w:bottom w:val="single" w:sz="4" w:space="0" w:color="auto"/>
            </w:tcBorders>
            <w:vAlign w:val="center"/>
          </w:tcPr>
          <w:p w14:paraId="310396C4" w14:textId="0EF1B926" w:rsidR="00B33BDD" w:rsidRPr="00D7779A" w:rsidRDefault="00B33BDD" w:rsidP="00985DCB">
            <w:pPr>
              <w:pStyle w:val="TableTextCenter"/>
            </w:pPr>
            <w:r>
              <w:t>A0</w:t>
            </w:r>
          </w:p>
        </w:tc>
      </w:tr>
      <w:tr w:rsidR="00B33BDD" w:rsidRPr="00D7779A" w14:paraId="1B989081" w14:textId="77777777" w:rsidTr="00B33BDD">
        <w:trPr>
          <w:trHeight w:val="275"/>
        </w:trPr>
        <w:tc>
          <w:tcPr>
            <w:tcW w:w="1084" w:type="dxa"/>
            <w:tcBorders>
              <w:right w:val="nil"/>
            </w:tcBorders>
            <w:vAlign w:val="center"/>
          </w:tcPr>
          <w:p w14:paraId="53EA223E" w14:textId="38C4B722" w:rsidR="00B33BDD" w:rsidRPr="00D7779A" w:rsidRDefault="00B33BDD" w:rsidP="00985DCB">
            <w:pPr>
              <w:pStyle w:val="TableTextCenter"/>
            </w:pPr>
            <w:r>
              <w:t>MSB</w:t>
            </w:r>
          </w:p>
        </w:tc>
        <w:tc>
          <w:tcPr>
            <w:tcW w:w="5437" w:type="dxa"/>
            <w:gridSpan w:val="5"/>
            <w:tcBorders>
              <w:left w:val="nil"/>
              <w:right w:val="nil"/>
            </w:tcBorders>
            <w:vAlign w:val="center"/>
          </w:tcPr>
          <w:p w14:paraId="6DA6C626" w14:textId="77777777" w:rsidR="00B33BDD" w:rsidRPr="00D7779A" w:rsidRDefault="00B33BDD" w:rsidP="00985DCB">
            <w:pPr>
              <w:pStyle w:val="TableTextCenter"/>
            </w:pPr>
          </w:p>
        </w:tc>
        <w:tc>
          <w:tcPr>
            <w:tcW w:w="1088" w:type="dxa"/>
            <w:tcBorders>
              <w:left w:val="nil"/>
              <w:bottom w:val="single" w:sz="4" w:space="0" w:color="auto"/>
              <w:right w:val="single" w:sz="4" w:space="0" w:color="auto"/>
            </w:tcBorders>
            <w:vAlign w:val="center"/>
          </w:tcPr>
          <w:p w14:paraId="0B2E7112" w14:textId="356FE3CA" w:rsidR="00B33BDD" w:rsidRPr="00D7779A" w:rsidRDefault="00B33BDD" w:rsidP="00985DCB">
            <w:pPr>
              <w:pStyle w:val="TableTextCenter"/>
            </w:pPr>
            <w:r>
              <w:t>LSB</w:t>
            </w:r>
          </w:p>
        </w:tc>
      </w:tr>
    </w:tbl>
    <w:p w14:paraId="4CD1CA66" w14:textId="77777777" w:rsidR="00A04C18" w:rsidRPr="00D7779A" w:rsidRDefault="00A04C18" w:rsidP="00A04C18">
      <w:pPr>
        <w:pStyle w:val="Body"/>
      </w:pPr>
    </w:p>
    <w:p w14:paraId="1738B4C8" w14:textId="77777777" w:rsidR="00A04C18" w:rsidRDefault="00A04C18" w:rsidP="0049291E">
      <w:pPr>
        <w:pStyle w:val="H3-Heading"/>
        <w:rPr>
          <w:rFonts w:ascii="Arial" w:hAnsi="Arial" w:cs="Arial"/>
        </w:rPr>
      </w:pPr>
    </w:p>
    <w:p w14:paraId="336CBB0F" w14:textId="5F224396" w:rsidR="00A04C18" w:rsidRDefault="00A04C18" w:rsidP="0049291E">
      <w:pPr>
        <w:pStyle w:val="H3-Heading"/>
        <w:rPr>
          <w:rFonts w:ascii="Arial" w:hAnsi="Arial" w:cs="Arial"/>
        </w:rPr>
      </w:pPr>
    </w:p>
    <w:p w14:paraId="4087C51B" w14:textId="77777777" w:rsidR="00B33BDD" w:rsidRDefault="00B33BDD" w:rsidP="0049291E">
      <w:pPr>
        <w:pStyle w:val="H3-Heading"/>
        <w:rPr>
          <w:rFonts w:ascii="Arial" w:hAnsi="Arial" w:cs="Arial"/>
        </w:rPr>
      </w:pPr>
    </w:p>
    <w:p w14:paraId="2CEC711D" w14:textId="2CD66E6A" w:rsidR="0049291E" w:rsidRPr="00D7779A" w:rsidRDefault="0049291E" w:rsidP="0049291E">
      <w:pPr>
        <w:pStyle w:val="H3-Heading"/>
        <w:rPr>
          <w:rFonts w:ascii="Arial" w:hAnsi="Arial" w:cs="Arial"/>
        </w:rPr>
      </w:pPr>
      <w:bookmarkStart w:id="54" w:name="_Toc80800184"/>
      <w:r w:rsidRPr="00D7779A">
        <w:rPr>
          <w:rFonts w:ascii="Arial" w:hAnsi="Arial" w:cs="Arial"/>
        </w:rPr>
        <w:lastRenderedPageBreak/>
        <w:t>Bootloader Configuration Error Detection</w:t>
      </w:r>
      <w:bookmarkEnd w:id="54"/>
    </w:p>
    <w:p w14:paraId="0B474498" w14:textId="3F70F9BC" w:rsidR="0049291E" w:rsidRPr="00D7779A" w:rsidRDefault="0049291E" w:rsidP="00183C72">
      <w:pPr>
        <w:pStyle w:val="Body"/>
      </w:pPr>
      <w:r w:rsidRPr="00D7779A">
        <w:t>There are no</w:t>
      </w:r>
      <w:r w:rsidR="005C083B">
        <w:t>t</w:t>
      </w:r>
      <w:r w:rsidRPr="00D7779A">
        <w:t xml:space="preserve"> multiple copies of </w:t>
      </w:r>
      <w:r w:rsidR="005C083B">
        <w:t xml:space="preserve">the </w:t>
      </w:r>
      <w:r w:rsidRPr="00D7779A">
        <w:t>bootloader configuration on the flash. Due to possible problems while modifying the flash (e.g</w:t>
      </w:r>
      <w:r w:rsidR="005C083B">
        <w:t>.,</w:t>
      </w:r>
      <w:r w:rsidRPr="00D7779A">
        <w:t xml:space="preserve"> loss of power), </w:t>
      </w:r>
      <w:r w:rsidR="005C083B">
        <w:t xml:space="preserve">the </w:t>
      </w:r>
      <w:r w:rsidRPr="00D7779A">
        <w:t xml:space="preserve">bootloader configuration has </w:t>
      </w:r>
      <w:r w:rsidR="005C083B">
        <w:t xml:space="preserve">a </w:t>
      </w:r>
      <w:r w:rsidRPr="00D7779A">
        <w:t>4</w:t>
      </w:r>
      <w:r w:rsidR="005C083B">
        <w:t>-</w:t>
      </w:r>
      <w:r w:rsidRPr="00D7779A">
        <w:t>byte CRC value at the end of the bootloader configuration bytes.</w:t>
      </w:r>
      <w:r w:rsidR="0057364D">
        <w:t xml:space="preserve"> The p</w:t>
      </w:r>
      <w:r w:rsidR="0020657A" w:rsidRPr="00D7779A">
        <w:t xml:space="preserve">olynomial 0x104C11DB7 is used with </w:t>
      </w:r>
      <w:r w:rsidR="0057364D">
        <w:t xml:space="preserve">a </w:t>
      </w:r>
      <w:r w:rsidR="0020657A" w:rsidRPr="00D7779A">
        <w:t>bit</w:t>
      </w:r>
      <w:r w:rsidR="002E6658">
        <w:t>-</w:t>
      </w:r>
      <w:r w:rsidR="0020657A" w:rsidRPr="00D7779A">
        <w:t xml:space="preserve">reverse algorithm to generate </w:t>
      </w:r>
      <w:r w:rsidR="0057364D">
        <w:t xml:space="preserve">the </w:t>
      </w:r>
      <w:r w:rsidR="0057364D" w:rsidRPr="00D7779A">
        <w:t>32</w:t>
      </w:r>
      <w:r w:rsidR="0057364D">
        <w:t>-</w:t>
      </w:r>
      <w:r w:rsidR="0020657A" w:rsidRPr="00D7779A">
        <w:t xml:space="preserve">bit CRC </w:t>
      </w:r>
      <w:r w:rsidR="0057364D">
        <w:t xml:space="preserve">configuration </w:t>
      </w:r>
      <w:r w:rsidR="0020657A" w:rsidRPr="00D7779A">
        <w:t xml:space="preserve">value. </w:t>
      </w:r>
      <w:r w:rsidR="0057364D">
        <w:t xml:space="preserve">The </w:t>
      </w:r>
      <w:r w:rsidR="0020657A" w:rsidRPr="00D7779A">
        <w:t>bootloader automatically calculates and updates the correct flash address when</w:t>
      </w:r>
      <w:r w:rsidR="002E6658">
        <w:t xml:space="preserve"> the</w:t>
      </w:r>
      <w:r w:rsidR="0020657A" w:rsidRPr="00D7779A">
        <w:t xml:space="preserve"> configuration is updated in bootloader mode. However, if the configuration is modified from an application, </w:t>
      </w:r>
      <w:r w:rsidR="0057364D">
        <w:t xml:space="preserve">the </w:t>
      </w:r>
      <w:r w:rsidR="0020657A" w:rsidRPr="00D7779A">
        <w:t xml:space="preserve">CRC value also needs to be updated. </w:t>
      </w:r>
      <w:r w:rsidR="00EC2A44" w:rsidRPr="00EC2A44">
        <w:rPr>
          <w:b/>
          <w:bCs/>
        </w:rPr>
        <w:fldChar w:fldCharType="begin"/>
      </w:r>
      <w:r w:rsidR="00EC2A44" w:rsidRPr="00EC2A44">
        <w:rPr>
          <w:b/>
          <w:bCs/>
        </w:rPr>
        <w:instrText xml:space="preserve"> REF _Ref29371320 \h </w:instrText>
      </w:r>
      <w:r w:rsidR="00EC2A44">
        <w:rPr>
          <w:b/>
          <w:bCs/>
        </w:rPr>
        <w:instrText xml:space="preserve"> \* MERGEFORMAT </w:instrText>
      </w:r>
      <w:r w:rsidR="00EC2A44" w:rsidRPr="00EC2A44">
        <w:rPr>
          <w:b/>
          <w:bCs/>
        </w:rPr>
      </w:r>
      <w:r w:rsidR="00EC2A44" w:rsidRPr="00EC2A44">
        <w:rPr>
          <w:b/>
          <w:bCs/>
        </w:rPr>
        <w:fldChar w:fldCharType="separate"/>
      </w:r>
      <w:r w:rsidR="00BD36E2" w:rsidRPr="00BD36E2">
        <w:rPr>
          <w:b/>
          <w:bCs/>
        </w:rPr>
        <w:t xml:space="preserve">Figure </w:t>
      </w:r>
      <w:r w:rsidR="00BD36E2" w:rsidRPr="00BD36E2">
        <w:rPr>
          <w:b/>
          <w:bCs/>
          <w:noProof/>
        </w:rPr>
        <w:t>6</w:t>
      </w:r>
      <w:r w:rsidR="00EC2A44" w:rsidRPr="00EC2A44">
        <w:rPr>
          <w:b/>
          <w:bCs/>
        </w:rPr>
        <w:fldChar w:fldCharType="end"/>
      </w:r>
      <w:r w:rsidR="0020657A" w:rsidRPr="00D7779A">
        <w:t xml:space="preserve"> shows the error checking mechanism.</w:t>
      </w:r>
    </w:p>
    <w:p w14:paraId="59737C12" w14:textId="6F3EDDFC" w:rsidR="0057364D" w:rsidRDefault="0017281A" w:rsidP="0057364D">
      <w:pPr>
        <w:pStyle w:val="Body"/>
        <w:spacing w:line="240" w:lineRule="auto"/>
      </w:pPr>
      <w:r>
        <w:rPr>
          <w:noProof/>
          <w:snapToGrid/>
        </w:rPr>
        <w:drawing>
          <wp:inline distT="0" distB="0" distL="0" distR="0" wp14:anchorId="59D6FBAA" wp14:editId="6CDD0374">
            <wp:extent cx="5943600" cy="3002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6_Bootloader Configuration FlowChart.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14:paraId="3E6B953B" w14:textId="1EA1D580" w:rsidR="0057364D" w:rsidRPr="004E3ABA" w:rsidRDefault="0057364D" w:rsidP="0057364D">
      <w:pPr>
        <w:pStyle w:val="Caption-Figure"/>
        <w:rPr>
          <w:rFonts w:eastAsia="SimSun"/>
          <w:noProof/>
        </w:rPr>
      </w:pPr>
      <w:bookmarkStart w:id="55" w:name="_Ref29371320"/>
      <w:bookmarkStart w:id="56" w:name="_Toc80800208"/>
      <w:r>
        <w:t xml:space="preserve">Figure </w:t>
      </w:r>
      <w:fldSimple w:instr=" SEQ Figure \* ARABIC ">
        <w:r w:rsidR="00565B87">
          <w:rPr>
            <w:noProof/>
          </w:rPr>
          <w:t>6</w:t>
        </w:r>
      </w:fldSimple>
      <w:bookmarkEnd w:id="55"/>
      <w:r w:rsidR="002E6658">
        <w:t>.</w:t>
      </w:r>
      <w:r>
        <w:t xml:space="preserve"> Bootloader CRC </w:t>
      </w:r>
      <w:r w:rsidR="002E6658">
        <w:t>c</w:t>
      </w:r>
      <w:r w:rsidRPr="002C543A">
        <w:t>hecking</w:t>
      </w:r>
      <w:r w:rsidR="002E6658">
        <w:t>.</w:t>
      </w:r>
      <w:bookmarkEnd w:id="56"/>
    </w:p>
    <w:p w14:paraId="5F487F55" w14:textId="77777777" w:rsidR="00A721D4" w:rsidRDefault="00A721D4">
      <w:pPr>
        <w:rPr>
          <w:rFonts w:ascii="Arial" w:eastAsia="Times New Roman" w:hAnsi="Arial" w:cs="Arial"/>
          <w:b/>
          <w:sz w:val="28"/>
          <w:szCs w:val="18"/>
        </w:rPr>
      </w:pPr>
      <w:r>
        <w:rPr>
          <w:rFonts w:ascii="Arial" w:hAnsi="Arial" w:cs="Arial"/>
        </w:rPr>
        <w:br w:type="page"/>
      </w:r>
    </w:p>
    <w:p w14:paraId="0E159FEC" w14:textId="02179F57" w:rsidR="009E56D4" w:rsidRPr="00D7779A" w:rsidRDefault="009E56D4" w:rsidP="003B3AFF">
      <w:pPr>
        <w:pStyle w:val="H2-Heading"/>
        <w:rPr>
          <w:rFonts w:ascii="Arial" w:hAnsi="Arial" w:cs="Arial"/>
        </w:rPr>
      </w:pPr>
      <w:bookmarkStart w:id="57" w:name="_Toc80800185"/>
      <w:r w:rsidRPr="00D7779A">
        <w:rPr>
          <w:rFonts w:ascii="Arial" w:hAnsi="Arial" w:cs="Arial"/>
        </w:rPr>
        <w:lastRenderedPageBreak/>
        <w:t>Bootloader Interfaces</w:t>
      </w:r>
      <w:bookmarkEnd w:id="57"/>
    </w:p>
    <w:p w14:paraId="7E9D336D" w14:textId="731F2D31" w:rsidR="00544FED" w:rsidRPr="00D7779A" w:rsidRDefault="00544FED" w:rsidP="00544FED">
      <w:pPr>
        <w:pStyle w:val="H3-Heading"/>
        <w:rPr>
          <w:rFonts w:ascii="Arial" w:hAnsi="Arial" w:cs="Arial"/>
        </w:rPr>
      </w:pPr>
      <w:bookmarkStart w:id="58" w:name="_Toc80800186"/>
      <w:r w:rsidRPr="00D7779A">
        <w:rPr>
          <w:rFonts w:ascii="Arial" w:hAnsi="Arial" w:cs="Arial"/>
        </w:rPr>
        <w:t>I</w:t>
      </w:r>
      <w:r w:rsidRPr="00183C72">
        <w:rPr>
          <w:rStyle w:val="H3-Superscript"/>
        </w:rPr>
        <w:t>2</w:t>
      </w:r>
      <w:r w:rsidRPr="00D7779A">
        <w:rPr>
          <w:rFonts w:ascii="Arial" w:hAnsi="Arial" w:cs="Arial"/>
        </w:rPr>
        <w:t>C Interface</w:t>
      </w:r>
      <w:bookmarkEnd w:id="58"/>
    </w:p>
    <w:p w14:paraId="7A49DC81" w14:textId="62271839" w:rsidR="00544FED" w:rsidRPr="00D7779A" w:rsidRDefault="00DB47A4" w:rsidP="00DB47A4">
      <w:pPr>
        <w:pStyle w:val="Body"/>
      </w:pPr>
      <w:r w:rsidRPr="00D7779A">
        <w:t>The I</w:t>
      </w:r>
      <w:r w:rsidRPr="00D7779A">
        <w:rPr>
          <w:rStyle w:val="BodySuperscript"/>
        </w:rPr>
        <w:t>2</w:t>
      </w:r>
      <w:r w:rsidRPr="00D7779A">
        <w:t>C bus expects SCL and SDA to be open-drain signals and</w:t>
      </w:r>
      <w:r w:rsidR="006B5A86">
        <w:t xml:space="preserve"> that</w:t>
      </w:r>
      <w:r w:rsidRPr="00D7779A">
        <w:t xml:space="preserve"> the SDA and SCL pad circuits are automatically configured as open-drain outputs for the MAX</w:t>
      </w:r>
      <w:r w:rsidR="007847E6">
        <w:t>78000</w:t>
      </w:r>
      <w:r w:rsidRPr="00D7779A">
        <w:t xml:space="preserve"> bootloader.</w:t>
      </w:r>
      <w:r w:rsidR="00614F2F" w:rsidRPr="00D7779A">
        <w:t xml:space="preserve"> </w:t>
      </w:r>
      <w:r w:rsidR="006B5A86">
        <w:t xml:space="preserve">The </w:t>
      </w:r>
      <w:r w:rsidRPr="00D7779A">
        <w:t>I</w:t>
      </w:r>
      <w:r w:rsidRPr="00183C72">
        <w:rPr>
          <w:rStyle w:val="BodySuperscript"/>
        </w:rPr>
        <w:t>2</w:t>
      </w:r>
      <w:r w:rsidRPr="00D7779A">
        <w:t>C interface supports transfer rates up to 400kbit/s (</w:t>
      </w:r>
      <w:r w:rsidR="006B5A86">
        <w:t>f</w:t>
      </w:r>
      <w:r w:rsidRPr="00D7779A">
        <w:t xml:space="preserve">ast mode). </w:t>
      </w:r>
      <w:r w:rsidR="006B5A86">
        <w:t xml:space="preserve">The </w:t>
      </w:r>
      <w:r w:rsidRPr="00D7779A">
        <w:t>I</w:t>
      </w:r>
      <w:r w:rsidRPr="00183C72">
        <w:rPr>
          <w:rStyle w:val="BodySuperscript"/>
        </w:rPr>
        <w:t>2</w:t>
      </w:r>
      <w:r w:rsidRPr="00D7779A">
        <w:t xml:space="preserve">C </w:t>
      </w:r>
      <w:r w:rsidR="006B5A86">
        <w:t>s</w:t>
      </w:r>
      <w:r w:rsidRPr="00D7779A">
        <w:t xml:space="preserve">lave address is 0xAA at default and can be configured by using </w:t>
      </w:r>
      <w:r w:rsidR="006B5A86">
        <w:t xml:space="preserve">the </w:t>
      </w:r>
      <w:r w:rsidRPr="00D7779A">
        <w:t>i2c_addr bits at bootloader configuration.</w:t>
      </w:r>
    </w:p>
    <w:p w14:paraId="54DA74C8" w14:textId="6FDC8792" w:rsidR="001A5266" w:rsidRPr="00D7779A" w:rsidRDefault="001440CF" w:rsidP="00544FED">
      <w:pPr>
        <w:pStyle w:val="H4-Heading"/>
        <w:rPr>
          <w:rFonts w:ascii="Arial" w:hAnsi="Arial" w:cs="Arial"/>
        </w:rPr>
      </w:pPr>
      <w:bookmarkStart w:id="59" w:name="_Toc80800187"/>
      <w:r w:rsidRPr="00D7779A">
        <w:rPr>
          <w:rFonts w:ascii="Arial" w:hAnsi="Arial" w:cs="Arial"/>
        </w:rPr>
        <w:t>I</w:t>
      </w:r>
      <w:r w:rsidRPr="00183C72">
        <w:rPr>
          <w:rStyle w:val="H4-HeadingSuperscript"/>
        </w:rPr>
        <w:t>2</w:t>
      </w:r>
      <w:r w:rsidRPr="00D7779A">
        <w:rPr>
          <w:rFonts w:ascii="Arial" w:hAnsi="Arial" w:cs="Arial"/>
        </w:rPr>
        <w:t xml:space="preserve">C </w:t>
      </w:r>
      <w:r w:rsidR="001A5266" w:rsidRPr="00D7779A">
        <w:rPr>
          <w:rFonts w:ascii="Arial" w:hAnsi="Arial" w:cs="Arial"/>
        </w:rPr>
        <w:t>Bit Transfer Process</w:t>
      </w:r>
      <w:bookmarkEnd w:id="59"/>
    </w:p>
    <w:p w14:paraId="5BBEF332" w14:textId="25F185F1" w:rsidR="001A5266" w:rsidRDefault="003720E3" w:rsidP="001A5266">
      <w:pPr>
        <w:pStyle w:val="Body"/>
      </w:pPr>
      <w:r w:rsidRPr="00D7779A">
        <w:t xml:space="preserve">The </w:t>
      </w:r>
      <w:r w:rsidR="001A5266" w:rsidRPr="00D7779A">
        <w:t xml:space="preserve">SDA and SCL signals are open-drain circuits. Each has an external pullup resistor that ensures each circuit is high when idle. The </w:t>
      </w:r>
      <w:r w:rsidR="004269AE" w:rsidRPr="00D7779A">
        <w:t>I</w:t>
      </w:r>
      <w:r w:rsidR="004269AE" w:rsidRPr="00183C72">
        <w:rPr>
          <w:rStyle w:val="BodySuperscript"/>
        </w:rPr>
        <w:t>2</w:t>
      </w:r>
      <w:r w:rsidR="004269AE" w:rsidRPr="00D7779A">
        <w:t>C</w:t>
      </w:r>
      <w:r w:rsidR="00813773" w:rsidRPr="00D7779A">
        <w:t xml:space="preserve"> </w:t>
      </w:r>
      <w:r w:rsidR="001A5266" w:rsidRPr="00D7779A">
        <w:t xml:space="preserve">specification states that during data transfer, the SDA line can change state only when </w:t>
      </w:r>
      <w:r w:rsidR="005D5AFA" w:rsidRPr="00D7779A">
        <w:t xml:space="preserve">the </w:t>
      </w:r>
      <w:r w:rsidR="001A5266" w:rsidRPr="00D7779A">
        <w:t xml:space="preserve">SCL is low, and </w:t>
      </w:r>
      <w:r w:rsidR="00CA4D2A" w:rsidRPr="00D7779A">
        <w:t>when the SCL is high</w:t>
      </w:r>
      <w:r w:rsidR="00CA4D2A">
        <w:t>,</w:t>
      </w:r>
      <w:r w:rsidR="00CA4D2A" w:rsidRPr="00D7779A">
        <w:t xml:space="preserve"> </w:t>
      </w:r>
      <w:r w:rsidR="005D5AFA" w:rsidRPr="00D7779A">
        <w:t xml:space="preserve">the </w:t>
      </w:r>
      <w:r w:rsidR="001A5266" w:rsidRPr="00D7779A">
        <w:t xml:space="preserve">SDA is stable and able to be read. Typical </w:t>
      </w:r>
      <w:r w:rsidR="004269AE" w:rsidRPr="00D7779A">
        <w:t>I</w:t>
      </w:r>
      <w:r w:rsidR="004269AE" w:rsidRPr="00183C72">
        <w:rPr>
          <w:rStyle w:val="BodySuperscript"/>
        </w:rPr>
        <w:t>2</w:t>
      </w:r>
      <w:r w:rsidR="004269AE" w:rsidRPr="00D7779A">
        <w:t xml:space="preserve">C </w:t>
      </w:r>
      <w:r w:rsidR="001A5266" w:rsidRPr="00D7779A">
        <w:t xml:space="preserve">write/read transactions are shown </w:t>
      </w:r>
      <w:r w:rsidR="005D5AFA" w:rsidRPr="00D7779A">
        <w:t>in</w:t>
      </w:r>
      <w:r w:rsidR="004F3900" w:rsidRPr="00D7779A">
        <w:t xml:space="preserve"> </w:t>
      </w:r>
      <w:r w:rsidR="004F3900" w:rsidRPr="00EC2A44">
        <w:rPr>
          <w:b/>
          <w:bCs/>
        </w:rPr>
        <w:fldChar w:fldCharType="begin"/>
      </w:r>
      <w:r w:rsidR="004F3900" w:rsidRPr="00EC2A44">
        <w:rPr>
          <w:b/>
          <w:bCs/>
        </w:rPr>
        <w:instrText xml:space="preserve"> REF _Ref9341365 \h </w:instrText>
      </w:r>
      <w:r w:rsidR="00D7779A" w:rsidRPr="00EC2A44">
        <w:rPr>
          <w:b/>
          <w:bCs/>
        </w:rPr>
        <w:instrText xml:space="preserve"> \* MERGEFORMAT </w:instrText>
      </w:r>
      <w:r w:rsidR="004F3900" w:rsidRPr="00EC2A44">
        <w:rPr>
          <w:b/>
          <w:bCs/>
        </w:rPr>
      </w:r>
      <w:r w:rsidR="004F3900" w:rsidRPr="00EC2A44">
        <w:rPr>
          <w:b/>
          <w:bCs/>
        </w:rPr>
        <w:fldChar w:fldCharType="separate"/>
      </w:r>
      <w:r w:rsidR="00BD36E2" w:rsidRPr="00BD36E2">
        <w:rPr>
          <w:b/>
          <w:bCs/>
        </w:rPr>
        <w:t xml:space="preserve">Figure </w:t>
      </w:r>
      <w:r w:rsidR="00BD36E2" w:rsidRPr="00BD36E2">
        <w:rPr>
          <w:b/>
          <w:bCs/>
          <w:noProof/>
        </w:rPr>
        <w:t>7</w:t>
      </w:r>
      <w:r w:rsidR="004F3900" w:rsidRPr="00EC2A44">
        <w:rPr>
          <w:b/>
          <w:bCs/>
        </w:rPr>
        <w:fldChar w:fldCharType="end"/>
      </w:r>
      <w:r w:rsidR="001A5266" w:rsidRPr="00D7779A">
        <w:t>.</w:t>
      </w:r>
    </w:p>
    <w:p w14:paraId="42C8A79A" w14:textId="77777777" w:rsidR="002C543A" w:rsidRPr="00D7779A" w:rsidRDefault="002C543A" w:rsidP="002C543A">
      <w:pPr>
        <w:pStyle w:val="Body"/>
        <w:spacing w:line="240" w:lineRule="auto"/>
      </w:pPr>
    </w:p>
    <w:p w14:paraId="5F0A7B28" w14:textId="31E29110" w:rsidR="001A5266" w:rsidRPr="00D7779A" w:rsidRDefault="00EA1DE4" w:rsidP="00D9728D">
      <w:pPr>
        <w:pStyle w:val="Body"/>
        <w:spacing w:line="240" w:lineRule="auto"/>
        <w:rPr>
          <w:sz w:val="20"/>
          <w:szCs w:val="20"/>
        </w:rPr>
      </w:pPr>
      <w:r w:rsidRPr="00D7779A">
        <w:rPr>
          <w:noProof/>
          <w:sz w:val="20"/>
          <w:szCs w:val="20"/>
        </w:rPr>
        <w:drawing>
          <wp:inline distT="0" distB="0" distL="0" distR="0" wp14:anchorId="36F969E2" wp14:editId="3936B194">
            <wp:extent cx="5943600" cy="34676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43600" cy="3467636"/>
                    </a:xfrm>
                    <a:prstGeom prst="rect">
                      <a:avLst/>
                    </a:prstGeom>
                    <a:noFill/>
                    <a:ln>
                      <a:noFill/>
                    </a:ln>
                  </pic:spPr>
                </pic:pic>
              </a:graphicData>
            </a:graphic>
          </wp:inline>
        </w:drawing>
      </w:r>
    </w:p>
    <w:p w14:paraId="20588B09" w14:textId="46268709" w:rsidR="005D5AFA" w:rsidRPr="004A06B1" w:rsidRDefault="004F3900" w:rsidP="004A06B1">
      <w:pPr>
        <w:pStyle w:val="Caption-Figure"/>
      </w:pPr>
      <w:bookmarkStart w:id="60" w:name="_Ref9341365"/>
      <w:bookmarkStart w:id="61" w:name="_Toc80800209"/>
      <w:r w:rsidRPr="004A06B1">
        <w:t xml:space="preserve">Figure </w:t>
      </w:r>
      <w:fldSimple w:instr=" SEQ Figure \* ARABIC ">
        <w:r w:rsidR="00565B87">
          <w:rPr>
            <w:noProof/>
          </w:rPr>
          <w:t>7</w:t>
        </w:r>
      </w:fldSimple>
      <w:bookmarkEnd w:id="60"/>
      <w:r w:rsidR="005D5AFA" w:rsidRPr="004A06B1">
        <w:t>. I</w:t>
      </w:r>
      <w:r w:rsidR="005D5AFA" w:rsidRPr="00183C72">
        <w:rPr>
          <w:rStyle w:val="Caption-FigureSuperscript"/>
        </w:rPr>
        <w:t>2</w:t>
      </w:r>
      <w:r w:rsidR="005D5AFA" w:rsidRPr="004A06B1">
        <w:t>C write/read data transfer from host microcontroller.</w:t>
      </w:r>
      <w:bookmarkEnd w:id="61"/>
    </w:p>
    <w:p w14:paraId="61E9ECB2" w14:textId="7A6FD967" w:rsidR="001A5266" w:rsidRPr="00D7779A" w:rsidRDefault="001A5266" w:rsidP="001A5266">
      <w:pPr>
        <w:pStyle w:val="Body"/>
      </w:pPr>
      <w:r w:rsidRPr="00D7779A">
        <w:t xml:space="preserve">The </w:t>
      </w:r>
      <w:r w:rsidR="00F52000" w:rsidRPr="00D7779A">
        <w:t>read status</w:t>
      </w:r>
      <w:r w:rsidR="005D5AFA" w:rsidRPr="00D7779A">
        <w:t xml:space="preserve"> byte </w:t>
      </w:r>
      <w:r w:rsidRPr="00D7779A">
        <w:t>indicat</w:t>
      </w:r>
      <w:r w:rsidR="00BA14BA">
        <w:t>es</w:t>
      </w:r>
      <w:r w:rsidRPr="00D7779A">
        <w:t xml:space="preserve"> the success or failure of the </w:t>
      </w:r>
      <w:r w:rsidR="005D5AFA" w:rsidRPr="00D7779A">
        <w:t>write transaction</w:t>
      </w:r>
      <w:r w:rsidRPr="00D7779A">
        <w:t xml:space="preserve">. The </w:t>
      </w:r>
      <w:r w:rsidR="00F52000" w:rsidRPr="00D7779A">
        <w:t>read status</w:t>
      </w:r>
      <w:r w:rsidR="005D5AFA" w:rsidRPr="00D7779A">
        <w:t xml:space="preserve"> byte </w:t>
      </w:r>
      <w:r w:rsidRPr="00D7779A">
        <w:t>must be accessed after each write transaction to the device</w:t>
      </w:r>
      <w:r w:rsidR="00BA14BA">
        <w:t xml:space="preserve"> to</w:t>
      </w:r>
      <w:r w:rsidRPr="00D7779A">
        <w:t xml:space="preserve"> ensure that </w:t>
      </w:r>
      <w:r w:rsidR="00E418A8" w:rsidRPr="00D7779A">
        <w:t xml:space="preserve">the </w:t>
      </w:r>
      <w:r w:rsidRPr="00D7779A">
        <w:t xml:space="preserve">write transaction process is understood and any errors in </w:t>
      </w:r>
      <w:r w:rsidR="005D5AFA" w:rsidRPr="00D7779A">
        <w:t xml:space="preserve">the </w:t>
      </w:r>
      <w:r w:rsidRPr="00D7779A">
        <w:t xml:space="preserve">device command handling can be corrected. The </w:t>
      </w:r>
      <w:r w:rsidR="00F52000" w:rsidRPr="00D7779A">
        <w:t>read status</w:t>
      </w:r>
      <w:r w:rsidR="005D5AFA" w:rsidRPr="00D7779A">
        <w:t xml:space="preserve"> byte value </w:t>
      </w:r>
      <w:r w:rsidRPr="00D7779A">
        <w:t xml:space="preserve">is summarized </w:t>
      </w:r>
      <w:r w:rsidR="005D5AFA" w:rsidRPr="00D7779A">
        <w:t>in</w:t>
      </w:r>
      <w:r w:rsidR="004F3900" w:rsidRPr="00D7779A">
        <w:t xml:space="preserve"> </w:t>
      </w:r>
      <w:r w:rsidR="004F3900" w:rsidRPr="009D47D9">
        <w:rPr>
          <w:b/>
          <w:bCs/>
        </w:rPr>
        <w:fldChar w:fldCharType="begin"/>
      </w:r>
      <w:r w:rsidR="004F3900" w:rsidRPr="009D47D9">
        <w:rPr>
          <w:b/>
          <w:bCs/>
        </w:rPr>
        <w:instrText xml:space="preserve"> REF _Ref9341409 \h </w:instrText>
      </w:r>
      <w:r w:rsidR="00D7779A" w:rsidRPr="009D47D9">
        <w:rPr>
          <w:b/>
          <w:bCs/>
        </w:rPr>
        <w:instrText xml:space="preserve"> \* MERGEFORMAT </w:instrText>
      </w:r>
      <w:r w:rsidR="004F3900" w:rsidRPr="009D47D9">
        <w:rPr>
          <w:b/>
          <w:bCs/>
        </w:rPr>
      </w:r>
      <w:r w:rsidR="004F3900" w:rsidRPr="009D47D9">
        <w:rPr>
          <w:b/>
          <w:bCs/>
        </w:rPr>
        <w:fldChar w:fldCharType="separate"/>
      </w:r>
      <w:r w:rsidR="00BD36E2" w:rsidRPr="00BD36E2">
        <w:rPr>
          <w:b/>
          <w:bCs/>
        </w:rPr>
        <w:t xml:space="preserve">Table </w:t>
      </w:r>
      <w:r w:rsidR="00BD36E2" w:rsidRPr="00BD36E2">
        <w:rPr>
          <w:b/>
          <w:bCs/>
          <w:noProof/>
        </w:rPr>
        <w:t>3</w:t>
      </w:r>
      <w:r w:rsidR="004F3900" w:rsidRPr="009D47D9">
        <w:rPr>
          <w:b/>
          <w:bCs/>
        </w:rPr>
        <w:fldChar w:fldCharType="end"/>
      </w:r>
      <w:r w:rsidR="005D5AFA" w:rsidRPr="00D7779A">
        <w:t>.</w:t>
      </w:r>
    </w:p>
    <w:p w14:paraId="1774DEF3" w14:textId="77777777" w:rsidR="005D5AFA" w:rsidRPr="00D7779A" w:rsidRDefault="005D5AFA">
      <w:pPr>
        <w:rPr>
          <w:rFonts w:ascii="Arial" w:eastAsia="Times New Roman" w:hAnsi="Arial" w:cs="Arial"/>
          <w:b/>
          <w:sz w:val="28"/>
          <w:szCs w:val="18"/>
        </w:rPr>
      </w:pPr>
      <w:bookmarkStart w:id="62" w:name="_Toc525161325"/>
      <w:bookmarkStart w:id="63" w:name="_Toc526864698"/>
      <w:r w:rsidRPr="00D7779A">
        <w:rPr>
          <w:rFonts w:ascii="Arial" w:hAnsi="Arial" w:cs="Arial"/>
        </w:rPr>
        <w:br w:type="page"/>
      </w:r>
    </w:p>
    <w:p w14:paraId="662A43DA" w14:textId="22509567" w:rsidR="001A5266" w:rsidRPr="00D7779A" w:rsidRDefault="004F3900" w:rsidP="00093327">
      <w:pPr>
        <w:pStyle w:val="TableTitle"/>
        <w:rPr>
          <w:rFonts w:cs="Arial"/>
        </w:rPr>
      </w:pPr>
      <w:bookmarkStart w:id="64" w:name="_Ref9341409"/>
      <w:bookmarkStart w:id="65" w:name="_Ref54353463"/>
      <w:bookmarkStart w:id="66" w:name="_Toc80800215"/>
      <w:r w:rsidRPr="00D7779A">
        <w:rPr>
          <w:rFonts w:cs="Arial"/>
        </w:rPr>
        <w:lastRenderedPageBreak/>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BD36E2">
        <w:rPr>
          <w:rFonts w:cs="Arial"/>
          <w:noProof/>
        </w:rPr>
        <w:t>3</w:t>
      </w:r>
      <w:r w:rsidR="005A0A62" w:rsidRPr="00D7779A">
        <w:rPr>
          <w:rFonts w:cs="Arial"/>
          <w:noProof/>
        </w:rPr>
        <w:fldChar w:fldCharType="end"/>
      </w:r>
      <w:bookmarkEnd w:id="64"/>
      <w:r w:rsidR="005D5AFA" w:rsidRPr="00D7779A">
        <w:rPr>
          <w:rFonts w:cs="Arial"/>
          <w:noProof/>
        </w:rPr>
        <w:t>.</w:t>
      </w:r>
      <w:r w:rsidR="009B51A2" w:rsidRPr="00D7779A">
        <w:rPr>
          <w:rFonts w:cs="Arial"/>
        </w:rPr>
        <w:t xml:space="preserve"> </w:t>
      </w:r>
      <w:r w:rsidR="00F52000" w:rsidRPr="00D7779A">
        <w:rPr>
          <w:rFonts w:cs="Arial"/>
        </w:rPr>
        <w:t xml:space="preserve">Read </w:t>
      </w:r>
      <w:r w:rsidR="001A5266" w:rsidRPr="00D7779A">
        <w:rPr>
          <w:rFonts w:cs="Arial"/>
        </w:rPr>
        <w:t>Status Byte Value</w:t>
      </w:r>
      <w:r w:rsidR="003E7920" w:rsidRPr="00D7779A">
        <w:rPr>
          <w:rFonts w:cs="Arial"/>
        </w:rPr>
        <w:t>s</w:t>
      </w:r>
      <w:bookmarkEnd w:id="62"/>
      <w:bookmarkEnd w:id="63"/>
      <w:bookmarkEnd w:id="65"/>
      <w:bookmarkEnd w:id="66"/>
    </w:p>
    <w:tbl>
      <w:tblPr>
        <w:tblStyle w:val="TableGrid"/>
        <w:tblW w:w="5000" w:type="pct"/>
        <w:tblLayout w:type="fixed"/>
        <w:tblLook w:val="0600" w:firstRow="0" w:lastRow="0" w:firstColumn="0" w:lastColumn="0" w:noHBand="1" w:noVBand="1"/>
      </w:tblPr>
      <w:tblGrid>
        <w:gridCol w:w="2335"/>
        <w:gridCol w:w="7015"/>
      </w:tblGrid>
      <w:tr w:rsidR="001A5266" w:rsidRPr="00D7779A" w14:paraId="29888587" w14:textId="77777777" w:rsidTr="003C1057">
        <w:trPr>
          <w:trHeight w:val="278"/>
        </w:trPr>
        <w:tc>
          <w:tcPr>
            <w:tcW w:w="2335" w:type="dxa"/>
            <w:shd w:val="clear" w:color="auto" w:fill="D9D9D9" w:themeFill="background1" w:themeFillShade="D9"/>
          </w:tcPr>
          <w:p w14:paraId="244E7331" w14:textId="0E78210A" w:rsidR="001A5266" w:rsidRPr="00D7779A" w:rsidRDefault="00F52000" w:rsidP="00D9728D">
            <w:pPr>
              <w:pStyle w:val="TableHeader"/>
            </w:pPr>
            <w:r w:rsidRPr="00D7779A">
              <w:t xml:space="preserve">READ </w:t>
            </w:r>
            <w:r w:rsidR="005D5AFA" w:rsidRPr="00D7779A">
              <w:t>STATUS BYTE VALUE</w:t>
            </w:r>
          </w:p>
        </w:tc>
        <w:tc>
          <w:tcPr>
            <w:tcW w:w="7015" w:type="dxa"/>
            <w:shd w:val="clear" w:color="auto" w:fill="D9D9D9" w:themeFill="background1" w:themeFillShade="D9"/>
          </w:tcPr>
          <w:p w14:paraId="70A5F3D7" w14:textId="6D234865" w:rsidR="001A5266" w:rsidRPr="00D7779A" w:rsidRDefault="005D5AFA" w:rsidP="00D9728D">
            <w:pPr>
              <w:pStyle w:val="TableHeader"/>
            </w:pPr>
            <w:r w:rsidRPr="00D7779A">
              <w:t>DESCRIPTION</w:t>
            </w:r>
          </w:p>
        </w:tc>
      </w:tr>
      <w:tr w:rsidR="001A5266" w:rsidRPr="00D7779A" w14:paraId="59B544E7" w14:textId="77777777" w:rsidTr="00F52000">
        <w:trPr>
          <w:trHeight w:val="20"/>
        </w:trPr>
        <w:tc>
          <w:tcPr>
            <w:tcW w:w="2335" w:type="dxa"/>
          </w:tcPr>
          <w:p w14:paraId="757760C9" w14:textId="30180E76" w:rsidR="001A5266" w:rsidRPr="00D7779A" w:rsidRDefault="004F2FD3" w:rsidP="00D9728D">
            <w:pPr>
              <w:pStyle w:val="TableTextCenter"/>
            </w:pPr>
            <w:r w:rsidRPr="00D7779A">
              <w:t>0xAA</w:t>
            </w:r>
          </w:p>
        </w:tc>
        <w:tc>
          <w:tcPr>
            <w:tcW w:w="7015" w:type="dxa"/>
          </w:tcPr>
          <w:p w14:paraId="7FC8E990" w14:textId="77777777" w:rsidR="001A5266" w:rsidRPr="00D7779A" w:rsidRDefault="001A5266" w:rsidP="00D9728D">
            <w:pPr>
              <w:pStyle w:val="TableText"/>
            </w:pPr>
            <w:r w:rsidRPr="00D7779A">
              <w:t>SUCCESS. The write transaction was successful.</w:t>
            </w:r>
          </w:p>
        </w:tc>
      </w:tr>
      <w:tr w:rsidR="00064399" w:rsidRPr="00D7779A" w14:paraId="364E17B6" w14:textId="77777777" w:rsidTr="00F52000">
        <w:trPr>
          <w:trHeight w:val="20"/>
        </w:trPr>
        <w:tc>
          <w:tcPr>
            <w:tcW w:w="2335" w:type="dxa"/>
          </w:tcPr>
          <w:p w14:paraId="1DBAB38D" w14:textId="2BD7937E" w:rsidR="00064399" w:rsidRPr="00D7779A" w:rsidRDefault="00064399" w:rsidP="00D9728D">
            <w:pPr>
              <w:pStyle w:val="TableTextCenter"/>
            </w:pPr>
            <w:r w:rsidRPr="00D7779A">
              <w:t>0xAB</w:t>
            </w:r>
          </w:p>
        </w:tc>
        <w:tc>
          <w:tcPr>
            <w:tcW w:w="7015" w:type="dxa"/>
          </w:tcPr>
          <w:p w14:paraId="1E86D961" w14:textId="6500DF30" w:rsidR="00064399" w:rsidRPr="00D7779A" w:rsidRDefault="00064399" w:rsidP="00D9728D">
            <w:pPr>
              <w:pStyle w:val="TableText"/>
            </w:pPr>
            <w:r w:rsidRPr="00D7779A">
              <w:t>PARTIAL_ACK. Partial page data</w:t>
            </w:r>
            <w:r w:rsidR="00935E77" w:rsidRPr="00D7779A">
              <w:t xml:space="preserve"> received, there </w:t>
            </w:r>
            <w:r w:rsidR="00BA14BA">
              <w:t>is</w:t>
            </w:r>
            <w:r w:rsidR="00BA14BA" w:rsidRPr="00D7779A">
              <w:t xml:space="preserve"> </w:t>
            </w:r>
            <w:r w:rsidR="00935E77" w:rsidRPr="00D7779A">
              <w:t>still more page data.</w:t>
            </w:r>
          </w:p>
        </w:tc>
      </w:tr>
      <w:tr w:rsidR="001A5266" w:rsidRPr="00D7779A" w14:paraId="270883E4" w14:textId="77777777" w:rsidTr="00F52000">
        <w:trPr>
          <w:trHeight w:val="20"/>
        </w:trPr>
        <w:tc>
          <w:tcPr>
            <w:tcW w:w="2335" w:type="dxa"/>
          </w:tcPr>
          <w:p w14:paraId="1A213B0C" w14:textId="77777777" w:rsidR="001A5266" w:rsidRPr="00D7779A" w:rsidRDefault="001A5266" w:rsidP="00D9728D">
            <w:pPr>
              <w:pStyle w:val="TableTextCenter"/>
            </w:pPr>
            <w:r w:rsidRPr="00D7779A">
              <w:t>0x01</w:t>
            </w:r>
          </w:p>
        </w:tc>
        <w:tc>
          <w:tcPr>
            <w:tcW w:w="7015" w:type="dxa"/>
          </w:tcPr>
          <w:p w14:paraId="07E2E8C5" w14:textId="77777777" w:rsidR="001A5266" w:rsidRPr="00D7779A" w:rsidRDefault="001A5266" w:rsidP="00D9728D">
            <w:pPr>
              <w:pStyle w:val="TableText"/>
            </w:pPr>
            <w:r w:rsidRPr="00D7779A">
              <w:t>ERR_UNAVAIL_CMD. Illegal Family Byte and/or Command Byte was used.</w:t>
            </w:r>
          </w:p>
        </w:tc>
      </w:tr>
      <w:tr w:rsidR="001A5266" w:rsidRPr="00D7779A" w14:paraId="1B8D4086" w14:textId="77777777" w:rsidTr="00F52000">
        <w:trPr>
          <w:trHeight w:val="20"/>
        </w:trPr>
        <w:tc>
          <w:tcPr>
            <w:tcW w:w="2335" w:type="dxa"/>
          </w:tcPr>
          <w:p w14:paraId="0CB88FC2" w14:textId="77777777" w:rsidR="001A5266" w:rsidRPr="00D7779A" w:rsidRDefault="001A5266" w:rsidP="00D9728D">
            <w:pPr>
              <w:pStyle w:val="TableTextCenter"/>
            </w:pPr>
            <w:r w:rsidRPr="00D7779A">
              <w:t>0x02</w:t>
            </w:r>
          </w:p>
        </w:tc>
        <w:tc>
          <w:tcPr>
            <w:tcW w:w="7015" w:type="dxa"/>
          </w:tcPr>
          <w:p w14:paraId="1F6FB55C" w14:textId="77777777" w:rsidR="001A5266" w:rsidRPr="00D7779A" w:rsidRDefault="001A5266" w:rsidP="00D9728D">
            <w:pPr>
              <w:pStyle w:val="TableText"/>
            </w:pPr>
            <w:r w:rsidRPr="00D7779A">
              <w:t>ERR_UNAVAIL_FUNC. This function is not implemented.</w:t>
            </w:r>
          </w:p>
        </w:tc>
      </w:tr>
      <w:tr w:rsidR="001A5266" w:rsidRPr="00D7779A" w14:paraId="784C1830" w14:textId="77777777" w:rsidTr="00F52000">
        <w:trPr>
          <w:trHeight w:val="20"/>
        </w:trPr>
        <w:tc>
          <w:tcPr>
            <w:tcW w:w="2335" w:type="dxa"/>
          </w:tcPr>
          <w:p w14:paraId="14F10DB4" w14:textId="77777777" w:rsidR="001A5266" w:rsidRPr="00D7779A" w:rsidRDefault="001A5266" w:rsidP="00D9728D">
            <w:pPr>
              <w:pStyle w:val="TableTextCenter"/>
            </w:pPr>
            <w:r w:rsidRPr="00D7779A">
              <w:t>0x03</w:t>
            </w:r>
          </w:p>
        </w:tc>
        <w:tc>
          <w:tcPr>
            <w:tcW w:w="7015" w:type="dxa"/>
          </w:tcPr>
          <w:p w14:paraId="7EA76EA1" w14:textId="77777777" w:rsidR="001A5266" w:rsidRPr="00D7779A" w:rsidRDefault="001A5266" w:rsidP="00D9728D">
            <w:pPr>
              <w:pStyle w:val="TableText"/>
            </w:pPr>
            <w:r w:rsidRPr="00D7779A">
              <w:t>ERR_DATA_FORMAT. Incorrect number of bytes sent for the requested Family Byte.</w:t>
            </w:r>
          </w:p>
        </w:tc>
      </w:tr>
      <w:tr w:rsidR="001A5266" w:rsidRPr="00D7779A" w14:paraId="518682E0" w14:textId="77777777" w:rsidTr="00F52000">
        <w:trPr>
          <w:trHeight w:val="20"/>
        </w:trPr>
        <w:tc>
          <w:tcPr>
            <w:tcW w:w="2335" w:type="dxa"/>
          </w:tcPr>
          <w:p w14:paraId="1A48D377" w14:textId="77777777" w:rsidR="001A5266" w:rsidRPr="00D7779A" w:rsidRDefault="001A5266" w:rsidP="00D9728D">
            <w:pPr>
              <w:pStyle w:val="TableTextCenter"/>
            </w:pPr>
            <w:r w:rsidRPr="00D7779A">
              <w:t>0x04</w:t>
            </w:r>
          </w:p>
        </w:tc>
        <w:tc>
          <w:tcPr>
            <w:tcW w:w="7015" w:type="dxa"/>
          </w:tcPr>
          <w:p w14:paraId="76E5309A" w14:textId="77777777" w:rsidR="001A5266" w:rsidRPr="00D7779A" w:rsidRDefault="001A5266" w:rsidP="00D9728D">
            <w:pPr>
              <w:pStyle w:val="TableText"/>
            </w:pPr>
            <w:r w:rsidRPr="00D7779A">
              <w:t>ERR_INPUT_VALUE. Illegal configuration value was attempted to be set.</w:t>
            </w:r>
          </w:p>
        </w:tc>
      </w:tr>
      <w:tr w:rsidR="001A5266" w:rsidRPr="00D7779A" w14:paraId="417E9325" w14:textId="77777777" w:rsidTr="00F52000">
        <w:trPr>
          <w:trHeight w:val="20"/>
        </w:trPr>
        <w:tc>
          <w:tcPr>
            <w:tcW w:w="2335" w:type="dxa"/>
          </w:tcPr>
          <w:p w14:paraId="0BFBCEDB" w14:textId="77777777" w:rsidR="001A5266" w:rsidRPr="00D7779A" w:rsidRDefault="001A5266" w:rsidP="00D9728D">
            <w:pPr>
              <w:pStyle w:val="TableTextCenter"/>
            </w:pPr>
            <w:r w:rsidRPr="00D7779A">
              <w:t>0x80</w:t>
            </w:r>
          </w:p>
        </w:tc>
        <w:tc>
          <w:tcPr>
            <w:tcW w:w="7015" w:type="dxa"/>
          </w:tcPr>
          <w:p w14:paraId="563B7183" w14:textId="77777777" w:rsidR="001A5266" w:rsidRPr="00D7779A" w:rsidRDefault="001A5266" w:rsidP="00D9728D">
            <w:pPr>
              <w:pStyle w:val="TableText"/>
            </w:pPr>
            <w:r w:rsidRPr="00D7779A">
              <w:t>ERR_BTLDR_GENERAL. General error while receiving/flashing a page during the bootloader sequence.</w:t>
            </w:r>
          </w:p>
        </w:tc>
      </w:tr>
      <w:tr w:rsidR="001A5266" w:rsidRPr="00D7779A" w14:paraId="6A86A2BE" w14:textId="77777777" w:rsidTr="00F52000">
        <w:trPr>
          <w:trHeight w:val="20"/>
        </w:trPr>
        <w:tc>
          <w:tcPr>
            <w:tcW w:w="2335" w:type="dxa"/>
          </w:tcPr>
          <w:p w14:paraId="2FDFC324" w14:textId="77777777" w:rsidR="001A5266" w:rsidRPr="00D7779A" w:rsidRDefault="001A5266" w:rsidP="00D9728D">
            <w:pPr>
              <w:pStyle w:val="TableTextCenter"/>
            </w:pPr>
            <w:r w:rsidRPr="00D7779A">
              <w:t>0x81</w:t>
            </w:r>
          </w:p>
        </w:tc>
        <w:tc>
          <w:tcPr>
            <w:tcW w:w="7015" w:type="dxa"/>
          </w:tcPr>
          <w:p w14:paraId="364E079B" w14:textId="77777777" w:rsidR="001A5266" w:rsidRPr="00D7779A" w:rsidRDefault="001A5266" w:rsidP="00D9728D">
            <w:pPr>
              <w:pStyle w:val="TableText"/>
            </w:pPr>
            <w:r w:rsidRPr="00D7779A">
              <w:t>ERR_BTLDR_CHECKSUM. Checksum error while decrypting/checking page data.</w:t>
            </w:r>
          </w:p>
        </w:tc>
      </w:tr>
      <w:tr w:rsidR="001A5266" w:rsidRPr="00D7779A" w14:paraId="29C51114" w14:textId="77777777" w:rsidTr="00F52000">
        <w:trPr>
          <w:trHeight w:val="20"/>
        </w:trPr>
        <w:tc>
          <w:tcPr>
            <w:tcW w:w="2335" w:type="dxa"/>
          </w:tcPr>
          <w:p w14:paraId="4A1E4045" w14:textId="77777777" w:rsidR="001A5266" w:rsidRPr="00D7779A" w:rsidRDefault="001A5266" w:rsidP="00D9728D">
            <w:pPr>
              <w:pStyle w:val="TableTextCenter"/>
            </w:pPr>
            <w:r w:rsidRPr="00D7779A">
              <w:t>0x82</w:t>
            </w:r>
          </w:p>
        </w:tc>
        <w:tc>
          <w:tcPr>
            <w:tcW w:w="7015" w:type="dxa"/>
          </w:tcPr>
          <w:p w14:paraId="05946A77" w14:textId="77777777" w:rsidR="001A5266" w:rsidRPr="00D7779A" w:rsidRDefault="001A5266" w:rsidP="00D9728D">
            <w:pPr>
              <w:pStyle w:val="TableText"/>
            </w:pPr>
            <w:r w:rsidRPr="00D7779A">
              <w:t>ERR_BTLDR_AUTH. Authorization error.</w:t>
            </w:r>
          </w:p>
        </w:tc>
      </w:tr>
      <w:tr w:rsidR="001A5266" w:rsidRPr="00D7779A" w14:paraId="7EE97A5E" w14:textId="77777777" w:rsidTr="00F52000">
        <w:trPr>
          <w:trHeight w:val="20"/>
        </w:trPr>
        <w:tc>
          <w:tcPr>
            <w:tcW w:w="2335" w:type="dxa"/>
          </w:tcPr>
          <w:p w14:paraId="082CE870" w14:textId="77777777" w:rsidR="001A5266" w:rsidRPr="00D7779A" w:rsidRDefault="001A5266" w:rsidP="00D9728D">
            <w:pPr>
              <w:pStyle w:val="TableTextCenter"/>
            </w:pPr>
            <w:r w:rsidRPr="00D7779A">
              <w:t>0x83</w:t>
            </w:r>
          </w:p>
        </w:tc>
        <w:tc>
          <w:tcPr>
            <w:tcW w:w="7015" w:type="dxa"/>
          </w:tcPr>
          <w:p w14:paraId="3DDDBEB2" w14:textId="77777777" w:rsidR="001A5266" w:rsidRPr="00D7779A" w:rsidRDefault="001A5266" w:rsidP="00D9728D">
            <w:pPr>
              <w:pStyle w:val="TableText"/>
            </w:pPr>
            <w:r w:rsidRPr="00D7779A">
              <w:t>ERR_BTLDR_INVALID_APP. Application not valid.</w:t>
            </w:r>
          </w:p>
        </w:tc>
      </w:tr>
      <w:tr w:rsidR="00690D3B" w:rsidRPr="00D7779A" w14:paraId="358FA7F4" w14:textId="77777777" w:rsidTr="00F52000">
        <w:trPr>
          <w:trHeight w:val="20"/>
        </w:trPr>
        <w:tc>
          <w:tcPr>
            <w:tcW w:w="2335" w:type="dxa"/>
          </w:tcPr>
          <w:p w14:paraId="21FC04CF" w14:textId="50178D95" w:rsidR="00690D3B" w:rsidRPr="00D7779A" w:rsidRDefault="00690D3B" w:rsidP="00D9728D">
            <w:pPr>
              <w:pStyle w:val="TableTextCenter"/>
            </w:pPr>
            <w:r w:rsidRPr="00D7779A">
              <w:t>0x84</w:t>
            </w:r>
          </w:p>
        </w:tc>
        <w:tc>
          <w:tcPr>
            <w:tcW w:w="7015" w:type="dxa"/>
          </w:tcPr>
          <w:p w14:paraId="5C5149F8" w14:textId="6D7F1AB6" w:rsidR="00690D3B" w:rsidRPr="00D7779A" w:rsidRDefault="00690D3B" w:rsidP="00D9728D">
            <w:pPr>
              <w:pStyle w:val="TableText"/>
            </w:pPr>
            <w:r w:rsidRPr="00D7779A">
              <w:t xml:space="preserve">ERR_BTLDR_APP_NOT_ERASED. Application </w:t>
            </w:r>
            <w:r w:rsidR="00BA14BA">
              <w:t>wa</w:t>
            </w:r>
            <w:r w:rsidRPr="00D7779A">
              <w:t>s not erase</w:t>
            </w:r>
            <w:r w:rsidR="00BA14BA">
              <w:t>d</w:t>
            </w:r>
            <w:r w:rsidRPr="00D7779A">
              <w:t xml:space="preserve"> before trying to flash a new one.</w:t>
            </w:r>
          </w:p>
        </w:tc>
      </w:tr>
      <w:tr w:rsidR="00AC40C9" w:rsidRPr="00D7779A" w14:paraId="66CB0C6B" w14:textId="77777777" w:rsidTr="00F52000">
        <w:trPr>
          <w:trHeight w:val="20"/>
        </w:trPr>
        <w:tc>
          <w:tcPr>
            <w:tcW w:w="2335" w:type="dxa"/>
          </w:tcPr>
          <w:p w14:paraId="77FA0866" w14:textId="76189C53" w:rsidR="00AC40C9" w:rsidRPr="00D7779A" w:rsidRDefault="00AC40C9" w:rsidP="00D9728D">
            <w:pPr>
              <w:pStyle w:val="TableTextCenter"/>
            </w:pPr>
            <w:r>
              <w:t>0x85</w:t>
            </w:r>
          </w:p>
        </w:tc>
        <w:tc>
          <w:tcPr>
            <w:tcW w:w="7015" w:type="dxa"/>
          </w:tcPr>
          <w:p w14:paraId="4E21190E" w14:textId="735AA5FC" w:rsidR="00AC40C9" w:rsidRPr="00D7779A" w:rsidRDefault="00031EF6" w:rsidP="00D9728D">
            <w:pPr>
              <w:pStyle w:val="TableText"/>
            </w:pPr>
            <w:r w:rsidRPr="00ED333E">
              <w:t>BL_ERR_BTLDR_</w:t>
            </w:r>
            <w:r>
              <w:t>DE</w:t>
            </w:r>
            <w:r w:rsidRPr="00ED333E">
              <w:t>CRYPTION</w:t>
            </w:r>
            <w:r>
              <w:t>. Error during decryption. Check keys are correctly loaded.</w:t>
            </w:r>
          </w:p>
        </w:tc>
      </w:tr>
      <w:tr w:rsidR="00463894" w:rsidRPr="00D7779A" w14:paraId="57ACC638" w14:textId="77777777" w:rsidTr="00F52000">
        <w:trPr>
          <w:trHeight w:val="20"/>
        </w:trPr>
        <w:tc>
          <w:tcPr>
            <w:tcW w:w="2335" w:type="dxa"/>
          </w:tcPr>
          <w:p w14:paraId="7256D135" w14:textId="3B58CB95" w:rsidR="00463894" w:rsidRDefault="00463894" w:rsidP="00D9728D">
            <w:pPr>
              <w:pStyle w:val="TableTextCenter"/>
            </w:pPr>
            <w:r w:rsidRPr="00463894">
              <w:t>0x8</w:t>
            </w:r>
            <w:r>
              <w:t>6</w:t>
            </w:r>
          </w:p>
        </w:tc>
        <w:tc>
          <w:tcPr>
            <w:tcW w:w="7015" w:type="dxa"/>
          </w:tcPr>
          <w:p w14:paraId="07A4C882" w14:textId="46BD0CEE" w:rsidR="00463894" w:rsidRPr="00ED333E" w:rsidRDefault="00463894" w:rsidP="00D9728D">
            <w:pPr>
              <w:pStyle w:val="TableText"/>
            </w:pPr>
            <w:r w:rsidRPr="00463894">
              <w:t>BL_ERR_KEY_EXIST</w:t>
            </w:r>
            <w:r>
              <w:t>: Key is already loaded, cannot load new key</w:t>
            </w:r>
          </w:p>
        </w:tc>
      </w:tr>
      <w:tr w:rsidR="00463894" w:rsidRPr="00D7779A" w14:paraId="60816A3A" w14:textId="77777777" w:rsidTr="00F52000">
        <w:trPr>
          <w:trHeight w:val="20"/>
        </w:trPr>
        <w:tc>
          <w:tcPr>
            <w:tcW w:w="2335" w:type="dxa"/>
          </w:tcPr>
          <w:p w14:paraId="25112082" w14:textId="790771DB" w:rsidR="00463894" w:rsidRDefault="00463894" w:rsidP="00D9728D">
            <w:pPr>
              <w:pStyle w:val="TableTextCenter"/>
            </w:pPr>
            <w:r w:rsidRPr="00463894">
              <w:t>0x87</w:t>
            </w:r>
          </w:p>
        </w:tc>
        <w:tc>
          <w:tcPr>
            <w:tcW w:w="7015" w:type="dxa"/>
          </w:tcPr>
          <w:p w14:paraId="1D18EE79" w14:textId="3CEF9BBB" w:rsidR="00463894" w:rsidRPr="00ED333E" w:rsidRDefault="00463894" w:rsidP="00D9728D">
            <w:pPr>
              <w:pStyle w:val="TableText"/>
            </w:pPr>
            <w:r w:rsidRPr="00463894">
              <w:t>BL_ERR_NO_KEY_MEM</w:t>
            </w:r>
            <w:r>
              <w:t>: No key slot available</w:t>
            </w:r>
          </w:p>
        </w:tc>
      </w:tr>
      <w:tr w:rsidR="00582DB7" w:rsidRPr="00D7779A" w14:paraId="44A6DB2F" w14:textId="77777777" w:rsidTr="00F52000">
        <w:trPr>
          <w:trHeight w:val="20"/>
        </w:trPr>
        <w:tc>
          <w:tcPr>
            <w:tcW w:w="2335" w:type="dxa"/>
          </w:tcPr>
          <w:p w14:paraId="2401A93C" w14:textId="23FC3653" w:rsidR="00582DB7" w:rsidRPr="00D7779A" w:rsidRDefault="00582DB7" w:rsidP="00582DB7">
            <w:pPr>
              <w:pStyle w:val="TableTextCenter"/>
            </w:pPr>
            <w:r w:rsidRPr="00D7779A">
              <w:t>0xFE</w:t>
            </w:r>
          </w:p>
        </w:tc>
        <w:tc>
          <w:tcPr>
            <w:tcW w:w="7015" w:type="dxa"/>
          </w:tcPr>
          <w:p w14:paraId="6EC63331" w14:textId="17B2578B" w:rsidR="00582DB7" w:rsidRPr="00D7779A" w:rsidRDefault="00582DB7" w:rsidP="00582DB7">
            <w:pPr>
              <w:pStyle w:val="TableText"/>
            </w:pPr>
            <w:r w:rsidRPr="00D7779A">
              <w:t>ERR_TRY_AGAIN. Device is busy. Try again.</w:t>
            </w:r>
          </w:p>
        </w:tc>
      </w:tr>
      <w:tr w:rsidR="00582DB7" w:rsidRPr="00D7779A" w14:paraId="02B0F10E" w14:textId="77777777" w:rsidTr="00F52000">
        <w:trPr>
          <w:trHeight w:val="20"/>
        </w:trPr>
        <w:tc>
          <w:tcPr>
            <w:tcW w:w="2335" w:type="dxa"/>
          </w:tcPr>
          <w:p w14:paraId="5E0861D5" w14:textId="77777777" w:rsidR="00582DB7" w:rsidRPr="00D7779A" w:rsidRDefault="00582DB7" w:rsidP="00582DB7">
            <w:pPr>
              <w:pStyle w:val="TableTextCenter"/>
            </w:pPr>
            <w:r w:rsidRPr="00D7779A">
              <w:t>0xFF</w:t>
            </w:r>
          </w:p>
        </w:tc>
        <w:tc>
          <w:tcPr>
            <w:tcW w:w="7015" w:type="dxa"/>
          </w:tcPr>
          <w:p w14:paraId="029E019F" w14:textId="4030B5FF" w:rsidR="00582DB7" w:rsidRPr="00D7779A" w:rsidRDefault="00582DB7" w:rsidP="00582DB7">
            <w:pPr>
              <w:pStyle w:val="TableText"/>
            </w:pPr>
            <w:r w:rsidRPr="00D7779A">
              <w:t xml:space="preserve">ERR_UNKNOWN. Unknown </w:t>
            </w:r>
            <w:r w:rsidR="00BA14BA">
              <w:t>e</w:t>
            </w:r>
            <w:r w:rsidRPr="00D7779A">
              <w:t>rror.</w:t>
            </w:r>
          </w:p>
        </w:tc>
      </w:tr>
    </w:tbl>
    <w:p w14:paraId="47A435C1" w14:textId="77777777" w:rsidR="001A5266" w:rsidRPr="00D7779A" w:rsidRDefault="001A5266" w:rsidP="00544FED">
      <w:pPr>
        <w:pStyle w:val="H4-Heading"/>
        <w:rPr>
          <w:rFonts w:ascii="Arial" w:hAnsi="Arial" w:cs="Arial"/>
        </w:rPr>
      </w:pPr>
      <w:bookmarkStart w:id="67" w:name="_Toc80800188"/>
      <w:r w:rsidRPr="00D7779A">
        <w:rPr>
          <w:rFonts w:ascii="Arial" w:hAnsi="Arial" w:cs="Arial"/>
        </w:rPr>
        <w:t>I</w:t>
      </w:r>
      <w:r w:rsidRPr="00183C72">
        <w:rPr>
          <w:rStyle w:val="H4-HeadingSuperscript"/>
        </w:rPr>
        <w:t>2</w:t>
      </w:r>
      <w:r w:rsidRPr="00D7779A">
        <w:rPr>
          <w:rFonts w:ascii="Arial" w:hAnsi="Arial" w:cs="Arial"/>
        </w:rPr>
        <w:t>C Write</w:t>
      </w:r>
      <w:bookmarkEnd w:id="67"/>
    </w:p>
    <w:p w14:paraId="01AF1771" w14:textId="77777777" w:rsidR="001A5266" w:rsidRPr="00D7779A" w:rsidRDefault="001A5266" w:rsidP="00183C72">
      <w:pPr>
        <w:pStyle w:val="Body"/>
      </w:pPr>
      <w:r w:rsidRPr="00D7779A">
        <w:t>The process for an I</w:t>
      </w:r>
      <w:r w:rsidRPr="00D7779A">
        <w:rPr>
          <w:rStyle w:val="BodySuperscript"/>
        </w:rPr>
        <w:t>2</w:t>
      </w:r>
      <w:r w:rsidRPr="00D7779A">
        <w:t>C write data transfer is as follows:</w:t>
      </w:r>
    </w:p>
    <w:p w14:paraId="3522F3DD" w14:textId="77777777" w:rsidR="001A5266" w:rsidRPr="00D7779A" w:rsidRDefault="001A5266" w:rsidP="00D9728D">
      <w:pPr>
        <w:pStyle w:val="Bullet-Numbers"/>
        <w:numPr>
          <w:ilvl w:val="0"/>
          <w:numId w:val="34"/>
        </w:numPr>
      </w:pPr>
      <w:r w:rsidRPr="00D7779A">
        <w:t>The bus master indicates a data transfer to the device with a START condition.</w:t>
      </w:r>
    </w:p>
    <w:p w14:paraId="18F22667" w14:textId="76EC18B7" w:rsidR="001A5266" w:rsidRPr="00D7779A" w:rsidRDefault="001A5266" w:rsidP="007422D0">
      <w:pPr>
        <w:pStyle w:val="Bullet-Numbers"/>
      </w:pPr>
      <w:r w:rsidRPr="00D7779A">
        <w:t xml:space="preserve">The master transmits </w:t>
      </w:r>
      <w:r w:rsidR="00044A53">
        <w:t>1</w:t>
      </w:r>
      <w:r w:rsidR="00044A53" w:rsidRPr="00D7779A">
        <w:t xml:space="preserve"> </w:t>
      </w:r>
      <w:r w:rsidRPr="00D7779A">
        <w:t>byte with the</w:t>
      </w:r>
      <w:r w:rsidR="00F819BE" w:rsidRPr="00D7779A">
        <w:t xml:space="preserve"> </w:t>
      </w:r>
      <w:r w:rsidRPr="00D7779A">
        <w:t xml:space="preserve">7-bit slave address and a single write bit set to zero. The </w:t>
      </w:r>
      <w:r w:rsidR="00044A53">
        <w:t>8</w:t>
      </w:r>
      <w:r w:rsidR="00044A53" w:rsidRPr="00D7779A">
        <w:t xml:space="preserve"> </w:t>
      </w:r>
      <w:r w:rsidRPr="00D7779A">
        <w:t xml:space="preserve">bits transferred as a slave address for the </w:t>
      </w:r>
      <w:r w:rsidRPr="00D7779A">
        <w:rPr>
          <w:b/>
        </w:rPr>
        <w:fldChar w:fldCharType="begin"/>
      </w:r>
      <w:r w:rsidRPr="00D7779A">
        <w:rPr>
          <w:b/>
        </w:rPr>
        <w:instrText xml:space="preserve"> DOCPROPERTY  PartNumber  \* MERGEFORMAT </w:instrText>
      </w:r>
      <w:r w:rsidRPr="00D7779A">
        <w:rPr>
          <w:b/>
        </w:rPr>
        <w:fldChar w:fldCharType="separate"/>
      </w:r>
      <w:r w:rsidR="00621732" w:rsidRPr="00621732">
        <w:t>MAX</w:t>
      </w:r>
      <w:r w:rsidR="007847E6">
        <w:t>78000</w:t>
      </w:r>
      <w:r w:rsidRPr="00D7779A">
        <w:rPr>
          <w:b/>
        </w:rPr>
        <w:fldChar w:fldCharType="end"/>
      </w:r>
      <w:r w:rsidRPr="00D7779A">
        <w:t xml:space="preserve"> </w:t>
      </w:r>
      <w:r w:rsidR="00546A2B" w:rsidRPr="00D7779A">
        <w:t xml:space="preserve">are </w:t>
      </w:r>
      <w:r w:rsidRPr="00D7779A">
        <w:t>0xAA for a write transaction.</w:t>
      </w:r>
    </w:p>
    <w:p w14:paraId="1CB801FB" w14:textId="5B26AAA6" w:rsidR="001A5266" w:rsidRPr="00D7779A" w:rsidRDefault="001A5266" w:rsidP="007422D0">
      <w:pPr>
        <w:pStyle w:val="Bullet-Numbers"/>
      </w:pPr>
      <w:r w:rsidRPr="00D7779A">
        <w:t xml:space="preserve">During the next SCL clock </w:t>
      </w:r>
      <w:r w:rsidR="00F819BE" w:rsidRPr="00D7779A">
        <w:t xml:space="preserve">that follows </w:t>
      </w:r>
      <w:r w:rsidRPr="00D7779A">
        <w:t>the write bit, the master releases SDA. During this clock period, the device responds with an ACK by pulling SDA low.</w:t>
      </w:r>
    </w:p>
    <w:p w14:paraId="5A30B560" w14:textId="4F2784E2" w:rsidR="001A5266" w:rsidRPr="00D7779A" w:rsidRDefault="001A5266" w:rsidP="007422D0">
      <w:pPr>
        <w:pStyle w:val="Bullet-Numbers"/>
      </w:pPr>
      <w:r w:rsidRPr="00D7779A">
        <w:t xml:space="preserve">The master senses the ACK condition and begins to transfer the Family Byte. The master drives data on the SDA circuit for each of the </w:t>
      </w:r>
      <w:r w:rsidR="00044A53">
        <w:t>8</w:t>
      </w:r>
      <w:r w:rsidR="00044A53" w:rsidRPr="00D7779A">
        <w:t xml:space="preserve"> </w:t>
      </w:r>
      <w:r w:rsidRPr="00D7779A">
        <w:t>bits of the</w:t>
      </w:r>
      <w:r w:rsidR="008E2809" w:rsidRPr="00D7779A">
        <w:t xml:space="preserve"> Family</w:t>
      </w:r>
      <w:r w:rsidRPr="00D7779A">
        <w:t xml:space="preserve"> </w:t>
      </w:r>
      <w:r w:rsidR="00AE5689" w:rsidRPr="00D7779A">
        <w:t>B</w:t>
      </w:r>
      <w:r w:rsidRPr="00D7779A">
        <w:t>yte and then floats SDA during the ninth bit to allow the device to reply with the ACK indication.</w:t>
      </w:r>
    </w:p>
    <w:p w14:paraId="19AB10C0" w14:textId="3A21B36F" w:rsidR="001A5266" w:rsidRPr="00D7779A" w:rsidRDefault="001A5266" w:rsidP="007422D0">
      <w:pPr>
        <w:pStyle w:val="Bullet-Numbers"/>
      </w:pPr>
      <w:r w:rsidRPr="00D7779A">
        <w:t xml:space="preserve">The master senses the ACK condition and begins to transfer the Command Index Byte. The master drives data on the SDA circuit for each of the </w:t>
      </w:r>
      <w:r w:rsidR="00044A53">
        <w:t>8</w:t>
      </w:r>
      <w:r w:rsidR="00044A53" w:rsidRPr="00D7779A">
        <w:t xml:space="preserve"> </w:t>
      </w:r>
      <w:r w:rsidRPr="00D7779A">
        <w:t>bits of the</w:t>
      </w:r>
      <w:r w:rsidR="00AE5689" w:rsidRPr="00D7779A">
        <w:t xml:space="preserve"> Command Index</w:t>
      </w:r>
      <w:r w:rsidRPr="00D7779A">
        <w:t xml:space="preserve"> </w:t>
      </w:r>
      <w:r w:rsidR="00AE5689" w:rsidRPr="00D7779A">
        <w:t>B</w:t>
      </w:r>
      <w:r w:rsidRPr="00D7779A">
        <w:t>yte and then floats SDA during the ninth bit to allow the device to reply with the ACK indication.</w:t>
      </w:r>
    </w:p>
    <w:p w14:paraId="52AE464D" w14:textId="39ED814A" w:rsidR="001A5266" w:rsidRPr="00D7779A" w:rsidRDefault="001A5266" w:rsidP="007422D0">
      <w:pPr>
        <w:pStyle w:val="Bullet-Numbers"/>
      </w:pPr>
      <w:r w:rsidRPr="00D7779A">
        <w:t xml:space="preserve">The master senses the ACK condition and begins to transfer the Write Data Byte 0. The master drives data on the SDA circuit for each of the </w:t>
      </w:r>
      <w:r w:rsidR="00044A53">
        <w:t>8</w:t>
      </w:r>
      <w:r w:rsidR="00044A53" w:rsidRPr="00D7779A">
        <w:t xml:space="preserve"> </w:t>
      </w:r>
      <w:r w:rsidRPr="00D7779A">
        <w:t xml:space="preserve">bits of the </w:t>
      </w:r>
      <w:r w:rsidR="00AE5689" w:rsidRPr="00D7779A">
        <w:t>Write Data B</w:t>
      </w:r>
      <w:r w:rsidRPr="00D7779A">
        <w:t>yte</w:t>
      </w:r>
      <w:r w:rsidR="00AE5689" w:rsidRPr="00D7779A">
        <w:t xml:space="preserve"> 0</w:t>
      </w:r>
      <w:r w:rsidRPr="00D7779A">
        <w:t xml:space="preserve"> and then floats SDA during the ninth bit to allow the device to reply with the ACK indication.</w:t>
      </w:r>
    </w:p>
    <w:p w14:paraId="02CBECCA" w14:textId="6785D729" w:rsidR="001A5266" w:rsidRPr="00D7779A" w:rsidRDefault="001A5266" w:rsidP="007422D0">
      <w:pPr>
        <w:pStyle w:val="Bullet-Numbers"/>
      </w:pPr>
      <w:r w:rsidRPr="00D7779A">
        <w:t xml:space="preserve">The master senses the ACK condition and can begin to transfer another Write Data Byte if required. The master drives data on the SDA circuit for each of the </w:t>
      </w:r>
      <w:r w:rsidR="00044A53">
        <w:t>8</w:t>
      </w:r>
      <w:r w:rsidR="00044A53" w:rsidRPr="00D7779A">
        <w:t xml:space="preserve"> </w:t>
      </w:r>
      <w:r w:rsidRPr="00D7779A">
        <w:t xml:space="preserve">bits of the </w:t>
      </w:r>
      <w:r w:rsidR="00AE5689" w:rsidRPr="00D7779A">
        <w:t>Write Data B</w:t>
      </w:r>
      <w:r w:rsidRPr="00D7779A">
        <w:t>yte and then floats SDA during the ninth bit to allow the device to reply with the ACK indication. If another Write Data Byte is not required, the master indicates the transfer is complete by generating a STOP condition. A STOP condition is generated when the master pulls SDA from a low to high while SCL is high.</w:t>
      </w:r>
    </w:p>
    <w:p w14:paraId="6447BBAD" w14:textId="149C3396" w:rsidR="001A5266" w:rsidRPr="00D7779A" w:rsidRDefault="001A5266" w:rsidP="007422D0">
      <w:pPr>
        <w:pStyle w:val="Bullet-Numbers"/>
      </w:pPr>
      <w:r w:rsidRPr="00D7779A">
        <w:t>The master waits for a period of CMD_DELAY (60</w:t>
      </w:r>
      <w:r w:rsidR="00546A2B" w:rsidRPr="00D7779A">
        <w:t>µ</w:t>
      </w:r>
      <w:r w:rsidRPr="00D7779A">
        <w:t xml:space="preserve">s) for the device to have </w:t>
      </w:r>
      <w:r w:rsidR="00044A53">
        <w:t>the</w:t>
      </w:r>
      <w:r w:rsidR="00044A53" w:rsidRPr="00D7779A">
        <w:t xml:space="preserve"> </w:t>
      </w:r>
      <w:r w:rsidRPr="00D7779A">
        <w:t>data ready.</w:t>
      </w:r>
    </w:p>
    <w:p w14:paraId="2EF7C1D4" w14:textId="5CD96B31" w:rsidR="001A5266" w:rsidRPr="00D7779A" w:rsidRDefault="001A5266" w:rsidP="007422D0">
      <w:pPr>
        <w:pStyle w:val="Bullet-Numbers"/>
      </w:pPr>
      <w:r w:rsidRPr="00D7779A">
        <w:lastRenderedPageBreak/>
        <w:t xml:space="preserve">The master indicates a data transfer to </w:t>
      </w:r>
      <w:r w:rsidR="00AE5689" w:rsidRPr="00D7779A">
        <w:t xml:space="preserve">the </w:t>
      </w:r>
      <w:r w:rsidRPr="00D7779A">
        <w:t>slave with a START condition.</w:t>
      </w:r>
    </w:p>
    <w:p w14:paraId="71D3B4A9" w14:textId="4773C65A" w:rsidR="001A5266" w:rsidRPr="00D7779A" w:rsidRDefault="001A5266" w:rsidP="007422D0">
      <w:pPr>
        <w:pStyle w:val="Bullet-Numbers"/>
      </w:pPr>
      <w:r w:rsidRPr="00D7779A">
        <w:t xml:space="preserve">The master transmits </w:t>
      </w:r>
      <w:r w:rsidR="00044A53">
        <w:t>1</w:t>
      </w:r>
      <w:r w:rsidR="00044A53" w:rsidRPr="00D7779A">
        <w:t xml:space="preserve"> </w:t>
      </w:r>
      <w:r w:rsidRPr="00D7779A">
        <w:t>byte with the</w:t>
      </w:r>
      <w:r w:rsidR="00D14E10" w:rsidRPr="00D7779A">
        <w:t xml:space="preserve"> </w:t>
      </w:r>
      <w:r w:rsidRPr="00D7779A">
        <w:t xml:space="preserve">7-bit slave address and a single write bit set to one. This is an indication from the master to read the device from the previously written location defined by the Family Byte and the Command Index. The master then floats SDA and allows the device to drive SDA to send the Status Byte. The Status Byte reveals the success of the previous write sequence. After </w:t>
      </w:r>
      <w:r w:rsidR="00AE5689" w:rsidRPr="00D7779A">
        <w:t xml:space="preserve">the </w:t>
      </w:r>
      <w:r w:rsidRPr="00D7779A">
        <w:t>Status Byte is read, the master drives SDA low to signal the end of data to the device.</w:t>
      </w:r>
    </w:p>
    <w:p w14:paraId="61C69EA5" w14:textId="77777777" w:rsidR="001A5266" w:rsidRPr="00D7779A" w:rsidRDefault="001A5266" w:rsidP="007422D0">
      <w:pPr>
        <w:pStyle w:val="Bullet-Numbers"/>
      </w:pPr>
      <w:r w:rsidRPr="00D7779A">
        <w:t>The master indicates the transfer is complete by generating a STOP condition.</w:t>
      </w:r>
    </w:p>
    <w:p w14:paraId="1BC10579" w14:textId="3F8D41C3" w:rsidR="001A5266" w:rsidRPr="00D7779A" w:rsidRDefault="001A5266" w:rsidP="007422D0">
      <w:pPr>
        <w:pStyle w:val="Bullet-Numbers"/>
      </w:pPr>
      <w:r w:rsidRPr="00D7779A">
        <w:t>After the completion of the write data transfer, the Status Byte must be analyzed to determine if the write sequence was successful and the device has received the</w:t>
      </w:r>
      <w:r w:rsidR="00452910" w:rsidRPr="00452910">
        <w:t xml:space="preserve"> </w:t>
      </w:r>
      <w:r w:rsidR="00452910" w:rsidRPr="00D7779A">
        <w:t>intended</w:t>
      </w:r>
      <w:r w:rsidRPr="00D7779A">
        <w:t xml:space="preserve"> command.</w:t>
      </w:r>
    </w:p>
    <w:p w14:paraId="56FBAB27" w14:textId="77777777" w:rsidR="001A5266" w:rsidRPr="00D7779A" w:rsidRDefault="001A5266" w:rsidP="00544FED">
      <w:pPr>
        <w:pStyle w:val="H4-Heading"/>
        <w:rPr>
          <w:rFonts w:ascii="Arial" w:hAnsi="Arial" w:cs="Arial"/>
        </w:rPr>
      </w:pPr>
      <w:bookmarkStart w:id="68" w:name="_Toc80800189"/>
      <w:r w:rsidRPr="00D7779A">
        <w:rPr>
          <w:rFonts w:ascii="Arial" w:hAnsi="Arial" w:cs="Arial"/>
        </w:rPr>
        <w:t>I</w:t>
      </w:r>
      <w:r w:rsidRPr="00183C72">
        <w:rPr>
          <w:rStyle w:val="H4-HeadingSuperscript"/>
        </w:rPr>
        <w:t>2</w:t>
      </w:r>
      <w:r w:rsidRPr="00D7779A">
        <w:rPr>
          <w:rFonts w:ascii="Arial" w:hAnsi="Arial" w:cs="Arial"/>
        </w:rPr>
        <w:t>C Read</w:t>
      </w:r>
      <w:bookmarkEnd w:id="68"/>
    </w:p>
    <w:p w14:paraId="0FE1D9DA" w14:textId="77777777" w:rsidR="001A5266" w:rsidRPr="00D7779A" w:rsidRDefault="001A5266" w:rsidP="00183C72">
      <w:pPr>
        <w:pStyle w:val="Body"/>
      </w:pPr>
      <w:r w:rsidRPr="00D7779A">
        <w:t>The process for an I</w:t>
      </w:r>
      <w:r w:rsidRPr="00D7779A">
        <w:rPr>
          <w:rStyle w:val="BodySuperscript"/>
        </w:rPr>
        <w:t>2</w:t>
      </w:r>
      <w:r w:rsidRPr="00D7779A">
        <w:t>C read data transfer is as follows:</w:t>
      </w:r>
    </w:p>
    <w:p w14:paraId="666F3C23" w14:textId="77777777" w:rsidR="001A5266" w:rsidRPr="00D7779A" w:rsidRDefault="001A5266" w:rsidP="00D9728D">
      <w:pPr>
        <w:pStyle w:val="Bullet-Numbers"/>
        <w:numPr>
          <w:ilvl w:val="0"/>
          <w:numId w:val="35"/>
        </w:numPr>
      </w:pPr>
      <w:r w:rsidRPr="00D7779A">
        <w:t>The bus master indicates a data transfer to the device with a START condition.</w:t>
      </w:r>
    </w:p>
    <w:p w14:paraId="5462F08B" w14:textId="0B713C4B" w:rsidR="001A5266" w:rsidRPr="00D7779A" w:rsidRDefault="001A5266" w:rsidP="007422D0">
      <w:pPr>
        <w:pStyle w:val="Bullet-Numbers"/>
      </w:pPr>
      <w:r w:rsidRPr="00D7779A">
        <w:t xml:space="preserve">The master transmits </w:t>
      </w:r>
      <w:r w:rsidR="00F02F38">
        <w:t>1</w:t>
      </w:r>
      <w:r w:rsidR="00F02F38" w:rsidRPr="00D7779A">
        <w:t xml:space="preserve"> </w:t>
      </w:r>
      <w:r w:rsidRPr="00D7779A">
        <w:t>byte with the</w:t>
      </w:r>
      <w:r w:rsidR="00546A2B" w:rsidRPr="00D7779A">
        <w:t xml:space="preserve"> </w:t>
      </w:r>
      <w:r w:rsidRPr="00D7779A">
        <w:t xml:space="preserve">7-bit slave address and a single write bit set to zero. The </w:t>
      </w:r>
      <w:r w:rsidR="00F02F38">
        <w:t>8</w:t>
      </w:r>
      <w:r w:rsidR="00F02F38" w:rsidRPr="00D7779A">
        <w:t xml:space="preserve"> </w:t>
      </w:r>
      <w:r w:rsidRPr="00D7779A">
        <w:t xml:space="preserve">bits transferred as a slave address for the </w:t>
      </w:r>
      <w:fldSimple w:instr=" DOCPROPERTY  PartNumber  \* MERGEFORMAT ">
        <w:r w:rsidR="00621732">
          <w:t>MAX</w:t>
        </w:r>
        <w:r w:rsidR="007847E6">
          <w:t>78000</w:t>
        </w:r>
      </w:fldSimple>
      <w:r w:rsidRPr="00D7779A">
        <w:t xml:space="preserve"> </w:t>
      </w:r>
      <w:r w:rsidR="00546A2B" w:rsidRPr="00D7779A">
        <w:t xml:space="preserve">are </w:t>
      </w:r>
      <w:r w:rsidRPr="00D7779A">
        <w:t>0xAA for a write transaction. This write transaction pr</w:t>
      </w:r>
      <w:r w:rsidR="00AE5689" w:rsidRPr="00D7779A">
        <w:t>e</w:t>
      </w:r>
      <w:r w:rsidRPr="00D7779A">
        <w:t>ced</w:t>
      </w:r>
      <w:r w:rsidR="00AE5689" w:rsidRPr="00D7779A">
        <w:t>e</w:t>
      </w:r>
      <w:r w:rsidRPr="00D7779A">
        <w:t xml:space="preserve">s the actual read transaction to indicate to the device </w:t>
      </w:r>
      <w:r w:rsidR="00F02F38">
        <w:t>which</w:t>
      </w:r>
      <w:r w:rsidR="00F02F38" w:rsidRPr="00D7779A">
        <w:t xml:space="preserve"> </w:t>
      </w:r>
      <w:r w:rsidRPr="00D7779A">
        <w:t>section is to be read.</w:t>
      </w:r>
    </w:p>
    <w:p w14:paraId="72B2D890" w14:textId="039C9C16" w:rsidR="001A5266" w:rsidRPr="00D7779A" w:rsidRDefault="001A5266" w:rsidP="007422D0">
      <w:pPr>
        <w:pStyle w:val="Bullet-Numbers"/>
      </w:pPr>
      <w:r w:rsidRPr="00D7779A">
        <w:t xml:space="preserve">During the next SCL clock </w:t>
      </w:r>
      <w:r w:rsidR="00546A2B" w:rsidRPr="00D7779A">
        <w:t xml:space="preserve">that </w:t>
      </w:r>
      <w:r w:rsidRPr="00D7779A">
        <w:t>follow</w:t>
      </w:r>
      <w:r w:rsidR="00546A2B" w:rsidRPr="00D7779A">
        <w:t>s</w:t>
      </w:r>
      <w:r w:rsidRPr="00D7779A">
        <w:t xml:space="preserve"> the write bit, the master releases SDA. During this clock period, the device responds with an ACK by pulling SDA low.</w:t>
      </w:r>
    </w:p>
    <w:p w14:paraId="522B04DF" w14:textId="7B8E94DF" w:rsidR="001A5266" w:rsidRPr="00D7779A" w:rsidRDefault="001A5266" w:rsidP="007422D0">
      <w:pPr>
        <w:pStyle w:val="Bullet-Numbers"/>
      </w:pPr>
      <w:r w:rsidRPr="00D7779A">
        <w:t xml:space="preserve">The master senses the ACK condition and begins to transfer the Family Byte. The master drives data on the SDA circuit for each of the </w:t>
      </w:r>
      <w:r w:rsidR="00F02F38">
        <w:t>8</w:t>
      </w:r>
      <w:r w:rsidR="00F02F38" w:rsidRPr="00D7779A">
        <w:t xml:space="preserve"> </w:t>
      </w:r>
      <w:r w:rsidRPr="00D7779A">
        <w:t xml:space="preserve">bits of the </w:t>
      </w:r>
      <w:r w:rsidR="00AE5689" w:rsidRPr="00D7779A">
        <w:t>Family B</w:t>
      </w:r>
      <w:r w:rsidRPr="00D7779A">
        <w:t>yte and then floats SDA during the ninth bit to allow the device to reply with the ACK indication.</w:t>
      </w:r>
    </w:p>
    <w:p w14:paraId="5766C2E4" w14:textId="27F23549" w:rsidR="001A5266" w:rsidRPr="00D7779A" w:rsidRDefault="001A5266" w:rsidP="007422D0">
      <w:pPr>
        <w:pStyle w:val="Bullet-Numbers"/>
      </w:pPr>
      <w:r w:rsidRPr="00D7779A">
        <w:t xml:space="preserve">The master senses the ACK condition and begins to transfer the Command Index Byte. The master drives data on the SDA circuit for each of the </w:t>
      </w:r>
      <w:r w:rsidR="00F02F38">
        <w:t>8</w:t>
      </w:r>
      <w:r w:rsidR="00F02F38" w:rsidRPr="00D7779A">
        <w:t xml:space="preserve"> </w:t>
      </w:r>
      <w:r w:rsidRPr="00D7779A">
        <w:t xml:space="preserve">bits of the </w:t>
      </w:r>
      <w:r w:rsidR="00AE5689" w:rsidRPr="00D7779A">
        <w:t>Command Index B</w:t>
      </w:r>
      <w:r w:rsidRPr="00D7779A">
        <w:t>yte and then floats SDA during the ninth bit to allow the device to reply with the ACK indication.</w:t>
      </w:r>
    </w:p>
    <w:p w14:paraId="1C4F838A" w14:textId="11F2F82E" w:rsidR="001A5266" w:rsidRPr="00D7779A" w:rsidRDefault="001A5266" w:rsidP="007422D0">
      <w:pPr>
        <w:pStyle w:val="Bullet-Numbers"/>
      </w:pPr>
      <w:r w:rsidRPr="00D7779A">
        <w:t xml:space="preserve">The master senses the ACK condition and begins to transfer the Write Data Byte if </w:t>
      </w:r>
      <w:proofErr w:type="gramStart"/>
      <w:r w:rsidRPr="00D7779A">
        <w:t>necessary</w:t>
      </w:r>
      <w:proofErr w:type="gramEnd"/>
      <w:r w:rsidRPr="00D7779A">
        <w:t xml:space="preserve"> for the read instruction. The master drives data on the SDA circuit for each of the </w:t>
      </w:r>
      <w:r w:rsidR="00F02F38">
        <w:t>8</w:t>
      </w:r>
      <w:r w:rsidR="00F02F38" w:rsidRPr="00D7779A">
        <w:t xml:space="preserve"> </w:t>
      </w:r>
      <w:r w:rsidRPr="00D7779A">
        <w:t xml:space="preserve">bits of the </w:t>
      </w:r>
      <w:r w:rsidR="00AE5689" w:rsidRPr="00D7779A">
        <w:t>Write Data B</w:t>
      </w:r>
      <w:r w:rsidRPr="00D7779A">
        <w:t>yte and then floats SDA during the ninth bit to allow the device to reply with the ACK indication.</w:t>
      </w:r>
    </w:p>
    <w:p w14:paraId="31760F63" w14:textId="77777777" w:rsidR="001A5266" w:rsidRPr="00D7779A" w:rsidRDefault="001A5266" w:rsidP="007422D0">
      <w:pPr>
        <w:pStyle w:val="Bullet-Numbers"/>
      </w:pPr>
      <w:r w:rsidRPr="00D7779A">
        <w:t>The master indicates the transfer is complete by generating a STOP condition.</w:t>
      </w:r>
    </w:p>
    <w:p w14:paraId="19392308" w14:textId="43EE7201" w:rsidR="001A5266" w:rsidRPr="00D7779A" w:rsidRDefault="001A5266" w:rsidP="007422D0">
      <w:pPr>
        <w:pStyle w:val="Bullet-Numbers"/>
      </w:pPr>
      <w:r w:rsidRPr="00D7779A">
        <w:t>The master waits for a period of CMD_DELAY (60</w:t>
      </w:r>
      <w:r w:rsidR="00546A2B" w:rsidRPr="00D7779A">
        <w:t>µ</w:t>
      </w:r>
      <w:r w:rsidRPr="00D7779A">
        <w:t>s) for the device to have its data ready.</w:t>
      </w:r>
    </w:p>
    <w:p w14:paraId="4001AA1F" w14:textId="5A9512D2" w:rsidR="001A5266" w:rsidRPr="00D7779A" w:rsidRDefault="001A5266" w:rsidP="007422D0">
      <w:pPr>
        <w:pStyle w:val="Bullet-Numbers"/>
      </w:pPr>
      <w:r w:rsidRPr="00D7779A">
        <w:t xml:space="preserve">The master indicates a data transfer to </w:t>
      </w:r>
      <w:r w:rsidR="00AE5689" w:rsidRPr="00D7779A">
        <w:t xml:space="preserve">the </w:t>
      </w:r>
      <w:r w:rsidRPr="00D7779A">
        <w:t>slave with a START condition.</w:t>
      </w:r>
    </w:p>
    <w:p w14:paraId="1AE8344A" w14:textId="5C458019" w:rsidR="001A5266" w:rsidRPr="00D7779A" w:rsidRDefault="001A5266" w:rsidP="007422D0">
      <w:pPr>
        <w:pStyle w:val="Bullet-Numbers"/>
      </w:pPr>
      <w:r w:rsidRPr="00D7779A">
        <w:t xml:space="preserve">The master transmits </w:t>
      </w:r>
      <w:r w:rsidR="00F02F38">
        <w:t>1</w:t>
      </w:r>
      <w:r w:rsidR="00F02F38" w:rsidRPr="00D7779A">
        <w:t xml:space="preserve"> </w:t>
      </w:r>
      <w:r w:rsidRPr="00D7779A">
        <w:t>byte with the</w:t>
      </w:r>
      <w:r w:rsidR="00546A2B" w:rsidRPr="00D7779A">
        <w:t xml:space="preserve"> </w:t>
      </w:r>
      <w:r w:rsidRPr="00D7779A">
        <w:t xml:space="preserve">7-bit slave address and a single write bit set to </w:t>
      </w:r>
      <w:r w:rsidR="00F02F38">
        <w:t>1</w:t>
      </w:r>
      <w:r w:rsidRPr="00D7779A">
        <w:t>. This is an indication from the master to read the device from the previously written location defined by the Family Byte and the Command Index. The master then floats SDA and allows the device to drive SDA to send the Status Byte. The Status Byte reveals the success of the previous write sequence. After</w:t>
      </w:r>
      <w:r w:rsidR="00AE5689" w:rsidRPr="00D7779A">
        <w:t xml:space="preserve"> the</w:t>
      </w:r>
      <w:r w:rsidRPr="00D7779A">
        <w:t xml:space="preserve"> Status Byte is read, the master drives SDA low to acknowledge the byte.</w:t>
      </w:r>
    </w:p>
    <w:p w14:paraId="592ACA3B" w14:textId="6BC20359" w:rsidR="001A5266" w:rsidRPr="00D7779A" w:rsidRDefault="001A5266" w:rsidP="007422D0">
      <w:pPr>
        <w:pStyle w:val="Bullet-Numbers"/>
      </w:pPr>
      <w:r w:rsidRPr="00D7779A">
        <w:t>The master floats SDA and allows the device to drive SDA to send Read Data Byte 0. After Read Data Byte 0 is read, the master drives SDA low to acknowledge the byte.</w:t>
      </w:r>
    </w:p>
    <w:p w14:paraId="599D20FC" w14:textId="7E6663DF" w:rsidR="001A5266" w:rsidRPr="00D7779A" w:rsidRDefault="001A5266" w:rsidP="007422D0">
      <w:pPr>
        <w:pStyle w:val="Bullet-Numbers"/>
      </w:pPr>
      <w:r w:rsidRPr="00D7779A">
        <w:lastRenderedPageBreak/>
        <w:t>The master floats SDA and allows the device to drive SDA to send the Read Data Byte N. After Read Data Byte N is read, the master drives SDA low to acknowledge the byte. This process continues until the device has provided all the data that the master expects based upon the Family Byte and Command Index Byte definition.</w:t>
      </w:r>
    </w:p>
    <w:p w14:paraId="7C073E6E" w14:textId="77777777" w:rsidR="001A5266" w:rsidRPr="00D7779A" w:rsidRDefault="001A5266" w:rsidP="007422D0">
      <w:pPr>
        <w:pStyle w:val="Bullet-Numbers"/>
      </w:pPr>
      <w:r w:rsidRPr="00D7779A">
        <w:t>The master indicates the transfer is complete by generating a STOP condition.</w:t>
      </w:r>
    </w:p>
    <w:p w14:paraId="6B59ECD5" w14:textId="074B2B78" w:rsidR="009C66F3" w:rsidRPr="00D7779A" w:rsidRDefault="009C66F3" w:rsidP="003B3AFF">
      <w:pPr>
        <w:pStyle w:val="H2-Heading"/>
        <w:rPr>
          <w:rFonts w:ascii="Arial" w:hAnsi="Arial" w:cs="Arial"/>
        </w:rPr>
      </w:pPr>
      <w:bookmarkStart w:id="69" w:name="_Toc80800190"/>
      <w:r w:rsidRPr="00D7779A">
        <w:rPr>
          <w:rFonts w:ascii="Arial" w:hAnsi="Arial" w:cs="Arial"/>
        </w:rPr>
        <w:t>Communicating with the Bootloader</w:t>
      </w:r>
      <w:bookmarkEnd w:id="69"/>
    </w:p>
    <w:p w14:paraId="4E9C08B0" w14:textId="5B04E77D" w:rsidR="001A5266" w:rsidRPr="00D7779A" w:rsidRDefault="00B662FE" w:rsidP="00B80082">
      <w:pPr>
        <w:pStyle w:val="H3-Heading"/>
        <w:rPr>
          <w:rFonts w:ascii="Arial" w:hAnsi="Arial" w:cs="Arial"/>
        </w:rPr>
      </w:pPr>
      <w:bookmarkStart w:id="70" w:name="_Toc80800191"/>
      <w:r w:rsidRPr="00D7779A">
        <w:rPr>
          <w:rFonts w:ascii="Arial" w:hAnsi="Arial" w:cs="Arial"/>
        </w:rPr>
        <w:t>MAX</w:t>
      </w:r>
      <w:r w:rsidR="007847E6">
        <w:rPr>
          <w:rFonts w:ascii="Arial" w:hAnsi="Arial" w:cs="Arial"/>
        </w:rPr>
        <w:t>78000</w:t>
      </w:r>
      <w:r w:rsidRPr="00D7779A">
        <w:rPr>
          <w:rFonts w:ascii="Arial" w:hAnsi="Arial" w:cs="Arial"/>
        </w:rPr>
        <w:t xml:space="preserve"> Bootloader </w:t>
      </w:r>
      <w:r w:rsidR="0043543F" w:rsidRPr="00D7779A">
        <w:rPr>
          <w:rFonts w:ascii="Arial" w:hAnsi="Arial" w:cs="Arial"/>
        </w:rPr>
        <w:t xml:space="preserve">Message </w:t>
      </w:r>
      <w:r w:rsidRPr="00D7779A">
        <w:rPr>
          <w:rFonts w:ascii="Arial" w:hAnsi="Arial" w:cs="Arial"/>
        </w:rPr>
        <w:t>Protocol</w:t>
      </w:r>
      <w:r w:rsidR="001A5266" w:rsidRPr="00D7779A">
        <w:rPr>
          <w:rFonts w:ascii="Arial" w:hAnsi="Arial" w:cs="Arial"/>
        </w:rPr>
        <w:t xml:space="preserve"> </w:t>
      </w:r>
      <w:r w:rsidRPr="00D7779A">
        <w:rPr>
          <w:rFonts w:ascii="Arial" w:hAnsi="Arial" w:cs="Arial"/>
        </w:rPr>
        <w:t>Definition</w:t>
      </w:r>
      <w:r w:rsidR="00AE5689" w:rsidRPr="00D7779A">
        <w:rPr>
          <w:rFonts w:ascii="Arial" w:hAnsi="Arial" w:cs="Arial"/>
        </w:rPr>
        <w:t>s</w:t>
      </w:r>
      <w:bookmarkEnd w:id="70"/>
    </w:p>
    <w:p w14:paraId="19B4EFEF" w14:textId="58FC13D8" w:rsidR="00C15152" w:rsidRDefault="00565B87" w:rsidP="00D9728D">
      <w:pPr>
        <w:pStyle w:val="Body"/>
      </w:pPr>
      <w:r>
        <w:rPr>
          <w:noProof/>
        </w:rPr>
        <mc:AlternateContent>
          <mc:Choice Requires="wps">
            <w:drawing>
              <wp:anchor distT="0" distB="0" distL="114300" distR="114300" simplePos="0" relativeHeight="251661312" behindDoc="0" locked="0" layoutInCell="1" allowOverlap="1" wp14:anchorId="4C6A338B" wp14:editId="570AA293">
                <wp:simplePos x="0" y="0"/>
                <wp:positionH relativeFrom="column">
                  <wp:posOffset>266700</wp:posOffset>
                </wp:positionH>
                <wp:positionV relativeFrom="paragraph">
                  <wp:posOffset>1609090</wp:posOffset>
                </wp:positionV>
                <wp:extent cx="52006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00650" cy="635"/>
                        </a:xfrm>
                        <a:prstGeom prst="rect">
                          <a:avLst/>
                        </a:prstGeom>
                        <a:solidFill>
                          <a:prstClr val="white"/>
                        </a:solidFill>
                        <a:ln>
                          <a:noFill/>
                        </a:ln>
                      </wps:spPr>
                      <wps:txbx>
                        <w:txbxContent>
                          <w:p w14:paraId="0D4DEF81" w14:textId="26BB439F" w:rsidR="00980405" w:rsidRPr="004C4C29" w:rsidRDefault="00980405" w:rsidP="00565B87">
                            <w:pPr>
                              <w:pStyle w:val="Caption-Figure"/>
                              <w:rPr>
                                <w:rFonts w:eastAsia="SimSun"/>
                                <w:noProof/>
                                <w:snapToGrid w:val="0"/>
                                <w:szCs w:val="19"/>
                                <w:lang w:eastAsia="zh-CN"/>
                              </w:rPr>
                            </w:pPr>
                            <w:bookmarkStart w:id="71" w:name="_Ref54353097"/>
                            <w:bookmarkStart w:id="72" w:name="_Toc80800210"/>
                            <w:r>
                              <w:t xml:space="preserve">Figure </w:t>
                            </w:r>
                            <w:fldSimple w:instr=" SEQ Figure \* ARABIC ">
                              <w:r>
                                <w:rPr>
                                  <w:noProof/>
                                </w:rPr>
                                <w:t>12</w:t>
                              </w:r>
                            </w:fldSimple>
                            <w:r>
                              <w:rPr>
                                <w:noProof/>
                              </w:rPr>
                              <w:t>. MAX</w:t>
                            </w:r>
                            <w:r w:rsidR="005F15D1">
                              <w:rPr>
                                <w:noProof/>
                              </w:rPr>
                              <w:t>78000</w:t>
                            </w:r>
                            <w:r>
                              <w:rPr>
                                <w:noProof/>
                              </w:rPr>
                              <w:t xml:space="preserve"> Bootloader Communication Protocol.</w:t>
                            </w:r>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6A338B" id="_x0000_t202" coordsize="21600,21600" o:spt="202" path="m,l,21600r21600,l21600,xe">
                <v:stroke joinstyle="miter"/>
                <v:path gradientshapeok="t" o:connecttype="rect"/>
              </v:shapetype>
              <v:shape id="Text Box 9" o:spid="_x0000_s1026" type="#_x0000_t202" style="position:absolute;left:0;text-align:left;margin-left:21pt;margin-top:126.7pt;width:40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" stroked="f">
                <v:textbox style="mso-fit-shape-to-text:t" inset="0,0,0,0">
                  <w:txbxContent>
                    <w:p w14:paraId="0D4DEF81" w14:textId="26BB439F" w:rsidR="00980405" w:rsidRPr="004C4C29" w:rsidRDefault="00980405" w:rsidP="00565B87">
                      <w:pPr>
                        <w:pStyle w:val="Caption-Figure"/>
                        <w:rPr>
                          <w:rFonts w:eastAsia="SimSun"/>
                          <w:noProof/>
                          <w:snapToGrid w:val="0"/>
                          <w:szCs w:val="19"/>
                          <w:lang w:eastAsia="zh-CN"/>
                        </w:rPr>
                      </w:pPr>
                      <w:bookmarkStart w:id="73" w:name="_Ref54353097"/>
                      <w:bookmarkStart w:id="74" w:name="_Toc80800210"/>
                      <w:r>
                        <w:t xml:space="preserve">Figure </w:t>
                      </w:r>
                      <w:fldSimple w:instr=" SEQ Figure \* ARABIC ">
                        <w:r>
                          <w:rPr>
                            <w:noProof/>
                          </w:rPr>
                          <w:t>12</w:t>
                        </w:r>
                      </w:fldSimple>
                      <w:r>
                        <w:rPr>
                          <w:noProof/>
                        </w:rPr>
                        <w:t>. MAX</w:t>
                      </w:r>
                      <w:r w:rsidR="005F15D1">
                        <w:rPr>
                          <w:noProof/>
                        </w:rPr>
                        <w:t>78000</w:t>
                      </w:r>
                      <w:r>
                        <w:rPr>
                          <w:noProof/>
                        </w:rPr>
                        <w:t xml:space="preserve"> Bootloader Communication Protocol.</w:t>
                      </w:r>
                      <w:bookmarkEnd w:id="73"/>
                      <w:bookmarkEnd w:id="74"/>
                    </w:p>
                  </w:txbxContent>
                </v:textbox>
                <w10:wrap type="topAndBottom"/>
              </v:shape>
            </w:pict>
          </mc:Fallback>
        </mc:AlternateContent>
      </w:r>
      <w:r w:rsidR="00C15152">
        <w:rPr>
          <w:noProof/>
        </w:rPr>
        <w:drawing>
          <wp:anchor distT="0" distB="0" distL="114300" distR="114300" simplePos="0" relativeHeight="251659264" behindDoc="0" locked="0" layoutInCell="1" allowOverlap="1" wp14:anchorId="36F09A63" wp14:editId="71256771">
            <wp:simplePos x="0" y="0"/>
            <wp:positionH relativeFrom="margin">
              <wp:posOffset>266700</wp:posOffset>
            </wp:positionH>
            <wp:positionV relativeFrom="paragraph">
              <wp:posOffset>655320</wp:posOffset>
            </wp:positionV>
            <wp:extent cx="5200650" cy="8966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650" cy="896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24FE" w:rsidRPr="002524FE">
        <w:t>There are two protocols</w:t>
      </w:r>
      <w:r w:rsidR="002524FE">
        <w:rPr>
          <w:b/>
          <w:bCs/>
        </w:rPr>
        <w:t xml:space="preserve"> </w:t>
      </w:r>
      <w:r w:rsidR="002524FE">
        <w:t xml:space="preserve">for command and response for </w:t>
      </w:r>
      <w:r w:rsidR="00980405">
        <w:t>MAX78000</w:t>
      </w:r>
      <w:r w:rsidR="002524FE">
        <w:t xml:space="preserve"> Bootloader. Host command contains Family byte, index byte and optional additional bytes. The response protocol has status information and optional additional bytes</w:t>
      </w:r>
      <w:r w:rsidR="000F6BBB">
        <w:t>, these are shown in</w:t>
      </w:r>
      <w:r>
        <w:t xml:space="preserve"> </w:t>
      </w:r>
      <w:r w:rsidR="000F6BBB">
        <w:fldChar w:fldCharType="begin"/>
      </w:r>
      <w:r w:rsidR="000F6BBB">
        <w:instrText xml:space="preserve"> REF _Ref54353097 \h  \* MERGEFORMAT </w:instrText>
      </w:r>
      <w:r w:rsidR="000F6BBB">
        <w:fldChar w:fldCharType="separate"/>
      </w:r>
      <w:r w:rsidR="000F6BBB" w:rsidRPr="000F6BBB">
        <w:rPr>
          <w:b/>
          <w:bCs/>
        </w:rPr>
        <w:t xml:space="preserve">Figure </w:t>
      </w:r>
      <w:r w:rsidR="000F6BBB" w:rsidRPr="000F6BBB">
        <w:rPr>
          <w:b/>
          <w:bCs/>
          <w:noProof/>
        </w:rPr>
        <w:t>12</w:t>
      </w:r>
      <w:r w:rsidR="000F6BBB">
        <w:rPr>
          <w:noProof/>
        </w:rPr>
        <w:t>.</w:t>
      </w:r>
      <w:r w:rsidR="000F6BBB">
        <w:fldChar w:fldCharType="end"/>
      </w:r>
    </w:p>
    <w:p w14:paraId="4500C911" w14:textId="28D19397" w:rsidR="00C15152" w:rsidRDefault="00C15152" w:rsidP="00D9728D">
      <w:pPr>
        <w:pStyle w:val="Body"/>
      </w:pPr>
    </w:p>
    <w:p w14:paraId="344D2D27" w14:textId="70D0216E" w:rsidR="00D14E10" w:rsidRPr="00D7779A" w:rsidRDefault="000F6BBB" w:rsidP="00D9728D">
      <w:pPr>
        <w:pStyle w:val="Body"/>
      </w:pPr>
      <w:r w:rsidRPr="0016304F">
        <w:rPr>
          <w:b/>
          <w:bCs/>
        </w:rPr>
        <w:fldChar w:fldCharType="begin"/>
      </w:r>
      <w:r w:rsidRPr="0016304F">
        <w:rPr>
          <w:b/>
          <w:bCs/>
        </w:rPr>
        <w:instrText xml:space="preserve"> REF _Ref54353463 \h </w:instrText>
      </w:r>
      <w:r w:rsidR="0016304F">
        <w:rPr>
          <w:b/>
          <w:bCs/>
        </w:rPr>
        <w:instrText xml:space="preserve"> \* MERGEFORMAT </w:instrText>
      </w:r>
      <w:r w:rsidRPr="0016304F">
        <w:rPr>
          <w:b/>
          <w:bCs/>
        </w:rPr>
      </w:r>
      <w:r w:rsidRPr="0016304F">
        <w:rPr>
          <w:b/>
          <w:bCs/>
        </w:rPr>
        <w:fldChar w:fldCharType="separate"/>
      </w:r>
      <w:r w:rsidRPr="0016304F">
        <w:rPr>
          <w:b/>
          <w:bCs/>
        </w:rPr>
        <w:t xml:space="preserve">Table </w:t>
      </w:r>
      <w:r w:rsidRPr="0016304F">
        <w:rPr>
          <w:b/>
          <w:bCs/>
          <w:noProof/>
        </w:rPr>
        <w:t>3</w:t>
      </w:r>
      <w:r w:rsidRPr="0016304F">
        <w:rPr>
          <w:b/>
          <w:bCs/>
        </w:rPr>
        <w:fldChar w:fldCharType="end"/>
      </w:r>
      <w:r w:rsidR="002524FE">
        <w:t xml:space="preserve"> lists the available status response bytes and</w:t>
      </w:r>
      <w:r w:rsidR="002524FE" w:rsidRPr="002524FE">
        <w:rPr>
          <w:b/>
          <w:bCs/>
        </w:rPr>
        <w:t xml:space="preserve"> </w:t>
      </w:r>
      <w:r w:rsidR="004F3900" w:rsidRPr="00101CC2">
        <w:rPr>
          <w:b/>
          <w:bCs/>
        </w:rPr>
        <w:fldChar w:fldCharType="begin"/>
      </w:r>
      <w:r w:rsidR="004F3900" w:rsidRPr="00101CC2">
        <w:rPr>
          <w:b/>
          <w:bCs/>
        </w:rPr>
        <w:instrText xml:space="preserve"> REF _Ref9341541 \h </w:instrText>
      </w:r>
      <w:r w:rsidR="00D7779A" w:rsidRPr="00101CC2">
        <w:rPr>
          <w:b/>
          <w:bCs/>
        </w:rPr>
        <w:instrText xml:space="preserve"> \* MERGEFORMAT </w:instrText>
      </w:r>
      <w:r w:rsidR="004F3900" w:rsidRPr="00101CC2">
        <w:rPr>
          <w:b/>
          <w:bCs/>
        </w:rPr>
      </w:r>
      <w:r w:rsidR="004F3900" w:rsidRPr="00101CC2">
        <w:rPr>
          <w:b/>
          <w:bCs/>
        </w:rPr>
        <w:fldChar w:fldCharType="separate"/>
      </w:r>
      <w:r w:rsidR="00BD36E2" w:rsidRPr="00BD36E2">
        <w:rPr>
          <w:b/>
          <w:bCs/>
        </w:rPr>
        <w:t xml:space="preserve">Table </w:t>
      </w:r>
      <w:r w:rsidR="00BD36E2" w:rsidRPr="00BD36E2">
        <w:rPr>
          <w:b/>
          <w:bCs/>
          <w:noProof/>
        </w:rPr>
        <w:t>4</w:t>
      </w:r>
      <w:r w:rsidR="004F3900" w:rsidRPr="00101CC2">
        <w:rPr>
          <w:b/>
          <w:bCs/>
        </w:rPr>
        <w:fldChar w:fldCharType="end"/>
      </w:r>
      <w:r w:rsidR="004F3900" w:rsidRPr="00D7779A">
        <w:t xml:space="preserve"> </w:t>
      </w:r>
      <w:r w:rsidR="00D14E10" w:rsidRPr="00D7779A">
        <w:t>lists the</w:t>
      </w:r>
      <w:r w:rsidR="00B662FE" w:rsidRPr="00D7779A">
        <w:t xml:space="preserve"> MAX</w:t>
      </w:r>
      <w:r w:rsidR="007847E6">
        <w:t>78000</w:t>
      </w:r>
      <w:r w:rsidR="00B662FE" w:rsidRPr="00D7779A">
        <w:t xml:space="preserve"> </w:t>
      </w:r>
      <w:r w:rsidR="00AE5689" w:rsidRPr="00D7779A">
        <w:t>b</w:t>
      </w:r>
      <w:r w:rsidR="00B662FE" w:rsidRPr="00D7779A">
        <w:t>ootloader</w:t>
      </w:r>
      <w:r w:rsidR="00D14E10" w:rsidRPr="00D7779A">
        <w:t xml:space="preserve"> </w:t>
      </w:r>
      <w:r w:rsidR="00AE5689" w:rsidRPr="00D7779A">
        <w:t>m</w:t>
      </w:r>
      <w:r w:rsidR="0043543F" w:rsidRPr="00D7779A">
        <w:t xml:space="preserve">essage </w:t>
      </w:r>
      <w:r w:rsidR="00AE5689" w:rsidRPr="00D7779A">
        <w:t>p</w:t>
      </w:r>
      <w:r w:rsidR="00B662FE" w:rsidRPr="00D7779A">
        <w:t xml:space="preserve">rotocol </w:t>
      </w:r>
      <w:r w:rsidR="00AE5689" w:rsidRPr="00D7779A">
        <w:t>d</w:t>
      </w:r>
      <w:r w:rsidR="00B662FE" w:rsidRPr="00D7779A">
        <w:t>efinition</w:t>
      </w:r>
      <w:r w:rsidR="00AE5689" w:rsidRPr="00D7779A">
        <w:t>s</w:t>
      </w:r>
      <w:r w:rsidR="00D14E10" w:rsidRPr="00D7779A">
        <w:t>.</w:t>
      </w:r>
      <w:r w:rsidR="0016304F">
        <w:t xml:space="preserve"> Note that status bytes are not included in the table for each response, firstly status byte then additional response bytes are sent by MAX</w:t>
      </w:r>
      <w:r w:rsidR="007847E6">
        <w:t>78000</w:t>
      </w:r>
      <w:r w:rsidR="0016304F">
        <w:t xml:space="preserve"> Bootloader. DEFAULT_DELAY for </w:t>
      </w:r>
      <w:r w:rsidR="00EE2EFD">
        <w:t>MAX</w:t>
      </w:r>
      <w:r w:rsidR="007847E6">
        <w:t>78000</w:t>
      </w:r>
      <w:r w:rsidR="00EE2EFD">
        <w:t xml:space="preserve"> Bootloader </w:t>
      </w:r>
      <w:r w:rsidR="0016304F">
        <w:t>responses are 6</w:t>
      </w:r>
      <w:r w:rsidR="0016304F" w:rsidRPr="00D7779A">
        <w:t>0µs</w:t>
      </w:r>
      <w:r w:rsidR="0016304F">
        <w:t>.</w:t>
      </w:r>
    </w:p>
    <w:p w14:paraId="53062659" w14:textId="2C015FBC" w:rsidR="001A5266" w:rsidRPr="00D7779A" w:rsidRDefault="004F3900" w:rsidP="00093327">
      <w:pPr>
        <w:pStyle w:val="TableTitle"/>
        <w:rPr>
          <w:rFonts w:cs="Arial"/>
        </w:rPr>
      </w:pPr>
      <w:bookmarkStart w:id="75" w:name="_Ref9341541"/>
      <w:bookmarkStart w:id="76" w:name="_Toc525161326"/>
      <w:bookmarkStart w:id="77" w:name="_Toc526864699"/>
      <w:bookmarkStart w:id="78" w:name="_Toc80800216"/>
      <w:r w:rsidRPr="00D7779A">
        <w:rPr>
          <w:rFonts w:cs="Arial"/>
        </w:rPr>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BD36E2">
        <w:rPr>
          <w:rFonts w:cs="Arial"/>
          <w:noProof/>
        </w:rPr>
        <w:t>4</w:t>
      </w:r>
      <w:r w:rsidR="005A0A62" w:rsidRPr="00D7779A">
        <w:rPr>
          <w:rFonts w:cs="Arial"/>
          <w:noProof/>
        </w:rPr>
        <w:fldChar w:fldCharType="end"/>
      </w:r>
      <w:bookmarkEnd w:id="75"/>
      <w:r w:rsidR="00D14E10" w:rsidRPr="00D7779A">
        <w:rPr>
          <w:rFonts w:cs="Arial"/>
          <w:noProof/>
        </w:rPr>
        <w:t>.</w:t>
      </w:r>
      <w:r w:rsidR="009B51A2" w:rsidRPr="00D7779A">
        <w:rPr>
          <w:rFonts w:cs="Arial"/>
        </w:rPr>
        <w:t xml:space="preserve"> </w:t>
      </w:r>
      <w:r w:rsidR="00B662FE" w:rsidRPr="00D7779A">
        <w:rPr>
          <w:rFonts w:cs="Arial"/>
        </w:rPr>
        <w:t>MAX</w:t>
      </w:r>
      <w:r w:rsidR="007847E6">
        <w:rPr>
          <w:rFonts w:cs="Arial"/>
        </w:rPr>
        <w:t>78000</w:t>
      </w:r>
      <w:r w:rsidR="00B662FE" w:rsidRPr="00D7779A">
        <w:rPr>
          <w:rFonts w:cs="Arial"/>
        </w:rPr>
        <w:t xml:space="preserve"> </w:t>
      </w:r>
      <w:r w:rsidR="00616B0B" w:rsidRPr="00D7779A">
        <w:rPr>
          <w:rFonts w:cs="Arial"/>
        </w:rPr>
        <w:t xml:space="preserve">Bootloader </w:t>
      </w:r>
      <w:r w:rsidR="0043543F" w:rsidRPr="00D7779A">
        <w:rPr>
          <w:rFonts w:cs="Arial"/>
        </w:rPr>
        <w:t xml:space="preserve">Message </w:t>
      </w:r>
      <w:r w:rsidR="00B662FE" w:rsidRPr="00D7779A">
        <w:rPr>
          <w:rFonts w:cs="Arial"/>
        </w:rPr>
        <w:t>Protocol Definition</w:t>
      </w:r>
      <w:bookmarkEnd w:id="76"/>
      <w:bookmarkEnd w:id="77"/>
      <w:r w:rsidR="00AE5689" w:rsidRPr="00D7779A">
        <w:rPr>
          <w:rFonts w:cs="Arial"/>
        </w:rPr>
        <w:t>s</w:t>
      </w:r>
      <w:bookmarkEnd w:id="78"/>
    </w:p>
    <w:tbl>
      <w:tblPr>
        <w:tblStyle w:val="TableGrid"/>
        <w:tblW w:w="5484" w:type="pct"/>
        <w:jc w:val="center"/>
        <w:tblLayout w:type="fixed"/>
        <w:tblLook w:val="0600" w:firstRow="0" w:lastRow="0" w:firstColumn="0" w:lastColumn="0" w:noHBand="1" w:noVBand="1"/>
      </w:tblPr>
      <w:tblGrid>
        <w:gridCol w:w="1345"/>
        <w:gridCol w:w="1523"/>
        <w:gridCol w:w="868"/>
        <w:gridCol w:w="782"/>
        <w:gridCol w:w="2173"/>
        <w:gridCol w:w="1911"/>
        <w:gridCol w:w="1653"/>
      </w:tblGrid>
      <w:tr w:rsidR="008915D9" w:rsidRPr="00D7779A" w:rsidDel="00D227BF" w14:paraId="537B8C87" w14:textId="77777777" w:rsidTr="00BB09B4">
        <w:trPr>
          <w:cantSplit/>
          <w:trHeight w:val="19"/>
          <w:tblHeader/>
          <w:jc w:val="center"/>
        </w:trPr>
        <w:tc>
          <w:tcPr>
            <w:tcW w:w="6691" w:type="dxa"/>
            <w:gridSpan w:val="5"/>
            <w:shd w:val="clear" w:color="auto" w:fill="D9D9D9" w:themeFill="background1" w:themeFillShade="D9"/>
          </w:tcPr>
          <w:p w14:paraId="59D38A1F" w14:textId="77777777" w:rsidR="008915D9" w:rsidRPr="00D7779A" w:rsidDel="00D227BF" w:rsidRDefault="008915D9" w:rsidP="00BB09B4">
            <w:pPr>
              <w:pStyle w:val="TableHeader"/>
            </w:pPr>
            <w:r w:rsidRPr="00D7779A">
              <w:t>HOST COMMAND</w:t>
            </w:r>
          </w:p>
        </w:tc>
        <w:tc>
          <w:tcPr>
            <w:tcW w:w="1911" w:type="dxa"/>
            <w:shd w:val="clear" w:color="auto" w:fill="D9D9D9" w:themeFill="background1" w:themeFillShade="D9"/>
          </w:tcPr>
          <w:p w14:paraId="2366B003" w14:textId="7CE6857E" w:rsidR="008915D9" w:rsidRPr="00D7779A" w:rsidDel="00D227BF" w:rsidRDefault="008915D9" w:rsidP="00BB09B4">
            <w:pPr>
              <w:pStyle w:val="TableHeader"/>
            </w:pPr>
            <w:r w:rsidRPr="00D7779A">
              <w:t>MAX</w:t>
            </w:r>
            <w:r w:rsidR="007847E6">
              <w:t>78000</w:t>
            </w:r>
            <w:r w:rsidRPr="00D7779A">
              <w:t xml:space="preserve"> BOOTLOADER</w:t>
            </w:r>
          </w:p>
        </w:tc>
        <w:tc>
          <w:tcPr>
            <w:tcW w:w="1653" w:type="dxa"/>
            <w:shd w:val="clear" w:color="auto" w:fill="D9D9D9" w:themeFill="background1" w:themeFillShade="D9"/>
          </w:tcPr>
          <w:p w14:paraId="357B3A62" w14:textId="3BB318CA" w:rsidR="008915D9" w:rsidRPr="00D7779A" w:rsidRDefault="00ED4847" w:rsidP="00BB09B4">
            <w:pPr>
              <w:pStyle w:val="TableHeader"/>
            </w:pPr>
            <w:r>
              <w:t>Min Delay Required</w:t>
            </w:r>
          </w:p>
        </w:tc>
      </w:tr>
      <w:tr w:rsidR="008915D9" w:rsidRPr="00D7779A" w14:paraId="0306FC78" w14:textId="77777777" w:rsidTr="00463894">
        <w:trPr>
          <w:cantSplit/>
          <w:trHeight w:val="19"/>
          <w:tblHeader/>
          <w:jc w:val="center"/>
        </w:trPr>
        <w:tc>
          <w:tcPr>
            <w:tcW w:w="1345" w:type="dxa"/>
          </w:tcPr>
          <w:p w14:paraId="45CB0975" w14:textId="77777777" w:rsidR="008915D9" w:rsidRPr="00D7779A" w:rsidRDefault="008915D9" w:rsidP="00BB09B4">
            <w:pPr>
              <w:pStyle w:val="TableHeader"/>
            </w:pPr>
            <w:r w:rsidRPr="00D7779A">
              <w:t>FAMILY NAME</w:t>
            </w:r>
          </w:p>
        </w:tc>
        <w:tc>
          <w:tcPr>
            <w:tcW w:w="1523" w:type="dxa"/>
          </w:tcPr>
          <w:p w14:paraId="1936B55B" w14:textId="77777777" w:rsidR="008915D9" w:rsidRPr="00D7779A" w:rsidRDefault="008915D9" w:rsidP="00BB09B4">
            <w:pPr>
              <w:pStyle w:val="TableHeader"/>
            </w:pPr>
            <w:r w:rsidRPr="00D7779A">
              <w:t>DESCRIPTION</w:t>
            </w:r>
          </w:p>
        </w:tc>
        <w:tc>
          <w:tcPr>
            <w:tcW w:w="868" w:type="dxa"/>
          </w:tcPr>
          <w:p w14:paraId="62D83474" w14:textId="77777777" w:rsidR="008915D9" w:rsidRPr="00D7779A" w:rsidRDefault="008915D9" w:rsidP="00BB09B4">
            <w:pPr>
              <w:pStyle w:val="TableHeader"/>
            </w:pPr>
            <w:r w:rsidRPr="00D7779A">
              <w:t>FAMILY BYTE</w:t>
            </w:r>
          </w:p>
        </w:tc>
        <w:tc>
          <w:tcPr>
            <w:tcW w:w="782" w:type="dxa"/>
          </w:tcPr>
          <w:p w14:paraId="1B614286" w14:textId="77777777" w:rsidR="008915D9" w:rsidRPr="00D7779A" w:rsidRDefault="008915D9" w:rsidP="00BB09B4">
            <w:pPr>
              <w:pStyle w:val="TableHeader"/>
            </w:pPr>
            <w:r w:rsidRPr="00D7779A">
              <w:t>INDEX BYTE</w:t>
            </w:r>
          </w:p>
        </w:tc>
        <w:tc>
          <w:tcPr>
            <w:tcW w:w="2173" w:type="dxa"/>
          </w:tcPr>
          <w:p w14:paraId="7D41D63C" w14:textId="77777777" w:rsidR="008915D9" w:rsidRPr="00D7779A" w:rsidRDefault="008915D9" w:rsidP="00BB09B4">
            <w:pPr>
              <w:pStyle w:val="TableHeader"/>
            </w:pPr>
            <w:r w:rsidRPr="00D7779A">
              <w:t>WRITE BYTES</w:t>
            </w:r>
          </w:p>
        </w:tc>
        <w:tc>
          <w:tcPr>
            <w:tcW w:w="1911" w:type="dxa"/>
          </w:tcPr>
          <w:p w14:paraId="61C4A78B" w14:textId="77777777" w:rsidR="008915D9" w:rsidRPr="00D7779A" w:rsidRDefault="008915D9" w:rsidP="00BB09B4">
            <w:pPr>
              <w:pStyle w:val="TableHeader"/>
            </w:pPr>
            <w:r>
              <w:t xml:space="preserve">ADDITIONAL </w:t>
            </w:r>
            <w:r w:rsidRPr="00D7779A">
              <w:t>RESPONSE BYTES</w:t>
            </w:r>
          </w:p>
        </w:tc>
        <w:tc>
          <w:tcPr>
            <w:tcW w:w="1653" w:type="dxa"/>
          </w:tcPr>
          <w:p w14:paraId="505C6121" w14:textId="17C82D7C" w:rsidR="008915D9" w:rsidRDefault="00BA6B4D" w:rsidP="00BB09B4">
            <w:pPr>
              <w:pStyle w:val="TableHeader"/>
            </w:pPr>
            <w:r>
              <w:t>Time</w:t>
            </w:r>
          </w:p>
        </w:tc>
      </w:tr>
      <w:tr w:rsidR="008915D9" w:rsidRPr="00D7779A" w14:paraId="19E16A14" w14:textId="77777777" w:rsidTr="00463894">
        <w:trPr>
          <w:cantSplit/>
          <w:trHeight w:val="19"/>
          <w:jc w:val="center"/>
        </w:trPr>
        <w:tc>
          <w:tcPr>
            <w:tcW w:w="1345" w:type="dxa"/>
          </w:tcPr>
          <w:p w14:paraId="3E103407" w14:textId="77777777" w:rsidR="008915D9" w:rsidRPr="00D7779A" w:rsidRDefault="008915D9" w:rsidP="00BB09B4">
            <w:pPr>
              <w:pStyle w:val="TableText"/>
            </w:pPr>
            <w:r w:rsidRPr="00D7779A">
              <w:t>Device Mode</w:t>
            </w:r>
          </w:p>
        </w:tc>
        <w:tc>
          <w:tcPr>
            <w:tcW w:w="1523" w:type="dxa"/>
          </w:tcPr>
          <w:p w14:paraId="0EA8BF60" w14:textId="77777777" w:rsidR="008915D9" w:rsidRPr="00D7779A" w:rsidRDefault="008915D9" w:rsidP="00BB09B4">
            <w:pPr>
              <w:pStyle w:val="TableText"/>
              <w:jc w:val="left"/>
            </w:pPr>
            <w:r w:rsidRPr="00D7779A">
              <w:t>Select the device operating mode.</w:t>
            </w:r>
          </w:p>
        </w:tc>
        <w:tc>
          <w:tcPr>
            <w:tcW w:w="868" w:type="dxa"/>
          </w:tcPr>
          <w:p w14:paraId="7AC26D49" w14:textId="77777777" w:rsidR="008915D9" w:rsidRPr="00D7779A" w:rsidRDefault="008915D9" w:rsidP="00BB09B4">
            <w:pPr>
              <w:pStyle w:val="TableTextCenter"/>
            </w:pPr>
            <w:r w:rsidRPr="00D7779A">
              <w:t>0x01</w:t>
            </w:r>
          </w:p>
        </w:tc>
        <w:tc>
          <w:tcPr>
            <w:tcW w:w="782" w:type="dxa"/>
          </w:tcPr>
          <w:p w14:paraId="0FE77831" w14:textId="77777777" w:rsidR="008915D9" w:rsidRPr="00D7779A" w:rsidRDefault="008915D9" w:rsidP="00BB09B4">
            <w:pPr>
              <w:pStyle w:val="TableTextCenter"/>
            </w:pPr>
            <w:r w:rsidRPr="00D7779A">
              <w:t>0x00</w:t>
            </w:r>
          </w:p>
        </w:tc>
        <w:tc>
          <w:tcPr>
            <w:tcW w:w="2173" w:type="dxa"/>
          </w:tcPr>
          <w:p w14:paraId="3DFAAE37" w14:textId="77777777" w:rsidR="008915D9" w:rsidRPr="00D7779A" w:rsidRDefault="008915D9" w:rsidP="00BB09B4">
            <w:pPr>
              <w:pStyle w:val="TableText"/>
              <w:jc w:val="left"/>
            </w:pPr>
            <w:r w:rsidRPr="00D7779A">
              <w:rPr>
                <w:b/>
              </w:rPr>
              <w:t>0x00</w:t>
            </w:r>
            <w:r w:rsidRPr="00D7779A">
              <w:t>: Exit bootloader mode.</w:t>
            </w:r>
          </w:p>
          <w:p w14:paraId="54FA5995" w14:textId="77777777" w:rsidR="008915D9" w:rsidRPr="00D7779A" w:rsidRDefault="008915D9" w:rsidP="00BB09B4">
            <w:pPr>
              <w:pStyle w:val="TableText"/>
              <w:jc w:val="left"/>
            </w:pPr>
            <w:r w:rsidRPr="00D7779A">
              <w:rPr>
                <w:b/>
              </w:rPr>
              <w:t>0x02</w:t>
            </w:r>
            <w:r w:rsidRPr="00D7779A">
              <w:t>: Reset. (The application must implement this.)</w:t>
            </w:r>
          </w:p>
          <w:p w14:paraId="234B8EA9" w14:textId="77777777" w:rsidR="008915D9" w:rsidRPr="00D7779A" w:rsidRDefault="008915D9" w:rsidP="00BB09B4">
            <w:pPr>
              <w:pStyle w:val="TableText"/>
              <w:jc w:val="left"/>
            </w:pPr>
            <w:r w:rsidRPr="00D7779A">
              <w:rPr>
                <w:b/>
              </w:rPr>
              <w:t>0x08:</w:t>
            </w:r>
            <w:r w:rsidRPr="00D7779A">
              <w:t xml:space="preserve"> Enter bootloader mode. (The application must implement this.</w:t>
            </w:r>
            <w:r>
              <w:t xml:space="preserve"> </w:t>
            </w:r>
            <w:r w:rsidRPr="00D7779A">
              <w:t>See section Host Serial Command using Power-On or Hard Reset</w:t>
            </w:r>
            <w:r>
              <w:t>.</w:t>
            </w:r>
            <w:r w:rsidRPr="00D7779A">
              <w:t>)</w:t>
            </w:r>
          </w:p>
        </w:tc>
        <w:tc>
          <w:tcPr>
            <w:tcW w:w="1911" w:type="dxa"/>
          </w:tcPr>
          <w:p w14:paraId="24ACA198" w14:textId="77777777" w:rsidR="008915D9" w:rsidRPr="00D7779A" w:rsidRDefault="008915D9" w:rsidP="00BB09B4">
            <w:pPr>
              <w:pStyle w:val="TableTextCenter"/>
            </w:pPr>
            <w:r>
              <w:t>—</w:t>
            </w:r>
          </w:p>
        </w:tc>
        <w:tc>
          <w:tcPr>
            <w:tcW w:w="1653" w:type="dxa"/>
          </w:tcPr>
          <w:p w14:paraId="0DC0008A" w14:textId="3A8958AC" w:rsidR="008915D9" w:rsidRDefault="00AB6F30" w:rsidP="00BB09B4">
            <w:pPr>
              <w:pStyle w:val="TableTextCenter"/>
            </w:pPr>
            <w:r>
              <w:t>DEFAULT_DELAY</w:t>
            </w:r>
          </w:p>
        </w:tc>
      </w:tr>
      <w:tr w:rsidR="008915D9" w:rsidRPr="00D7779A" w14:paraId="134EB029"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77AF40BA" w14:textId="77777777" w:rsidR="008915D9" w:rsidRPr="00D7779A" w:rsidRDefault="008915D9" w:rsidP="00BB09B4">
            <w:pPr>
              <w:pStyle w:val="TableText"/>
            </w:pPr>
            <w:r w:rsidRPr="00D7779A">
              <w:t>Device Mode</w:t>
            </w:r>
          </w:p>
        </w:tc>
        <w:tc>
          <w:tcPr>
            <w:tcW w:w="1523" w:type="dxa"/>
            <w:tcBorders>
              <w:top w:val="single" w:sz="4" w:space="0" w:color="auto"/>
              <w:left w:val="single" w:sz="4" w:space="0" w:color="auto"/>
              <w:bottom w:val="single" w:sz="4" w:space="0" w:color="auto"/>
              <w:right w:val="single" w:sz="4" w:space="0" w:color="auto"/>
            </w:tcBorders>
          </w:tcPr>
          <w:p w14:paraId="19531A01" w14:textId="77777777" w:rsidR="008915D9" w:rsidRPr="00D7779A" w:rsidRDefault="008915D9" w:rsidP="00BB09B4">
            <w:pPr>
              <w:pStyle w:val="TableText"/>
              <w:jc w:val="left"/>
            </w:pPr>
            <w:r w:rsidRPr="00D7779A">
              <w:t>Read the device operating mode.</w:t>
            </w:r>
          </w:p>
        </w:tc>
        <w:tc>
          <w:tcPr>
            <w:tcW w:w="868" w:type="dxa"/>
            <w:tcBorders>
              <w:top w:val="single" w:sz="4" w:space="0" w:color="auto"/>
              <w:left w:val="single" w:sz="4" w:space="0" w:color="auto"/>
              <w:bottom w:val="single" w:sz="4" w:space="0" w:color="auto"/>
              <w:right w:val="single" w:sz="4" w:space="0" w:color="auto"/>
            </w:tcBorders>
          </w:tcPr>
          <w:p w14:paraId="24196AB6" w14:textId="77777777" w:rsidR="008915D9" w:rsidRPr="00D7779A" w:rsidRDefault="008915D9" w:rsidP="00BB09B4">
            <w:pPr>
              <w:pStyle w:val="TableTextCenter"/>
            </w:pPr>
            <w:r w:rsidRPr="00D7779A">
              <w:t>0x02</w:t>
            </w:r>
          </w:p>
        </w:tc>
        <w:tc>
          <w:tcPr>
            <w:tcW w:w="782" w:type="dxa"/>
            <w:tcBorders>
              <w:top w:val="single" w:sz="4" w:space="0" w:color="auto"/>
              <w:left w:val="single" w:sz="4" w:space="0" w:color="auto"/>
              <w:bottom w:val="single" w:sz="4" w:space="0" w:color="auto"/>
              <w:right w:val="single" w:sz="4" w:space="0" w:color="auto"/>
            </w:tcBorders>
          </w:tcPr>
          <w:p w14:paraId="7E1F937E" w14:textId="77777777" w:rsidR="008915D9" w:rsidRPr="00D7779A" w:rsidRDefault="008915D9" w:rsidP="00BB09B4">
            <w:pPr>
              <w:pStyle w:val="TableTextCenter"/>
            </w:pPr>
            <w:r w:rsidRPr="00D7779A">
              <w:t>0x00</w:t>
            </w:r>
          </w:p>
        </w:tc>
        <w:tc>
          <w:tcPr>
            <w:tcW w:w="2173" w:type="dxa"/>
            <w:tcBorders>
              <w:top w:val="single" w:sz="4" w:space="0" w:color="auto"/>
              <w:left w:val="single" w:sz="4" w:space="0" w:color="auto"/>
              <w:bottom w:val="single" w:sz="4" w:space="0" w:color="auto"/>
              <w:right w:val="single" w:sz="4" w:space="0" w:color="auto"/>
            </w:tcBorders>
          </w:tcPr>
          <w:p w14:paraId="1C6A3EA3" w14:textId="77777777" w:rsidR="008915D9" w:rsidRPr="00D7779A" w:rsidRDefault="008915D9" w:rsidP="00BB09B4">
            <w:pPr>
              <w:pStyle w:val="TableTextCenter"/>
              <w:jc w:val="left"/>
            </w:pPr>
            <w:r w:rsidRPr="00D7779A">
              <w:t>(The application must implement this.)</w:t>
            </w:r>
          </w:p>
        </w:tc>
        <w:tc>
          <w:tcPr>
            <w:tcW w:w="1911" w:type="dxa"/>
            <w:tcBorders>
              <w:top w:val="single" w:sz="4" w:space="0" w:color="auto"/>
              <w:left w:val="single" w:sz="4" w:space="0" w:color="auto"/>
              <w:bottom w:val="single" w:sz="4" w:space="0" w:color="auto"/>
              <w:right w:val="single" w:sz="4" w:space="0" w:color="auto"/>
            </w:tcBorders>
          </w:tcPr>
          <w:p w14:paraId="32F1C26A" w14:textId="77777777" w:rsidR="008915D9" w:rsidRPr="00D7779A" w:rsidRDefault="008915D9" w:rsidP="00BB09B4">
            <w:pPr>
              <w:pStyle w:val="TableText"/>
              <w:jc w:val="left"/>
            </w:pPr>
            <w:r w:rsidRPr="00D7779A">
              <w:rPr>
                <w:b/>
              </w:rPr>
              <w:t>0x00</w:t>
            </w:r>
            <w:r w:rsidRPr="00D7779A">
              <w:t>: Application operating mode.</w:t>
            </w:r>
          </w:p>
          <w:p w14:paraId="7FBC361E" w14:textId="77777777" w:rsidR="008915D9" w:rsidRPr="00D7779A" w:rsidRDefault="008915D9" w:rsidP="00BB09B4">
            <w:pPr>
              <w:pStyle w:val="TableText"/>
              <w:jc w:val="left"/>
            </w:pPr>
            <w:r w:rsidRPr="00D7779A">
              <w:rPr>
                <w:b/>
              </w:rPr>
              <w:t>0x08</w:t>
            </w:r>
            <w:r w:rsidRPr="00D7779A">
              <w:t>: Bootloader operating mode.</w:t>
            </w:r>
          </w:p>
        </w:tc>
        <w:tc>
          <w:tcPr>
            <w:tcW w:w="1653" w:type="dxa"/>
            <w:tcBorders>
              <w:top w:val="single" w:sz="4" w:space="0" w:color="auto"/>
              <w:left w:val="single" w:sz="4" w:space="0" w:color="auto"/>
              <w:bottom w:val="single" w:sz="4" w:space="0" w:color="auto"/>
              <w:right w:val="single" w:sz="4" w:space="0" w:color="auto"/>
            </w:tcBorders>
          </w:tcPr>
          <w:p w14:paraId="72752664" w14:textId="68252904" w:rsidR="008915D9" w:rsidRPr="00D7779A" w:rsidRDefault="00AB6F30" w:rsidP="00BB09B4">
            <w:pPr>
              <w:pStyle w:val="TableText"/>
              <w:jc w:val="left"/>
              <w:rPr>
                <w:b/>
              </w:rPr>
            </w:pPr>
            <w:r>
              <w:t>DEFAULT_DELAY</w:t>
            </w:r>
          </w:p>
        </w:tc>
      </w:tr>
      <w:tr w:rsidR="008915D9" w:rsidRPr="00D7779A" w14:paraId="0FD3B78A"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4CC8C2AD" w14:textId="77777777" w:rsidR="008915D9" w:rsidRPr="00D7779A" w:rsidRDefault="008915D9" w:rsidP="00BB09B4">
            <w:pPr>
              <w:pStyle w:val="TableText"/>
            </w:pPr>
            <w:r w:rsidRPr="00D7779A">
              <w:lastRenderedPageBreak/>
              <w:t>Bootloader Flash</w:t>
            </w:r>
          </w:p>
        </w:tc>
        <w:tc>
          <w:tcPr>
            <w:tcW w:w="1523" w:type="dxa"/>
            <w:tcBorders>
              <w:top w:val="single" w:sz="4" w:space="0" w:color="auto"/>
              <w:left w:val="single" w:sz="4" w:space="0" w:color="auto"/>
              <w:bottom w:val="single" w:sz="4" w:space="0" w:color="auto"/>
              <w:right w:val="single" w:sz="4" w:space="0" w:color="auto"/>
            </w:tcBorders>
          </w:tcPr>
          <w:p w14:paraId="4CE14003" w14:textId="77777777" w:rsidR="008915D9" w:rsidRPr="00D7779A" w:rsidRDefault="008915D9" w:rsidP="00BB09B4">
            <w:pPr>
              <w:pStyle w:val="TableText"/>
              <w:jc w:val="left"/>
            </w:pPr>
            <w:r w:rsidRPr="00D7779A">
              <w:t>Set the initialization vector bytes.</w:t>
            </w:r>
          </w:p>
          <w:p w14:paraId="786192C5" w14:textId="77777777" w:rsidR="008915D9" w:rsidRPr="00D7779A" w:rsidRDefault="008915D9" w:rsidP="00BB09B4">
            <w:pPr>
              <w:pStyle w:val="TableText"/>
              <w:jc w:val="left"/>
            </w:pPr>
            <w:r w:rsidRPr="00D7779A">
              <w:t>This is not required for a non-secure bootloader.</w:t>
            </w:r>
          </w:p>
        </w:tc>
        <w:tc>
          <w:tcPr>
            <w:tcW w:w="868" w:type="dxa"/>
            <w:tcBorders>
              <w:top w:val="single" w:sz="4" w:space="0" w:color="auto"/>
              <w:left w:val="single" w:sz="4" w:space="0" w:color="auto"/>
              <w:bottom w:val="single" w:sz="4" w:space="0" w:color="auto"/>
              <w:right w:val="single" w:sz="4" w:space="0" w:color="auto"/>
            </w:tcBorders>
          </w:tcPr>
          <w:p w14:paraId="52488E0B"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447E2D36" w14:textId="77777777" w:rsidR="008915D9" w:rsidRPr="00D7779A" w:rsidRDefault="008915D9" w:rsidP="00BB09B4">
            <w:pPr>
              <w:pStyle w:val="TableTextCenter"/>
            </w:pPr>
            <w:r w:rsidRPr="00D7779A">
              <w:t>0x00</w:t>
            </w:r>
          </w:p>
        </w:tc>
        <w:tc>
          <w:tcPr>
            <w:tcW w:w="2173" w:type="dxa"/>
            <w:tcBorders>
              <w:top w:val="single" w:sz="4" w:space="0" w:color="auto"/>
              <w:left w:val="single" w:sz="4" w:space="0" w:color="auto"/>
              <w:bottom w:val="single" w:sz="4" w:space="0" w:color="auto"/>
              <w:right w:val="single" w:sz="4" w:space="0" w:color="auto"/>
            </w:tcBorders>
          </w:tcPr>
          <w:p w14:paraId="37995C11" w14:textId="77777777" w:rsidR="008915D9" w:rsidRPr="00D7779A" w:rsidRDefault="008915D9" w:rsidP="00BB09B4">
            <w:pPr>
              <w:pStyle w:val="TableText"/>
            </w:pPr>
            <w:r w:rsidRPr="00D7779A">
              <w:t>Use the 11 bytes 0x28 to 0x32 from the .</w:t>
            </w:r>
            <w:proofErr w:type="spellStart"/>
            <w:r w:rsidRPr="00D7779A">
              <w:t>msbl</w:t>
            </w:r>
            <w:proofErr w:type="spellEnd"/>
            <w:r w:rsidRPr="00D7779A">
              <w:t xml:space="preserve"> file.</w:t>
            </w:r>
          </w:p>
        </w:tc>
        <w:tc>
          <w:tcPr>
            <w:tcW w:w="1911" w:type="dxa"/>
            <w:tcBorders>
              <w:top w:val="single" w:sz="4" w:space="0" w:color="auto"/>
              <w:left w:val="single" w:sz="4" w:space="0" w:color="auto"/>
              <w:bottom w:val="single" w:sz="4" w:space="0" w:color="auto"/>
              <w:right w:val="single" w:sz="4" w:space="0" w:color="auto"/>
            </w:tcBorders>
          </w:tcPr>
          <w:p w14:paraId="116DBDCA" w14:textId="77777777" w:rsidR="008915D9" w:rsidRPr="00D7779A" w:rsidRDefault="008915D9" w:rsidP="00BB09B4">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3A16980B" w14:textId="2596092D" w:rsidR="008915D9" w:rsidRDefault="00AB6F30" w:rsidP="00BB09B4">
            <w:pPr>
              <w:pStyle w:val="TableText"/>
              <w:jc w:val="center"/>
            </w:pPr>
            <w:r>
              <w:t>DEFAULT_DELAY</w:t>
            </w:r>
          </w:p>
        </w:tc>
      </w:tr>
      <w:tr w:rsidR="008915D9" w:rsidRPr="00D7779A" w14:paraId="7AE8F644"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4834DEEE" w14:textId="77777777" w:rsidR="008915D9" w:rsidRPr="00D7779A" w:rsidRDefault="008915D9" w:rsidP="00BB09B4">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2F593A56" w14:textId="77777777" w:rsidR="008915D9" w:rsidRPr="00D7779A" w:rsidRDefault="008915D9" w:rsidP="00BB09B4">
            <w:pPr>
              <w:pStyle w:val="TableText"/>
              <w:jc w:val="left"/>
            </w:pPr>
            <w:r w:rsidRPr="00D7779A">
              <w:t>Set the authentication bytes.</w:t>
            </w:r>
          </w:p>
          <w:p w14:paraId="0D1FC1F9" w14:textId="77777777" w:rsidR="008915D9" w:rsidRPr="00D7779A" w:rsidRDefault="008915D9" w:rsidP="00BB09B4">
            <w:pPr>
              <w:pStyle w:val="TableText"/>
              <w:jc w:val="left"/>
            </w:pPr>
            <w:r w:rsidRPr="00D7779A">
              <w:t>This is not required for a non-secure bootloader.</w:t>
            </w:r>
          </w:p>
        </w:tc>
        <w:tc>
          <w:tcPr>
            <w:tcW w:w="868" w:type="dxa"/>
            <w:tcBorders>
              <w:top w:val="single" w:sz="4" w:space="0" w:color="auto"/>
              <w:left w:val="single" w:sz="4" w:space="0" w:color="auto"/>
              <w:bottom w:val="single" w:sz="4" w:space="0" w:color="auto"/>
              <w:right w:val="single" w:sz="4" w:space="0" w:color="auto"/>
            </w:tcBorders>
          </w:tcPr>
          <w:p w14:paraId="166120F0"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2739427F" w14:textId="77777777" w:rsidR="008915D9" w:rsidRPr="00D7779A" w:rsidRDefault="008915D9" w:rsidP="00BB09B4">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5AB8DB86" w14:textId="77777777" w:rsidR="008915D9" w:rsidRPr="00D7779A" w:rsidRDefault="008915D9" w:rsidP="00BB09B4">
            <w:pPr>
              <w:pStyle w:val="TableText"/>
            </w:pPr>
            <w:r w:rsidRPr="00D7779A">
              <w:t>Use the 16 bytes 0x34 to 0x43 from the .</w:t>
            </w:r>
            <w:proofErr w:type="spellStart"/>
            <w:r w:rsidRPr="00D7779A">
              <w:t>msbl</w:t>
            </w:r>
            <w:proofErr w:type="spellEnd"/>
            <w:r w:rsidRPr="00D7779A">
              <w:t xml:space="preserve"> file.</w:t>
            </w:r>
          </w:p>
        </w:tc>
        <w:tc>
          <w:tcPr>
            <w:tcW w:w="1911" w:type="dxa"/>
            <w:tcBorders>
              <w:top w:val="single" w:sz="4" w:space="0" w:color="auto"/>
              <w:left w:val="single" w:sz="4" w:space="0" w:color="auto"/>
              <w:bottom w:val="single" w:sz="4" w:space="0" w:color="auto"/>
              <w:right w:val="single" w:sz="4" w:space="0" w:color="auto"/>
            </w:tcBorders>
          </w:tcPr>
          <w:p w14:paraId="00CA9846" w14:textId="77777777" w:rsidR="008915D9" w:rsidRPr="00D7779A" w:rsidRDefault="008915D9" w:rsidP="00BB09B4">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77405AD1" w14:textId="07EADC84" w:rsidR="008915D9" w:rsidRDefault="00AB6F30" w:rsidP="00BB09B4">
            <w:pPr>
              <w:pStyle w:val="TableText"/>
              <w:jc w:val="center"/>
            </w:pPr>
            <w:r>
              <w:t>DEFAULT_DELAY</w:t>
            </w:r>
          </w:p>
        </w:tc>
      </w:tr>
      <w:tr w:rsidR="008915D9" w:rsidRPr="00D7779A" w14:paraId="4BEBEAE4" w14:textId="77777777" w:rsidTr="00463894">
        <w:trPr>
          <w:cantSplit/>
          <w:trHeight w:val="19"/>
          <w:jc w:val="center"/>
        </w:trPr>
        <w:tc>
          <w:tcPr>
            <w:tcW w:w="1345" w:type="dxa"/>
          </w:tcPr>
          <w:p w14:paraId="563C7B20" w14:textId="77777777" w:rsidR="008915D9" w:rsidRPr="00D7779A" w:rsidRDefault="008915D9" w:rsidP="00BB09B4">
            <w:pPr>
              <w:pStyle w:val="TableText"/>
            </w:pPr>
            <w:r w:rsidRPr="00D7779A">
              <w:t>Bootloader Flash</w:t>
            </w:r>
          </w:p>
        </w:tc>
        <w:tc>
          <w:tcPr>
            <w:tcW w:w="1523" w:type="dxa"/>
          </w:tcPr>
          <w:p w14:paraId="694C4E2B" w14:textId="77777777" w:rsidR="008915D9" w:rsidRPr="00D7779A" w:rsidRDefault="008915D9" w:rsidP="00BB09B4">
            <w:pPr>
              <w:pStyle w:val="TableText"/>
              <w:jc w:val="left"/>
            </w:pPr>
            <w:r w:rsidRPr="00D7779A">
              <w:t>Set the number of pages.</w:t>
            </w:r>
          </w:p>
        </w:tc>
        <w:tc>
          <w:tcPr>
            <w:tcW w:w="868" w:type="dxa"/>
          </w:tcPr>
          <w:p w14:paraId="2F5FB5C4" w14:textId="77777777" w:rsidR="008915D9" w:rsidRPr="00D7779A" w:rsidRDefault="008915D9" w:rsidP="00BB09B4">
            <w:pPr>
              <w:pStyle w:val="TableTextCenter"/>
            </w:pPr>
            <w:r w:rsidRPr="00D7779A">
              <w:t>0x80</w:t>
            </w:r>
          </w:p>
        </w:tc>
        <w:tc>
          <w:tcPr>
            <w:tcW w:w="782" w:type="dxa"/>
          </w:tcPr>
          <w:p w14:paraId="05CCFA7F" w14:textId="77777777" w:rsidR="008915D9" w:rsidRPr="00D7779A" w:rsidRDefault="008915D9" w:rsidP="00BB09B4">
            <w:pPr>
              <w:pStyle w:val="TableTextCenter"/>
            </w:pPr>
            <w:r w:rsidRPr="00D7779A">
              <w:t>0x02</w:t>
            </w:r>
          </w:p>
        </w:tc>
        <w:tc>
          <w:tcPr>
            <w:tcW w:w="2173" w:type="dxa"/>
          </w:tcPr>
          <w:p w14:paraId="23B288E5" w14:textId="77777777" w:rsidR="008915D9" w:rsidRPr="00D7779A" w:rsidRDefault="008915D9" w:rsidP="00BB09B4">
            <w:pPr>
              <w:pStyle w:val="TableText"/>
            </w:pPr>
            <w:r w:rsidRPr="003C1057">
              <w:rPr>
                <w:b/>
                <w:bCs/>
              </w:rPr>
              <w:t>0x00:</w:t>
            </w:r>
            <w:r w:rsidRPr="00D7779A">
              <w:t xml:space="preserve"> Number of pages specified by byte 0x44 from the .</w:t>
            </w:r>
            <w:proofErr w:type="spellStart"/>
            <w:r w:rsidRPr="00D7779A">
              <w:t>msbl</w:t>
            </w:r>
            <w:proofErr w:type="spellEnd"/>
            <w:r w:rsidRPr="00D7779A">
              <w:t xml:space="preserve"> file. (Total</w:t>
            </w:r>
            <w:r>
              <w:t xml:space="preserve"> of</w:t>
            </w:r>
            <w:r w:rsidRPr="00D7779A">
              <w:t xml:space="preserve"> 2 bytes)</w:t>
            </w:r>
          </w:p>
        </w:tc>
        <w:tc>
          <w:tcPr>
            <w:tcW w:w="1911" w:type="dxa"/>
          </w:tcPr>
          <w:p w14:paraId="133A79DC" w14:textId="77777777" w:rsidR="008915D9" w:rsidRPr="00D7779A" w:rsidRDefault="008915D9" w:rsidP="00BB09B4">
            <w:pPr>
              <w:pStyle w:val="TableTextCenter"/>
            </w:pPr>
            <w:r>
              <w:t>—</w:t>
            </w:r>
          </w:p>
        </w:tc>
        <w:tc>
          <w:tcPr>
            <w:tcW w:w="1653" w:type="dxa"/>
          </w:tcPr>
          <w:p w14:paraId="45619708" w14:textId="581A6D46" w:rsidR="008915D9" w:rsidRDefault="00AB6F30" w:rsidP="00BB09B4">
            <w:pPr>
              <w:pStyle w:val="TableTextCenter"/>
            </w:pPr>
            <w:r>
              <w:t>DEFAULT_DELAY</w:t>
            </w:r>
          </w:p>
        </w:tc>
      </w:tr>
      <w:tr w:rsidR="008915D9" w:rsidRPr="00D7779A" w14:paraId="6A955F0D"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349F16A1" w14:textId="77777777" w:rsidR="008915D9" w:rsidRPr="00D7779A" w:rsidRDefault="008915D9" w:rsidP="00BB09B4">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5633E43F" w14:textId="77777777" w:rsidR="008915D9" w:rsidRPr="00D7779A" w:rsidRDefault="008915D9" w:rsidP="00BB09B4">
            <w:pPr>
              <w:pStyle w:val="TableText"/>
              <w:jc w:val="left"/>
            </w:pPr>
            <w:r w:rsidRPr="00D7779A">
              <w:t>Erase the application flash memory.</w:t>
            </w:r>
          </w:p>
        </w:tc>
        <w:tc>
          <w:tcPr>
            <w:tcW w:w="868" w:type="dxa"/>
            <w:tcBorders>
              <w:top w:val="single" w:sz="4" w:space="0" w:color="auto"/>
              <w:left w:val="single" w:sz="4" w:space="0" w:color="auto"/>
              <w:bottom w:val="single" w:sz="4" w:space="0" w:color="auto"/>
              <w:right w:val="single" w:sz="4" w:space="0" w:color="auto"/>
            </w:tcBorders>
          </w:tcPr>
          <w:p w14:paraId="1FC822D9"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5BEDB021" w14:textId="77777777" w:rsidR="008915D9" w:rsidRPr="00D7779A" w:rsidRDefault="008915D9" w:rsidP="00BB09B4">
            <w:pPr>
              <w:pStyle w:val="TableTextCenter"/>
            </w:pPr>
            <w:r w:rsidRPr="00D7779A">
              <w:t>0x03</w:t>
            </w:r>
          </w:p>
        </w:tc>
        <w:tc>
          <w:tcPr>
            <w:tcW w:w="2173" w:type="dxa"/>
            <w:tcBorders>
              <w:top w:val="single" w:sz="4" w:space="0" w:color="auto"/>
              <w:left w:val="single" w:sz="4" w:space="0" w:color="auto"/>
              <w:bottom w:val="single" w:sz="4" w:space="0" w:color="auto"/>
              <w:right w:val="single" w:sz="4" w:space="0" w:color="auto"/>
            </w:tcBorders>
          </w:tcPr>
          <w:p w14:paraId="488ABEE6" w14:textId="77777777" w:rsidR="008915D9" w:rsidRPr="00D7779A" w:rsidRDefault="008915D9" w:rsidP="00BB09B4">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0DCA6063" w14:textId="77777777" w:rsidR="008915D9" w:rsidRPr="00D7779A" w:rsidRDefault="008915D9" w:rsidP="00BB09B4">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27E07FD9" w14:textId="26C852DB" w:rsidR="008915D9" w:rsidRDefault="00E13648" w:rsidP="00BB09B4">
            <w:pPr>
              <w:pStyle w:val="TableTextCenter"/>
            </w:pPr>
            <w:r>
              <w:t>700</w:t>
            </w:r>
            <w:r w:rsidR="00BA6B4D">
              <w:t>ms</w:t>
            </w:r>
          </w:p>
        </w:tc>
      </w:tr>
      <w:tr w:rsidR="008915D9" w:rsidRPr="00D7779A" w14:paraId="5D5EA17D"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7F6C70E7" w14:textId="77777777" w:rsidR="008915D9" w:rsidRPr="00D7779A" w:rsidRDefault="008915D9" w:rsidP="00BB09B4">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7E343F6E" w14:textId="77777777" w:rsidR="008915D9" w:rsidRPr="00D7779A" w:rsidRDefault="008915D9" w:rsidP="00BB09B4">
            <w:pPr>
              <w:pStyle w:val="TableText"/>
              <w:jc w:val="left"/>
            </w:pPr>
            <w:r w:rsidRPr="00D7779A">
              <w:t>Send the page values.</w:t>
            </w:r>
          </w:p>
        </w:tc>
        <w:tc>
          <w:tcPr>
            <w:tcW w:w="868" w:type="dxa"/>
            <w:tcBorders>
              <w:top w:val="single" w:sz="4" w:space="0" w:color="auto"/>
              <w:left w:val="single" w:sz="4" w:space="0" w:color="auto"/>
              <w:bottom w:val="single" w:sz="4" w:space="0" w:color="auto"/>
              <w:right w:val="single" w:sz="4" w:space="0" w:color="auto"/>
            </w:tcBorders>
          </w:tcPr>
          <w:p w14:paraId="3572665B"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00CD9398" w14:textId="77777777" w:rsidR="008915D9" w:rsidRPr="00D7779A" w:rsidRDefault="008915D9" w:rsidP="00BB09B4">
            <w:pPr>
              <w:pStyle w:val="TableTextCenter"/>
            </w:pPr>
            <w:r w:rsidRPr="00D7779A">
              <w:t>0x04</w:t>
            </w:r>
          </w:p>
        </w:tc>
        <w:tc>
          <w:tcPr>
            <w:tcW w:w="2173" w:type="dxa"/>
            <w:tcBorders>
              <w:top w:val="single" w:sz="4" w:space="0" w:color="auto"/>
              <w:left w:val="single" w:sz="4" w:space="0" w:color="auto"/>
              <w:bottom w:val="single" w:sz="4" w:space="0" w:color="auto"/>
              <w:right w:val="single" w:sz="4" w:space="0" w:color="auto"/>
            </w:tcBorders>
          </w:tcPr>
          <w:p w14:paraId="69A3DC39" w14:textId="77777777" w:rsidR="008915D9" w:rsidRPr="00D7779A" w:rsidRDefault="008915D9" w:rsidP="00BB09B4">
            <w:pPr>
              <w:pStyle w:val="TableText"/>
            </w:pPr>
            <w:r w:rsidRPr="00D7779A">
              <w:t>The first page is specified by byte 0x4C from the .</w:t>
            </w:r>
            <w:proofErr w:type="spellStart"/>
            <w:r w:rsidRPr="00D7779A">
              <w:t>msbl</w:t>
            </w:r>
            <w:proofErr w:type="spellEnd"/>
            <w:r w:rsidRPr="00D7779A">
              <w:t xml:space="preserve"> file. The total bytes for each message protocol </w:t>
            </w:r>
            <w:proofErr w:type="gramStart"/>
            <w:r w:rsidRPr="00D7779A">
              <w:t>is</w:t>
            </w:r>
            <w:proofErr w:type="gramEnd"/>
            <w:r w:rsidRPr="00D7779A">
              <w:t xml:space="preserve"> the page size + 16 bytes (consisting</w:t>
            </w:r>
            <w:r>
              <w:t xml:space="preserve"> of</w:t>
            </w:r>
            <w:r w:rsidRPr="00D7779A">
              <w:t xml:space="preserve"> the page CRC32 and 12 dummy bytes).</w:t>
            </w:r>
          </w:p>
        </w:tc>
        <w:tc>
          <w:tcPr>
            <w:tcW w:w="1911" w:type="dxa"/>
            <w:tcBorders>
              <w:top w:val="single" w:sz="4" w:space="0" w:color="auto"/>
              <w:left w:val="single" w:sz="4" w:space="0" w:color="auto"/>
              <w:bottom w:val="single" w:sz="4" w:space="0" w:color="auto"/>
              <w:right w:val="single" w:sz="4" w:space="0" w:color="auto"/>
            </w:tcBorders>
          </w:tcPr>
          <w:p w14:paraId="4E4464C7" w14:textId="77777777" w:rsidR="008915D9" w:rsidRPr="00D7779A" w:rsidRDefault="008915D9" w:rsidP="00BB09B4">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30DB0514" w14:textId="2CDD382E" w:rsidR="008915D9" w:rsidRDefault="00524F35" w:rsidP="00BB09B4">
            <w:pPr>
              <w:pStyle w:val="TableText"/>
              <w:jc w:val="center"/>
            </w:pPr>
            <w:r>
              <w:t xml:space="preserve">If waiting for final page and </w:t>
            </w:r>
            <w:proofErr w:type="spellStart"/>
            <w:r>
              <w:t>crc</w:t>
            </w:r>
            <w:proofErr w:type="spellEnd"/>
            <w:r>
              <w:t xml:space="preserve"> check enabled 550</w:t>
            </w:r>
            <w:r w:rsidR="00BA6B4D">
              <w:t>ms</w:t>
            </w:r>
            <w:r>
              <w:t xml:space="preserve"> else 200</w:t>
            </w:r>
            <w:r w:rsidR="00BA6B4D">
              <w:t>ms</w:t>
            </w:r>
          </w:p>
        </w:tc>
      </w:tr>
      <w:tr w:rsidR="008915D9" w:rsidRPr="00D7779A" w14:paraId="0D69D419"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12660E5B" w14:textId="77777777" w:rsidR="008915D9" w:rsidRPr="00D7779A" w:rsidRDefault="008915D9" w:rsidP="00BB09B4">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704179A5" w14:textId="77777777" w:rsidR="008915D9" w:rsidRDefault="008915D9" w:rsidP="00BB09B4">
            <w:pPr>
              <w:pStyle w:val="TableText"/>
              <w:jc w:val="left"/>
            </w:pPr>
            <w:r w:rsidRPr="00D7779A">
              <w:t>Erase Page Memory</w:t>
            </w:r>
          </w:p>
          <w:p w14:paraId="1AE49ED0" w14:textId="77777777" w:rsidR="008915D9" w:rsidRPr="00D7779A" w:rsidRDefault="008915D9" w:rsidP="00BB09B4">
            <w:pPr>
              <w:pStyle w:val="TableText"/>
              <w:jc w:val="left"/>
            </w:pPr>
            <w:r>
              <w:t>(Valid for bootloaders after version 3.4.3)</w:t>
            </w:r>
          </w:p>
        </w:tc>
        <w:tc>
          <w:tcPr>
            <w:tcW w:w="868" w:type="dxa"/>
            <w:tcBorders>
              <w:top w:val="single" w:sz="4" w:space="0" w:color="auto"/>
              <w:left w:val="single" w:sz="4" w:space="0" w:color="auto"/>
              <w:bottom w:val="single" w:sz="4" w:space="0" w:color="auto"/>
              <w:right w:val="single" w:sz="4" w:space="0" w:color="auto"/>
            </w:tcBorders>
          </w:tcPr>
          <w:p w14:paraId="4FAD4C61"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465815A1" w14:textId="77777777" w:rsidR="008915D9" w:rsidRPr="00D7779A" w:rsidRDefault="008915D9" w:rsidP="00BB09B4">
            <w:pPr>
              <w:pStyle w:val="TableTextCenter"/>
            </w:pPr>
            <w:r w:rsidRPr="00D7779A">
              <w:t>0x05</w:t>
            </w:r>
          </w:p>
        </w:tc>
        <w:tc>
          <w:tcPr>
            <w:tcW w:w="2173" w:type="dxa"/>
            <w:tcBorders>
              <w:top w:val="single" w:sz="4" w:space="0" w:color="auto"/>
              <w:left w:val="single" w:sz="4" w:space="0" w:color="auto"/>
              <w:bottom w:val="single" w:sz="4" w:space="0" w:color="auto"/>
              <w:right w:val="single" w:sz="4" w:space="0" w:color="auto"/>
            </w:tcBorders>
          </w:tcPr>
          <w:p w14:paraId="3C42AD03" w14:textId="482B7B68" w:rsidR="008915D9" w:rsidRPr="00D7779A" w:rsidRDefault="008915D9" w:rsidP="00BB09B4">
            <w:pPr>
              <w:pStyle w:val="TableText"/>
            </w:pPr>
            <w:r w:rsidRPr="003C1057">
              <w:rPr>
                <w:b/>
                <w:bCs/>
              </w:rPr>
              <w:t>0x00:</w:t>
            </w:r>
            <w:r w:rsidRPr="00D7779A">
              <w:t xml:space="preserve"> Number of </w:t>
            </w:r>
            <w:proofErr w:type="gramStart"/>
            <w:r w:rsidRPr="00D7779A">
              <w:t>page</w:t>
            </w:r>
            <w:proofErr w:type="gramEnd"/>
            <w:r w:rsidRPr="00D7779A">
              <w:t xml:space="preserve"> to be erased. (Total</w:t>
            </w:r>
            <w:r>
              <w:t xml:space="preserve"> of</w:t>
            </w:r>
            <w:r w:rsidRPr="00D7779A">
              <w:t xml:space="preserve"> 2 bytes)</w:t>
            </w:r>
          </w:p>
        </w:tc>
        <w:tc>
          <w:tcPr>
            <w:tcW w:w="1911" w:type="dxa"/>
            <w:tcBorders>
              <w:top w:val="single" w:sz="4" w:space="0" w:color="auto"/>
              <w:left w:val="single" w:sz="4" w:space="0" w:color="auto"/>
              <w:bottom w:val="single" w:sz="4" w:space="0" w:color="auto"/>
              <w:right w:val="single" w:sz="4" w:space="0" w:color="auto"/>
            </w:tcBorders>
          </w:tcPr>
          <w:p w14:paraId="64F418AA" w14:textId="77777777" w:rsidR="008915D9" w:rsidRPr="00D7779A" w:rsidRDefault="008915D9" w:rsidP="00BB09B4">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03632407" w14:textId="30211836" w:rsidR="008915D9" w:rsidRDefault="00E06994" w:rsidP="00BB09B4">
            <w:pPr>
              <w:pStyle w:val="TableText"/>
              <w:jc w:val="center"/>
            </w:pPr>
            <w:r>
              <w:t>40</w:t>
            </w:r>
            <w:r w:rsidR="00BA6B4D">
              <w:t>ms</w:t>
            </w:r>
          </w:p>
        </w:tc>
      </w:tr>
      <w:tr w:rsidR="008915D9" w:rsidRPr="00D7779A" w14:paraId="1197395F"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2FFA755C" w14:textId="77777777" w:rsidR="008915D9" w:rsidRPr="00D7779A" w:rsidRDefault="008915D9" w:rsidP="00BB09B4">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36751FB1" w14:textId="77777777" w:rsidR="008915D9" w:rsidRPr="00D7779A" w:rsidRDefault="008915D9" w:rsidP="00BB09B4">
            <w:pPr>
              <w:pStyle w:val="TableText"/>
              <w:jc w:val="left"/>
            </w:pPr>
            <w:r w:rsidRPr="00D7779A">
              <w:t>Partial Page Load Length</w:t>
            </w:r>
          </w:p>
        </w:tc>
        <w:tc>
          <w:tcPr>
            <w:tcW w:w="868" w:type="dxa"/>
            <w:tcBorders>
              <w:top w:val="single" w:sz="4" w:space="0" w:color="auto"/>
              <w:left w:val="single" w:sz="4" w:space="0" w:color="auto"/>
              <w:bottom w:val="single" w:sz="4" w:space="0" w:color="auto"/>
              <w:right w:val="single" w:sz="4" w:space="0" w:color="auto"/>
            </w:tcBorders>
          </w:tcPr>
          <w:p w14:paraId="464D97E7"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29C94127" w14:textId="77777777" w:rsidR="008915D9" w:rsidRPr="00D7779A" w:rsidRDefault="008915D9" w:rsidP="00BB09B4">
            <w:pPr>
              <w:pStyle w:val="TableTextCenter"/>
            </w:pPr>
            <w:r w:rsidRPr="00D7779A">
              <w:t>0x06</w:t>
            </w:r>
          </w:p>
        </w:tc>
        <w:tc>
          <w:tcPr>
            <w:tcW w:w="2173" w:type="dxa"/>
            <w:tcBorders>
              <w:top w:val="single" w:sz="4" w:space="0" w:color="auto"/>
              <w:left w:val="single" w:sz="4" w:space="0" w:color="auto"/>
              <w:bottom w:val="single" w:sz="4" w:space="0" w:color="auto"/>
              <w:right w:val="single" w:sz="4" w:space="0" w:color="auto"/>
            </w:tcBorders>
          </w:tcPr>
          <w:p w14:paraId="28D52C8B" w14:textId="77777777" w:rsidR="008915D9" w:rsidRPr="00D7779A" w:rsidRDefault="008915D9" w:rsidP="00BB09B4">
            <w:pPr>
              <w:pStyle w:val="TableText"/>
            </w:pPr>
            <w:r w:rsidRPr="00D7779A">
              <w:t>2 bytes MSB first (Between 1 and 8208)</w:t>
            </w:r>
          </w:p>
        </w:tc>
        <w:tc>
          <w:tcPr>
            <w:tcW w:w="1911" w:type="dxa"/>
            <w:tcBorders>
              <w:top w:val="single" w:sz="4" w:space="0" w:color="auto"/>
              <w:left w:val="single" w:sz="4" w:space="0" w:color="auto"/>
              <w:bottom w:val="single" w:sz="4" w:space="0" w:color="auto"/>
              <w:right w:val="single" w:sz="4" w:space="0" w:color="auto"/>
            </w:tcBorders>
          </w:tcPr>
          <w:p w14:paraId="151A8CE4" w14:textId="77777777" w:rsidR="008915D9" w:rsidRPr="00D7779A" w:rsidRDefault="008915D9" w:rsidP="00BB09B4">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369BC9BD" w14:textId="08DEEE8D" w:rsidR="008915D9" w:rsidRDefault="00AB6F30" w:rsidP="00BB09B4">
            <w:pPr>
              <w:pStyle w:val="TableText"/>
              <w:jc w:val="center"/>
            </w:pPr>
            <w:r>
              <w:t>DEFAULT_DELAY</w:t>
            </w:r>
          </w:p>
        </w:tc>
      </w:tr>
      <w:tr w:rsidR="00EB78AF" w:rsidRPr="00D7779A" w14:paraId="444AFB30"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E9C2F3D" w14:textId="4F0B1E06" w:rsidR="00EB78AF" w:rsidRPr="00D7779A" w:rsidRDefault="00EB78AF" w:rsidP="00EB78AF">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18CCF6C7" w14:textId="18F0A37E" w:rsidR="00EB78AF" w:rsidRPr="00D7779A" w:rsidRDefault="00EB78AF" w:rsidP="00EB78AF">
            <w:pPr>
              <w:pStyle w:val="TableText"/>
              <w:jc w:val="left"/>
            </w:pPr>
            <w:r>
              <w:t>Key Load</w:t>
            </w:r>
          </w:p>
        </w:tc>
        <w:tc>
          <w:tcPr>
            <w:tcW w:w="868" w:type="dxa"/>
            <w:tcBorders>
              <w:top w:val="single" w:sz="4" w:space="0" w:color="auto"/>
              <w:left w:val="single" w:sz="4" w:space="0" w:color="auto"/>
              <w:bottom w:val="single" w:sz="4" w:space="0" w:color="auto"/>
              <w:right w:val="single" w:sz="4" w:space="0" w:color="auto"/>
            </w:tcBorders>
          </w:tcPr>
          <w:p w14:paraId="0A23EBF1" w14:textId="00170360" w:rsidR="00EB78AF" w:rsidRPr="00D7779A" w:rsidRDefault="00EB78AF" w:rsidP="00EB78AF">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1F1F2025" w14:textId="1A1026F5" w:rsidR="00EB78AF" w:rsidRPr="00D7779A" w:rsidRDefault="00EB78AF" w:rsidP="00EB78AF">
            <w:pPr>
              <w:pStyle w:val="TableTextCenter"/>
            </w:pPr>
            <w:r w:rsidRPr="00D7779A">
              <w:t>0x0</w:t>
            </w:r>
            <w:r>
              <w:t>7</w:t>
            </w:r>
          </w:p>
        </w:tc>
        <w:tc>
          <w:tcPr>
            <w:tcW w:w="2173" w:type="dxa"/>
            <w:tcBorders>
              <w:top w:val="single" w:sz="4" w:space="0" w:color="auto"/>
              <w:left w:val="single" w:sz="4" w:space="0" w:color="auto"/>
              <w:bottom w:val="single" w:sz="4" w:space="0" w:color="auto"/>
              <w:right w:val="single" w:sz="4" w:space="0" w:color="auto"/>
            </w:tcBorders>
          </w:tcPr>
          <w:p w14:paraId="0820E9A3" w14:textId="1EF7392B" w:rsidR="00EB78AF" w:rsidRPr="00D7779A" w:rsidRDefault="00EB78AF" w:rsidP="00EB78AF">
            <w:pPr>
              <w:pStyle w:val="TableText"/>
            </w:pPr>
            <w:proofErr w:type="gramStart"/>
            <w:r>
              <w:t>1 byte</w:t>
            </w:r>
            <w:proofErr w:type="gramEnd"/>
            <w:r>
              <w:t xml:space="preserve"> Valid AES Key Length</w:t>
            </w:r>
            <w:r w:rsidR="001A0E47">
              <w:t>,</w:t>
            </w:r>
            <w:r>
              <w:t xml:space="preserve"> </w:t>
            </w:r>
            <w:r w:rsidR="001A0E47">
              <w:t>32</w:t>
            </w:r>
            <w:r>
              <w:t xml:space="preserve"> byte Key Data padded with 0x00</w:t>
            </w:r>
            <w:r w:rsidR="001A0E47">
              <w:t xml:space="preserve"> if necessary,</w:t>
            </w:r>
            <w:r>
              <w:t xml:space="preserve"> 1 byte Valid AAD Length</w:t>
            </w:r>
            <w:r w:rsidR="001A0E47">
              <w:t>,</w:t>
            </w:r>
            <w:r>
              <w:t xml:space="preserve"> </w:t>
            </w:r>
            <w:r w:rsidR="001A0E47">
              <w:t>32</w:t>
            </w:r>
            <w:r>
              <w:t xml:space="preserve"> bytes AAD Data padded with 0x00</w:t>
            </w:r>
            <w:r w:rsidR="001A0E47">
              <w:t xml:space="preserve"> if necessary</w:t>
            </w:r>
          </w:p>
        </w:tc>
        <w:tc>
          <w:tcPr>
            <w:tcW w:w="1911" w:type="dxa"/>
            <w:tcBorders>
              <w:top w:val="single" w:sz="4" w:space="0" w:color="auto"/>
              <w:left w:val="single" w:sz="4" w:space="0" w:color="auto"/>
              <w:bottom w:val="single" w:sz="4" w:space="0" w:color="auto"/>
              <w:right w:val="single" w:sz="4" w:space="0" w:color="auto"/>
            </w:tcBorders>
          </w:tcPr>
          <w:p w14:paraId="71AFBC8C" w14:textId="40172FCD" w:rsidR="00EB78AF" w:rsidRDefault="00EB78AF" w:rsidP="00EB78AF">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7DE138BF" w14:textId="0B2F93C2" w:rsidR="00EB78AF" w:rsidRDefault="00EB78AF" w:rsidP="00EB78AF">
            <w:pPr>
              <w:pStyle w:val="TableText"/>
              <w:jc w:val="center"/>
            </w:pPr>
            <w:r>
              <w:t>200ms</w:t>
            </w:r>
          </w:p>
        </w:tc>
      </w:tr>
      <w:tr w:rsidR="00EB78AF" w:rsidRPr="00D7779A" w14:paraId="4C7F3DF9"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71809F97" w14:textId="77777777" w:rsidR="00EB78AF" w:rsidRPr="00D7779A" w:rsidRDefault="00EB78AF" w:rsidP="00EB78AF">
            <w:pPr>
              <w:pStyle w:val="TableText"/>
            </w:pPr>
            <w:r w:rsidRPr="00D7779A">
              <w:t>Bootloader Information</w:t>
            </w:r>
          </w:p>
        </w:tc>
        <w:tc>
          <w:tcPr>
            <w:tcW w:w="1523" w:type="dxa"/>
            <w:tcBorders>
              <w:top w:val="single" w:sz="4" w:space="0" w:color="auto"/>
              <w:left w:val="single" w:sz="4" w:space="0" w:color="auto"/>
              <w:bottom w:val="single" w:sz="4" w:space="0" w:color="auto"/>
              <w:right w:val="single" w:sz="4" w:space="0" w:color="auto"/>
            </w:tcBorders>
          </w:tcPr>
          <w:p w14:paraId="6E7758E4" w14:textId="77777777" w:rsidR="00EB78AF" w:rsidRPr="00D7779A" w:rsidRDefault="00EB78AF" w:rsidP="00EB78AF">
            <w:pPr>
              <w:pStyle w:val="TableText"/>
              <w:jc w:val="left"/>
            </w:pPr>
            <w:r w:rsidRPr="00D7779A">
              <w:t>Get the bootloader version.</w:t>
            </w:r>
          </w:p>
        </w:tc>
        <w:tc>
          <w:tcPr>
            <w:tcW w:w="868" w:type="dxa"/>
            <w:tcBorders>
              <w:top w:val="single" w:sz="4" w:space="0" w:color="auto"/>
              <w:left w:val="single" w:sz="4" w:space="0" w:color="auto"/>
              <w:bottom w:val="single" w:sz="4" w:space="0" w:color="auto"/>
              <w:right w:val="single" w:sz="4" w:space="0" w:color="auto"/>
            </w:tcBorders>
          </w:tcPr>
          <w:p w14:paraId="739A188A" w14:textId="77777777" w:rsidR="00EB78AF" w:rsidRPr="00D7779A" w:rsidRDefault="00EB78AF" w:rsidP="00EB78AF">
            <w:pPr>
              <w:pStyle w:val="TableTextCenter"/>
            </w:pPr>
            <w:r w:rsidRPr="00D7779A">
              <w:t>0x81</w:t>
            </w:r>
          </w:p>
        </w:tc>
        <w:tc>
          <w:tcPr>
            <w:tcW w:w="782" w:type="dxa"/>
            <w:tcBorders>
              <w:top w:val="single" w:sz="4" w:space="0" w:color="auto"/>
              <w:left w:val="single" w:sz="4" w:space="0" w:color="auto"/>
              <w:bottom w:val="single" w:sz="4" w:space="0" w:color="auto"/>
              <w:right w:val="single" w:sz="4" w:space="0" w:color="auto"/>
            </w:tcBorders>
          </w:tcPr>
          <w:p w14:paraId="79AC4DC1" w14:textId="77777777" w:rsidR="00EB78AF" w:rsidRPr="00D7779A" w:rsidRDefault="00EB78AF" w:rsidP="00EB78AF">
            <w:pPr>
              <w:pStyle w:val="TableTextCenter"/>
            </w:pPr>
            <w:r w:rsidRPr="00D7779A">
              <w:t>0x00</w:t>
            </w:r>
          </w:p>
        </w:tc>
        <w:tc>
          <w:tcPr>
            <w:tcW w:w="2173" w:type="dxa"/>
            <w:tcBorders>
              <w:top w:val="single" w:sz="4" w:space="0" w:color="auto"/>
              <w:left w:val="single" w:sz="4" w:space="0" w:color="auto"/>
              <w:bottom w:val="single" w:sz="4" w:space="0" w:color="auto"/>
              <w:right w:val="single" w:sz="4" w:space="0" w:color="auto"/>
            </w:tcBorders>
          </w:tcPr>
          <w:p w14:paraId="622FED68" w14:textId="77777777" w:rsidR="00EB78AF" w:rsidRPr="00D7779A" w:rsidRDefault="00EB78AF" w:rsidP="00EB78AF">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63B39834" w14:textId="77777777" w:rsidR="00EB78AF" w:rsidRPr="00D7779A" w:rsidRDefault="00EB78AF" w:rsidP="00EB78AF">
            <w:pPr>
              <w:pStyle w:val="TableText"/>
              <w:jc w:val="left"/>
            </w:pPr>
            <w:r w:rsidRPr="00D7779A">
              <w:t>Major version byte, Minor version byte, Revision byte</w:t>
            </w:r>
          </w:p>
        </w:tc>
        <w:tc>
          <w:tcPr>
            <w:tcW w:w="1653" w:type="dxa"/>
            <w:tcBorders>
              <w:top w:val="single" w:sz="4" w:space="0" w:color="auto"/>
              <w:left w:val="single" w:sz="4" w:space="0" w:color="auto"/>
              <w:bottom w:val="single" w:sz="4" w:space="0" w:color="auto"/>
              <w:right w:val="single" w:sz="4" w:space="0" w:color="auto"/>
            </w:tcBorders>
          </w:tcPr>
          <w:p w14:paraId="7BE2F288" w14:textId="6B723BB6" w:rsidR="00EB78AF" w:rsidRPr="00D7779A" w:rsidRDefault="00EB78AF" w:rsidP="00EB78AF">
            <w:pPr>
              <w:pStyle w:val="TableText"/>
              <w:jc w:val="left"/>
            </w:pPr>
            <w:r>
              <w:t>DEFAULT_DELAY</w:t>
            </w:r>
          </w:p>
        </w:tc>
      </w:tr>
      <w:tr w:rsidR="00EB78AF" w:rsidRPr="00D7779A" w14:paraId="1058D0B8"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487948F5" w14:textId="77777777" w:rsidR="00EB78AF" w:rsidRPr="00D7779A" w:rsidRDefault="00EB78AF" w:rsidP="00EB78AF">
            <w:pPr>
              <w:pStyle w:val="TableText"/>
            </w:pPr>
            <w:r w:rsidRPr="00D7779A">
              <w:t>Bootloader Information</w:t>
            </w:r>
          </w:p>
        </w:tc>
        <w:tc>
          <w:tcPr>
            <w:tcW w:w="1523" w:type="dxa"/>
            <w:tcBorders>
              <w:top w:val="single" w:sz="4" w:space="0" w:color="auto"/>
              <w:left w:val="single" w:sz="4" w:space="0" w:color="auto"/>
              <w:bottom w:val="single" w:sz="4" w:space="0" w:color="auto"/>
              <w:right w:val="single" w:sz="4" w:space="0" w:color="auto"/>
            </w:tcBorders>
          </w:tcPr>
          <w:p w14:paraId="6FF0AE20" w14:textId="77777777" w:rsidR="00EB78AF" w:rsidRPr="00D7779A" w:rsidRDefault="00EB78AF" w:rsidP="00EB78AF">
            <w:pPr>
              <w:pStyle w:val="TableText"/>
              <w:jc w:val="left"/>
            </w:pPr>
            <w:r w:rsidRPr="00D7779A">
              <w:t>Get the page size in bytes.</w:t>
            </w:r>
          </w:p>
        </w:tc>
        <w:tc>
          <w:tcPr>
            <w:tcW w:w="868" w:type="dxa"/>
            <w:tcBorders>
              <w:top w:val="single" w:sz="4" w:space="0" w:color="auto"/>
              <w:left w:val="single" w:sz="4" w:space="0" w:color="auto"/>
              <w:bottom w:val="single" w:sz="4" w:space="0" w:color="auto"/>
              <w:right w:val="single" w:sz="4" w:space="0" w:color="auto"/>
            </w:tcBorders>
          </w:tcPr>
          <w:p w14:paraId="7F54FAA1" w14:textId="77777777" w:rsidR="00EB78AF" w:rsidRPr="00D7779A" w:rsidRDefault="00EB78AF" w:rsidP="00EB78AF">
            <w:pPr>
              <w:pStyle w:val="TableTextCenter"/>
            </w:pPr>
            <w:r w:rsidRPr="00D7779A">
              <w:t>0x81</w:t>
            </w:r>
          </w:p>
        </w:tc>
        <w:tc>
          <w:tcPr>
            <w:tcW w:w="782" w:type="dxa"/>
            <w:tcBorders>
              <w:top w:val="single" w:sz="4" w:space="0" w:color="auto"/>
              <w:left w:val="single" w:sz="4" w:space="0" w:color="auto"/>
              <w:bottom w:val="single" w:sz="4" w:space="0" w:color="auto"/>
              <w:right w:val="single" w:sz="4" w:space="0" w:color="auto"/>
            </w:tcBorders>
          </w:tcPr>
          <w:p w14:paraId="7A20002D"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38B3AAC5" w14:textId="77777777" w:rsidR="00EB78AF" w:rsidRPr="00D7779A" w:rsidRDefault="00EB78AF" w:rsidP="00EB78AF">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5FAB1B1C" w14:textId="77777777" w:rsidR="00EB78AF" w:rsidRPr="00D7779A" w:rsidRDefault="00EB78AF" w:rsidP="00EB78AF">
            <w:pPr>
              <w:pStyle w:val="TableText"/>
            </w:pPr>
            <w:r w:rsidRPr="00D7779A">
              <w:t>Upper byte of page size, Lower byte of page size</w:t>
            </w:r>
          </w:p>
        </w:tc>
        <w:tc>
          <w:tcPr>
            <w:tcW w:w="1653" w:type="dxa"/>
            <w:tcBorders>
              <w:top w:val="single" w:sz="4" w:space="0" w:color="auto"/>
              <w:left w:val="single" w:sz="4" w:space="0" w:color="auto"/>
              <w:bottom w:val="single" w:sz="4" w:space="0" w:color="auto"/>
              <w:right w:val="single" w:sz="4" w:space="0" w:color="auto"/>
            </w:tcBorders>
          </w:tcPr>
          <w:p w14:paraId="423BEF51" w14:textId="1869A091" w:rsidR="00EB78AF" w:rsidRPr="00D7779A" w:rsidRDefault="00EB78AF" w:rsidP="00EB78AF">
            <w:pPr>
              <w:pStyle w:val="TableText"/>
            </w:pPr>
            <w:r>
              <w:t>DEFAULT_DELAY</w:t>
            </w:r>
          </w:p>
        </w:tc>
      </w:tr>
      <w:tr w:rsidR="00EB78AF" w:rsidRPr="00D7779A" w14:paraId="5EBCD22E"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3A4BD19A" w14:textId="77777777" w:rsidR="00EB78AF" w:rsidRPr="00D7779A" w:rsidRDefault="00EB78AF" w:rsidP="00EB78AF">
            <w:pPr>
              <w:pStyle w:val="TableText"/>
            </w:pPr>
            <w:r w:rsidRPr="00D7779A">
              <w:t>Bootloader Information</w:t>
            </w:r>
          </w:p>
        </w:tc>
        <w:tc>
          <w:tcPr>
            <w:tcW w:w="1523" w:type="dxa"/>
            <w:tcBorders>
              <w:top w:val="single" w:sz="4" w:space="0" w:color="auto"/>
              <w:left w:val="single" w:sz="4" w:space="0" w:color="auto"/>
              <w:bottom w:val="single" w:sz="4" w:space="0" w:color="auto"/>
              <w:right w:val="single" w:sz="4" w:space="0" w:color="auto"/>
            </w:tcBorders>
          </w:tcPr>
          <w:p w14:paraId="09B4C19D" w14:textId="77777777" w:rsidR="00EB78AF" w:rsidRPr="00D7779A" w:rsidRDefault="00EB78AF" w:rsidP="00EB78AF">
            <w:pPr>
              <w:pStyle w:val="TableText"/>
              <w:jc w:val="left"/>
            </w:pPr>
            <w:r w:rsidRPr="00D7779A">
              <w:t xml:space="preserve">Get </w:t>
            </w:r>
            <w:r>
              <w:t>unique serial number (</w:t>
            </w:r>
            <w:r w:rsidRPr="00D7779A">
              <w:t>USN</w:t>
            </w:r>
            <w:r>
              <w:t>).</w:t>
            </w:r>
          </w:p>
        </w:tc>
        <w:tc>
          <w:tcPr>
            <w:tcW w:w="868" w:type="dxa"/>
            <w:tcBorders>
              <w:top w:val="single" w:sz="4" w:space="0" w:color="auto"/>
              <w:left w:val="single" w:sz="4" w:space="0" w:color="auto"/>
              <w:bottom w:val="single" w:sz="4" w:space="0" w:color="auto"/>
              <w:right w:val="single" w:sz="4" w:space="0" w:color="auto"/>
            </w:tcBorders>
          </w:tcPr>
          <w:p w14:paraId="76744E24" w14:textId="77777777" w:rsidR="00EB78AF" w:rsidRPr="00D7779A" w:rsidRDefault="00EB78AF" w:rsidP="00EB78AF">
            <w:pPr>
              <w:pStyle w:val="TableTextCenter"/>
            </w:pPr>
            <w:r w:rsidRPr="00D7779A">
              <w:t>0x81</w:t>
            </w:r>
          </w:p>
        </w:tc>
        <w:tc>
          <w:tcPr>
            <w:tcW w:w="782" w:type="dxa"/>
            <w:tcBorders>
              <w:top w:val="single" w:sz="4" w:space="0" w:color="auto"/>
              <w:left w:val="single" w:sz="4" w:space="0" w:color="auto"/>
              <w:bottom w:val="single" w:sz="4" w:space="0" w:color="auto"/>
              <w:right w:val="single" w:sz="4" w:space="0" w:color="auto"/>
            </w:tcBorders>
          </w:tcPr>
          <w:p w14:paraId="66E6BE6D" w14:textId="77777777" w:rsidR="00EB78AF" w:rsidRPr="00D7779A" w:rsidRDefault="00EB78AF" w:rsidP="00EB78AF">
            <w:pPr>
              <w:pStyle w:val="TableTextCenter"/>
            </w:pPr>
            <w:r w:rsidRPr="00D7779A">
              <w:t>0x02</w:t>
            </w:r>
          </w:p>
        </w:tc>
        <w:tc>
          <w:tcPr>
            <w:tcW w:w="2173" w:type="dxa"/>
            <w:tcBorders>
              <w:top w:val="single" w:sz="4" w:space="0" w:color="auto"/>
              <w:left w:val="single" w:sz="4" w:space="0" w:color="auto"/>
              <w:bottom w:val="single" w:sz="4" w:space="0" w:color="auto"/>
              <w:right w:val="single" w:sz="4" w:space="0" w:color="auto"/>
            </w:tcBorders>
          </w:tcPr>
          <w:p w14:paraId="3D244579" w14:textId="77777777" w:rsidR="00EB78AF" w:rsidRPr="00D7779A" w:rsidRDefault="00EB78AF" w:rsidP="00EB78AF">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3389FFAF" w14:textId="77777777" w:rsidR="00EB78AF" w:rsidRPr="00D7779A" w:rsidRDefault="00EB78AF" w:rsidP="00EB78AF">
            <w:pPr>
              <w:pStyle w:val="TableText"/>
            </w:pPr>
            <w:r w:rsidRPr="00D7779A">
              <w:t>24</w:t>
            </w:r>
            <w:r>
              <w:t>-</w:t>
            </w:r>
            <w:r w:rsidRPr="00D7779A">
              <w:t>byte USN</w:t>
            </w:r>
          </w:p>
        </w:tc>
        <w:tc>
          <w:tcPr>
            <w:tcW w:w="1653" w:type="dxa"/>
            <w:tcBorders>
              <w:top w:val="single" w:sz="4" w:space="0" w:color="auto"/>
              <w:left w:val="single" w:sz="4" w:space="0" w:color="auto"/>
              <w:bottom w:val="single" w:sz="4" w:space="0" w:color="auto"/>
              <w:right w:val="single" w:sz="4" w:space="0" w:color="auto"/>
            </w:tcBorders>
          </w:tcPr>
          <w:p w14:paraId="5022B66A" w14:textId="2741A070" w:rsidR="00EB78AF" w:rsidRPr="00D7779A" w:rsidRDefault="00EB78AF" w:rsidP="00EB78AF">
            <w:pPr>
              <w:pStyle w:val="TableText"/>
            </w:pPr>
            <w:r>
              <w:t>DEFAULT_DELAY</w:t>
            </w:r>
          </w:p>
        </w:tc>
      </w:tr>
      <w:tr w:rsidR="00EB78AF" w:rsidRPr="00D7779A" w14:paraId="41CB2325"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CD8081B" w14:textId="77777777" w:rsidR="00EB78AF" w:rsidRPr="00D7779A" w:rsidRDefault="00EB78AF" w:rsidP="00EB78AF">
            <w:pPr>
              <w:pStyle w:val="TableText"/>
            </w:pPr>
            <w:r w:rsidRPr="00D7779A">
              <w:lastRenderedPageBreak/>
              <w:t>Bootloader Configuration</w:t>
            </w:r>
          </w:p>
        </w:tc>
        <w:tc>
          <w:tcPr>
            <w:tcW w:w="1523" w:type="dxa"/>
            <w:tcBorders>
              <w:top w:val="single" w:sz="4" w:space="0" w:color="auto"/>
              <w:left w:val="single" w:sz="4" w:space="0" w:color="auto"/>
              <w:bottom w:val="single" w:sz="4" w:space="0" w:color="auto"/>
              <w:right w:val="single" w:sz="4" w:space="0" w:color="auto"/>
            </w:tcBorders>
          </w:tcPr>
          <w:p w14:paraId="56BB9BAB" w14:textId="77777777" w:rsidR="00EB78AF" w:rsidRPr="00D7779A" w:rsidRDefault="00EB78AF" w:rsidP="00EB78AF">
            <w:pPr>
              <w:pStyle w:val="TableText"/>
              <w:jc w:val="left"/>
            </w:pPr>
            <w:r w:rsidRPr="00D7779A">
              <w:t>Save bootloader configurations.</w:t>
            </w:r>
          </w:p>
          <w:p w14:paraId="764FE13C" w14:textId="71CCF195" w:rsidR="00EB78AF" w:rsidRPr="00D7779A" w:rsidRDefault="00EB78AF" w:rsidP="00EB78AF">
            <w:pPr>
              <w:pStyle w:val="TableText"/>
              <w:jc w:val="left"/>
            </w:pPr>
            <w:r w:rsidRPr="00D7779A">
              <w:t>Write this command after changes are made to any of the Bootloader Configuration</w:t>
            </w:r>
            <w:r w:rsidRPr="00D7779A">
              <w:rPr>
                <w:color w:val="4472C4" w:themeColor="accent1"/>
              </w:rPr>
              <w:t xml:space="preserve"> </w:t>
            </w:r>
            <w:r w:rsidRPr="00D7779A">
              <w:t xml:space="preserve">settings. </w:t>
            </w:r>
            <w:r>
              <w:t>The b</w:t>
            </w:r>
            <w:r w:rsidRPr="00D7779A">
              <w:t>ootloader should be restarted for the new configuration to be active.</w:t>
            </w:r>
            <w:r>
              <w:t xml:space="preserve"> </w:t>
            </w:r>
          </w:p>
        </w:tc>
        <w:tc>
          <w:tcPr>
            <w:tcW w:w="868" w:type="dxa"/>
            <w:tcBorders>
              <w:top w:val="single" w:sz="4" w:space="0" w:color="auto"/>
              <w:left w:val="single" w:sz="4" w:space="0" w:color="auto"/>
              <w:bottom w:val="single" w:sz="4" w:space="0" w:color="auto"/>
              <w:right w:val="single" w:sz="4" w:space="0" w:color="auto"/>
            </w:tcBorders>
          </w:tcPr>
          <w:p w14:paraId="7180AD22" w14:textId="77777777" w:rsidR="00EB78AF" w:rsidRPr="00D7779A" w:rsidRDefault="00EB78AF" w:rsidP="00EB78AF">
            <w:pPr>
              <w:pStyle w:val="TableTextCenter"/>
            </w:pPr>
            <w:r w:rsidRPr="00D7779A">
              <w:t>0x82</w:t>
            </w:r>
          </w:p>
        </w:tc>
        <w:tc>
          <w:tcPr>
            <w:tcW w:w="782" w:type="dxa"/>
            <w:tcBorders>
              <w:top w:val="single" w:sz="4" w:space="0" w:color="auto"/>
              <w:left w:val="single" w:sz="4" w:space="0" w:color="auto"/>
              <w:bottom w:val="single" w:sz="4" w:space="0" w:color="auto"/>
              <w:right w:val="single" w:sz="4" w:space="0" w:color="auto"/>
            </w:tcBorders>
          </w:tcPr>
          <w:p w14:paraId="707EF8BF" w14:textId="77777777" w:rsidR="00EB78AF" w:rsidRPr="00D7779A" w:rsidRDefault="00EB78AF" w:rsidP="00EB78AF">
            <w:pPr>
              <w:pStyle w:val="TableTextCenter"/>
            </w:pPr>
            <w:r w:rsidRPr="00D7779A">
              <w:t>0x00</w:t>
            </w:r>
          </w:p>
        </w:tc>
        <w:tc>
          <w:tcPr>
            <w:tcW w:w="2173" w:type="dxa"/>
            <w:tcBorders>
              <w:top w:val="single" w:sz="4" w:space="0" w:color="auto"/>
              <w:left w:val="single" w:sz="4" w:space="0" w:color="auto"/>
              <w:bottom w:val="single" w:sz="4" w:space="0" w:color="auto"/>
              <w:right w:val="single" w:sz="4" w:space="0" w:color="auto"/>
            </w:tcBorders>
          </w:tcPr>
          <w:p w14:paraId="521999EB" w14:textId="77777777" w:rsidR="00EB78AF" w:rsidRPr="00D7779A" w:rsidRDefault="00EB78AF" w:rsidP="00EB78AF">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3B32A0D1"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2050409A" w14:textId="77CF9784" w:rsidR="00EB78AF" w:rsidRDefault="00EB78AF" w:rsidP="00EB78AF">
            <w:pPr>
              <w:pStyle w:val="TableTextCenter"/>
            </w:pPr>
            <w:r>
              <w:t>1</w:t>
            </w:r>
            <w:r w:rsidR="00BC6C9E">
              <w:t>000</w:t>
            </w:r>
            <w:r>
              <w:t>ms</w:t>
            </w:r>
            <w:r w:rsidR="00BC6C9E">
              <w:t xml:space="preserve"> if SWD is </w:t>
            </w:r>
            <w:r w:rsidR="00BC6C9E" w:rsidRPr="001A0E47">
              <w:t>unlocked from locked state, otherwise</w:t>
            </w:r>
            <w:r w:rsidR="00BC6C9E">
              <w:t xml:space="preserve"> 300 </w:t>
            </w:r>
            <w:proofErr w:type="spellStart"/>
            <w:r w:rsidR="00BC6C9E">
              <w:t>ms</w:t>
            </w:r>
            <w:proofErr w:type="spellEnd"/>
          </w:p>
        </w:tc>
      </w:tr>
      <w:tr w:rsidR="00EB78AF" w:rsidRPr="00D7779A" w14:paraId="5897CEAF"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29101C0F"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6A112837" w14:textId="77777777" w:rsidR="00EB78AF" w:rsidRPr="00D7779A" w:rsidRDefault="00EB78AF" w:rsidP="00EB78AF">
            <w:pPr>
              <w:pStyle w:val="TableText"/>
              <w:jc w:val="left"/>
            </w:pPr>
            <w:r w:rsidRPr="00D7779A">
              <w:t xml:space="preserve">Select </w:t>
            </w:r>
            <w:proofErr w:type="spellStart"/>
            <w:r w:rsidRPr="00D7779A">
              <w:t>enter_bl_check</w:t>
            </w:r>
            <w:proofErr w:type="spellEnd"/>
            <w:r w:rsidRPr="00D7779A">
              <w:t>.</w:t>
            </w:r>
          </w:p>
          <w:p w14:paraId="2F40ABBC" w14:textId="77777777" w:rsidR="00EB78AF" w:rsidRPr="00D7779A" w:rsidRDefault="00EB78AF" w:rsidP="00EB78AF">
            <w:pPr>
              <w:pStyle w:val="TableText"/>
              <w:jc w:val="left"/>
            </w:pPr>
            <w:r w:rsidRPr="00D7779A">
              <w:t>Configure the device to check the state of the EBL GPIO pin to decide whether to enter bootloader mode.</w:t>
            </w:r>
          </w:p>
        </w:tc>
        <w:tc>
          <w:tcPr>
            <w:tcW w:w="868" w:type="dxa"/>
            <w:tcBorders>
              <w:top w:val="single" w:sz="4" w:space="0" w:color="auto"/>
              <w:left w:val="single" w:sz="4" w:space="0" w:color="auto"/>
              <w:bottom w:val="single" w:sz="4" w:space="0" w:color="auto"/>
              <w:right w:val="single" w:sz="4" w:space="0" w:color="auto"/>
            </w:tcBorders>
          </w:tcPr>
          <w:p w14:paraId="5F091866" w14:textId="77777777" w:rsidR="00EB78AF" w:rsidRPr="00D7779A" w:rsidRDefault="00EB78AF" w:rsidP="00EB78AF">
            <w:pPr>
              <w:pStyle w:val="TableTextCenter"/>
            </w:pPr>
            <w:r w:rsidRPr="00D7779A">
              <w:t>0x82</w:t>
            </w:r>
          </w:p>
        </w:tc>
        <w:tc>
          <w:tcPr>
            <w:tcW w:w="782" w:type="dxa"/>
            <w:tcBorders>
              <w:top w:val="single" w:sz="4" w:space="0" w:color="auto"/>
              <w:left w:val="single" w:sz="4" w:space="0" w:color="auto"/>
              <w:bottom w:val="single" w:sz="4" w:space="0" w:color="auto"/>
              <w:right w:val="single" w:sz="4" w:space="0" w:color="auto"/>
            </w:tcBorders>
          </w:tcPr>
          <w:p w14:paraId="7AF9D75E"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5DC83AF1" w14:textId="77777777" w:rsidR="00EB78AF" w:rsidRPr="00D7779A" w:rsidRDefault="00EB78AF" w:rsidP="00EB78AF">
            <w:pPr>
              <w:pStyle w:val="TableText"/>
            </w:pPr>
            <w:r w:rsidRPr="00D7779A">
              <w:rPr>
                <w:b/>
              </w:rPr>
              <w:t>0x00, 0x00:</w:t>
            </w:r>
            <w:r w:rsidRPr="00D7779A">
              <w:t xml:space="preserve">  The device does not check the state of the EBL GPIO pin. (Default)</w:t>
            </w:r>
          </w:p>
          <w:p w14:paraId="658A0AE3" w14:textId="77777777" w:rsidR="00EB78AF" w:rsidRPr="00D7779A" w:rsidRDefault="00EB78AF" w:rsidP="00EB78AF">
            <w:pPr>
              <w:pStyle w:val="TableText"/>
            </w:pPr>
            <w:r w:rsidRPr="00D7779A">
              <w:rPr>
                <w:b/>
              </w:rPr>
              <w:t>0x00, 0x01:</w:t>
            </w:r>
            <w:r w:rsidRPr="00D7779A">
              <w:t xml:space="preserve"> The device checks the state of the EBL GPIO pin before entering bootloader mode.</w:t>
            </w:r>
          </w:p>
        </w:tc>
        <w:tc>
          <w:tcPr>
            <w:tcW w:w="1911" w:type="dxa"/>
            <w:tcBorders>
              <w:top w:val="single" w:sz="4" w:space="0" w:color="auto"/>
              <w:left w:val="single" w:sz="4" w:space="0" w:color="auto"/>
              <w:bottom w:val="single" w:sz="4" w:space="0" w:color="auto"/>
              <w:right w:val="single" w:sz="4" w:space="0" w:color="auto"/>
            </w:tcBorders>
          </w:tcPr>
          <w:p w14:paraId="7BD09069"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0B410635" w14:textId="1BB4A049" w:rsidR="00EB78AF" w:rsidRDefault="00EB78AF" w:rsidP="00EB78AF">
            <w:pPr>
              <w:pStyle w:val="TableTextCenter"/>
            </w:pPr>
            <w:r>
              <w:t>DEFAULT_DELAY</w:t>
            </w:r>
          </w:p>
        </w:tc>
      </w:tr>
      <w:tr w:rsidR="00EB78AF" w:rsidRPr="00D7779A" w14:paraId="1F89B71D"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52E0E897"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1947BA9B" w14:textId="77777777" w:rsidR="00EB78AF" w:rsidRPr="00D7779A" w:rsidRDefault="00EB78AF" w:rsidP="00EB78AF">
            <w:pPr>
              <w:pStyle w:val="TableText"/>
              <w:jc w:val="left"/>
            </w:pPr>
            <w:r w:rsidRPr="00D7779A">
              <w:t>Select the EBL GPIO pin (</w:t>
            </w:r>
            <w:proofErr w:type="spellStart"/>
            <w:r w:rsidRPr="00D7779A">
              <w:t>ebl_pin</w:t>
            </w:r>
            <w:proofErr w:type="spellEnd"/>
            <w:r w:rsidRPr="00D7779A">
              <w:t>).</w:t>
            </w:r>
          </w:p>
          <w:p w14:paraId="6FCE864D" w14:textId="77777777" w:rsidR="00EB78AF" w:rsidRPr="00D7779A" w:rsidRDefault="00EB78AF" w:rsidP="00EB78AF">
            <w:pPr>
              <w:pStyle w:val="TableText"/>
              <w:jc w:val="left"/>
            </w:pPr>
            <w:r w:rsidRPr="00D7779A">
              <w:t>Select which pin to use as the EBL GPIO pin. This command is only used if the Bootloader Configuration enter bootloader check</w:t>
            </w:r>
            <w:r w:rsidRPr="00D7779A">
              <w:rPr>
                <w:color w:val="4472C4" w:themeColor="accent1"/>
              </w:rPr>
              <w:t xml:space="preserve"> </w:t>
            </w:r>
            <w:r w:rsidRPr="00D7779A">
              <w:t>is set to 1 (0x82 0x01 0x00 0x01).</w:t>
            </w:r>
          </w:p>
        </w:tc>
        <w:tc>
          <w:tcPr>
            <w:tcW w:w="868" w:type="dxa"/>
            <w:tcBorders>
              <w:top w:val="single" w:sz="4" w:space="0" w:color="auto"/>
              <w:left w:val="single" w:sz="4" w:space="0" w:color="auto"/>
              <w:bottom w:val="single" w:sz="4" w:space="0" w:color="auto"/>
              <w:right w:val="single" w:sz="4" w:space="0" w:color="auto"/>
            </w:tcBorders>
          </w:tcPr>
          <w:p w14:paraId="61032870" w14:textId="77777777" w:rsidR="00EB78AF" w:rsidRPr="00D7779A" w:rsidRDefault="00EB78AF" w:rsidP="00EB78AF">
            <w:pPr>
              <w:pStyle w:val="TableTextCenter"/>
            </w:pPr>
            <w:r w:rsidRPr="00D7779A">
              <w:t>0x82</w:t>
            </w:r>
          </w:p>
        </w:tc>
        <w:tc>
          <w:tcPr>
            <w:tcW w:w="782" w:type="dxa"/>
            <w:tcBorders>
              <w:top w:val="single" w:sz="4" w:space="0" w:color="auto"/>
              <w:left w:val="single" w:sz="4" w:space="0" w:color="auto"/>
              <w:bottom w:val="single" w:sz="4" w:space="0" w:color="auto"/>
              <w:right w:val="single" w:sz="4" w:space="0" w:color="auto"/>
            </w:tcBorders>
          </w:tcPr>
          <w:p w14:paraId="51334341"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61E41BC9" w14:textId="4DF1F9FB" w:rsidR="00EB78AF" w:rsidRPr="00D7779A" w:rsidRDefault="00EB78AF" w:rsidP="00EB78AF">
            <w:pPr>
              <w:pStyle w:val="TableText"/>
              <w:rPr>
                <w:b/>
              </w:rPr>
            </w:pPr>
            <w:r w:rsidRPr="00D7779A">
              <w:rPr>
                <w:b/>
              </w:rPr>
              <w:t>0x01,0x00–0x0B:</w:t>
            </w:r>
            <w:r w:rsidRPr="00D7779A">
              <w:t xml:space="preserve"> Acceptable </w:t>
            </w:r>
            <w:r w:rsidR="00BC6C9E">
              <w:t xml:space="preserve">pin </w:t>
            </w:r>
            <w:r w:rsidRPr="00D7779A">
              <w:t xml:space="preserve">range </w:t>
            </w:r>
          </w:p>
        </w:tc>
        <w:tc>
          <w:tcPr>
            <w:tcW w:w="1911" w:type="dxa"/>
            <w:tcBorders>
              <w:top w:val="single" w:sz="4" w:space="0" w:color="auto"/>
              <w:left w:val="single" w:sz="4" w:space="0" w:color="auto"/>
              <w:bottom w:val="single" w:sz="4" w:space="0" w:color="auto"/>
              <w:right w:val="single" w:sz="4" w:space="0" w:color="auto"/>
            </w:tcBorders>
          </w:tcPr>
          <w:p w14:paraId="070AEB27"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48EBF7AE" w14:textId="7B75E1D0" w:rsidR="00EB78AF" w:rsidRDefault="00EB78AF" w:rsidP="00EB78AF">
            <w:pPr>
              <w:pStyle w:val="TableTextCenter"/>
            </w:pPr>
            <w:r>
              <w:t>DEFAULT_DELAY</w:t>
            </w:r>
          </w:p>
        </w:tc>
      </w:tr>
      <w:tr w:rsidR="00EB78AF" w:rsidRPr="00D7779A" w14:paraId="74EA2927"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1429267"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71F73C1A" w14:textId="77777777" w:rsidR="00EB78AF" w:rsidRPr="00D7779A" w:rsidRDefault="00EB78AF" w:rsidP="00EB78AF">
            <w:pPr>
              <w:pStyle w:val="TableText"/>
              <w:jc w:val="left"/>
            </w:pPr>
            <w:r w:rsidRPr="00D7779A">
              <w:t>Select the active state for the EBL GPIO pin (</w:t>
            </w:r>
            <w:proofErr w:type="spellStart"/>
            <w:r w:rsidRPr="00D7779A">
              <w:t>ebl_pol</w:t>
            </w:r>
            <w:proofErr w:type="spellEnd"/>
            <w:r w:rsidRPr="00D7779A">
              <w:t>). This command is only used if the Bootloader Configuration enter bootloader check</w:t>
            </w:r>
            <w:r w:rsidRPr="00D7779A">
              <w:rPr>
                <w:color w:val="4472C4" w:themeColor="accent1"/>
              </w:rPr>
              <w:t xml:space="preserve"> </w:t>
            </w:r>
            <w:r w:rsidRPr="00D7779A">
              <w:t>is set to 1 (0x82 0x01 0x00 0x01).</w:t>
            </w:r>
          </w:p>
        </w:tc>
        <w:tc>
          <w:tcPr>
            <w:tcW w:w="868" w:type="dxa"/>
            <w:tcBorders>
              <w:top w:val="single" w:sz="4" w:space="0" w:color="auto"/>
              <w:left w:val="single" w:sz="4" w:space="0" w:color="auto"/>
              <w:bottom w:val="single" w:sz="4" w:space="0" w:color="auto"/>
              <w:right w:val="single" w:sz="4" w:space="0" w:color="auto"/>
            </w:tcBorders>
          </w:tcPr>
          <w:p w14:paraId="34C9A49D" w14:textId="77777777" w:rsidR="00EB78AF" w:rsidRPr="00D7779A" w:rsidRDefault="00EB78AF" w:rsidP="00EB78AF">
            <w:pPr>
              <w:pStyle w:val="TableTextCenter"/>
            </w:pPr>
            <w:r>
              <w:t>0x</w:t>
            </w:r>
            <w:r w:rsidRPr="00D7779A">
              <w:t>82</w:t>
            </w:r>
          </w:p>
        </w:tc>
        <w:tc>
          <w:tcPr>
            <w:tcW w:w="782" w:type="dxa"/>
            <w:tcBorders>
              <w:top w:val="single" w:sz="4" w:space="0" w:color="auto"/>
              <w:left w:val="single" w:sz="4" w:space="0" w:color="auto"/>
              <w:bottom w:val="single" w:sz="4" w:space="0" w:color="auto"/>
              <w:right w:val="single" w:sz="4" w:space="0" w:color="auto"/>
            </w:tcBorders>
          </w:tcPr>
          <w:p w14:paraId="36BCE118"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07142931" w14:textId="77777777" w:rsidR="00EB78AF" w:rsidRPr="00D7779A" w:rsidRDefault="00EB78AF" w:rsidP="00EB78AF">
            <w:pPr>
              <w:pStyle w:val="TableText"/>
            </w:pPr>
            <w:r w:rsidRPr="00D7779A">
              <w:rPr>
                <w:b/>
              </w:rPr>
              <w:t>0x02, 0x00:</w:t>
            </w:r>
            <w:r w:rsidRPr="00D7779A">
              <w:t xml:space="preserve"> Active-low. The device enters bootloader mode if the EBL GPIO pin is held low during power</w:t>
            </w:r>
            <w:r>
              <w:t>-</w:t>
            </w:r>
            <w:r w:rsidRPr="00D7779A">
              <w:t>on or during a RSTN device pin cycle. (Default)</w:t>
            </w:r>
          </w:p>
          <w:p w14:paraId="2B7CFD9E" w14:textId="77777777" w:rsidR="00EB78AF" w:rsidRPr="00D7779A" w:rsidRDefault="00EB78AF" w:rsidP="00EB78AF">
            <w:pPr>
              <w:pStyle w:val="TableText"/>
              <w:rPr>
                <w:b/>
              </w:rPr>
            </w:pPr>
            <w:r w:rsidRPr="00D7779A">
              <w:rPr>
                <w:b/>
              </w:rPr>
              <w:t>0x02, 0x01:</w:t>
            </w:r>
            <w:r w:rsidRPr="00D7779A">
              <w:t xml:space="preserve"> Active-high. The device enters bootloader mode if the EBL GPIO pin is held high during power</w:t>
            </w:r>
            <w:r>
              <w:t>-</w:t>
            </w:r>
            <w:r w:rsidRPr="00D7779A">
              <w:t>on or during a RSTN device pin cycle.</w:t>
            </w:r>
          </w:p>
        </w:tc>
        <w:tc>
          <w:tcPr>
            <w:tcW w:w="1911" w:type="dxa"/>
            <w:tcBorders>
              <w:top w:val="single" w:sz="4" w:space="0" w:color="auto"/>
              <w:left w:val="single" w:sz="4" w:space="0" w:color="auto"/>
              <w:bottom w:val="single" w:sz="4" w:space="0" w:color="auto"/>
              <w:right w:val="single" w:sz="4" w:space="0" w:color="auto"/>
            </w:tcBorders>
          </w:tcPr>
          <w:p w14:paraId="751A4E71"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0D404029" w14:textId="7464EBD6" w:rsidR="00EB78AF" w:rsidRDefault="00EB78AF" w:rsidP="00EB78AF">
            <w:pPr>
              <w:pStyle w:val="TableTextCenter"/>
            </w:pPr>
            <w:r>
              <w:t>DEFAULT_DELAY</w:t>
            </w:r>
          </w:p>
        </w:tc>
      </w:tr>
      <w:tr w:rsidR="00EB78AF" w:rsidRPr="00D7779A" w14:paraId="4B194495"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5639A937" w14:textId="77777777" w:rsidR="00EB78AF" w:rsidRPr="00D7779A" w:rsidRDefault="00EB78AF" w:rsidP="00EB78AF">
            <w:pPr>
              <w:pStyle w:val="TableText"/>
            </w:pPr>
            <w:bookmarkStart w:id="79" w:name="_Hlk532904151"/>
            <w:r w:rsidRPr="00D7779A">
              <w:lastRenderedPageBreak/>
              <w:t>Bootloader Configuration</w:t>
            </w:r>
          </w:p>
        </w:tc>
        <w:tc>
          <w:tcPr>
            <w:tcW w:w="1523" w:type="dxa"/>
            <w:tcBorders>
              <w:top w:val="single" w:sz="4" w:space="0" w:color="auto"/>
              <w:left w:val="single" w:sz="4" w:space="0" w:color="auto"/>
              <w:bottom w:val="single" w:sz="4" w:space="0" w:color="auto"/>
              <w:right w:val="single" w:sz="4" w:space="0" w:color="auto"/>
            </w:tcBorders>
          </w:tcPr>
          <w:p w14:paraId="7D1D7A1E" w14:textId="77777777" w:rsidR="00EB78AF" w:rsidRPr="00D7779A" w:rsidRDefault="00EB78AF" w:rsidP="00EB78AF">
            <w:pPr>
              <w:pStyle w:val="TableText"/>
              <w:jc w:val="left"/>
            </w:pPr>
            <w:r w:rsidRPr="00D7779A">
              <w:t>Enable or Disable Valid Mark Check (</w:t>
            </w:r>
            <w:proofErr w:type="spellStart"/>
            <w:r w:rsidRPr="00D7779A">
              <w:t>valid_mark_check</w:t>
            </w:r>
            <w:proofErr w:type="spellEnd"/>
            <w:r w:rsidRPr="00D7779A">
              <w:t>)</w:t>
            </w:r>
          </w:p>
        </w:tc>
        <w:tc>
          <w:tcPr>
            <w:tcW w:w="868" w:type="dxa"/>
            <w:tcBorders>
              <w:top w:val="single" w:sz="4" w:space="0" w:color="auto"/>
              <w:left w:val="single" w:sz="4" w:space="0" w:color="auto"/>
              <w:bottom w:val="single" w:sz="4" w:space="0" w:color="auto"/>
              <w:right w:val="single" w:sz="4" w:space="0" w:color="auto"/>
            </w:tcBorders>
          </w:tcPr>
          <w:p w14:paraId="6EE2DA9D" w14:textId="77777777" w:rsidR="00EB78AF" w:rsidRPr="00D7779A" w:rsidRDefault="00EB78AF" w:rsidP="00EB78AF">
            <w:pPr>
              <w:pStyle w:val="TableTextCenter"/>
            </w:pPr>
            <w:r>
              <w:t>0</w:t>
            </w:r>
            <w:r w:rsidRPr="00D7779A">
              <w:t>x82</w:t>
            </w:r>
          </w:p>
        </w:tc>
        <w:tc>
          <w:tcPr>
            <w:tcW w:w="782" w:type="dxa"/>
            <w:tcBorders>
              <w:top w:val="single" w:sz="4" w:space="0" w:color="auto"/>
              <w:left w:val="single" w:sz="4" w:space="0" w:color="auto"/>
              <w:bottom w:val="single" w:sz="4" w:space="0" w:color="auto"/>
              <w:right w:val="single" w:sz="4" w:space="0" w:color="auto"/>
            </w:tcBorders>
          </w:tcPr>
          <w:p w14:paraId="0FE9B3D9"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13A53439" w14:textId="77777777" w:rsidR="00EB78AF" w:rsidRPr="00D7779A" w:rsidRDefault="00EB78AF" w:rsidP="00EB78AF">
            <w:pPr>
              <w:pStyle w:val="TableText"/>
            </w:pPr>
            <w:r w:rsidRPr="00D7779A">
              <w:rPr>
                <w:b/>
              </w:rPr>
              <w:t>0x03, 0x00:</w:t>
            </w:r>
            <w:r w:rsidRPr="00D7779A">
              <w:t xml:space="preserve"> Disable Valid Mark Check</w:t>
            </w:r>
            <w:r>
              <w:t>.</w:t>
            </w:r>
          </w:p>
          <w:p w14:paraId="43D11E83" w14:textId="77777777" w:rsidR="00EB78AF" w:rsidRPr="00D7779A" w:rsidRDefault="00EB78AF" w:rsidP="00EB78AF">
            <w:pPr>
              <w:pStyle w:val="TableText"/>
              <w:rPr>
                <w:b/>
              </w:rPr>
            </w:pPr>
            <w:r w:rsidRPr="00D7779A">
              <w:rPr>
                <w:b/>
              </w:rPr>
              <w:t>0x03, 0x01:</w:t>
            </w:r>
            <w:r w:rsidRPr="00D7779A">
              <w:t xml:space="preserve"> Enable Valid Mark Check (Default)</w:t>
            </w:r>
            <w:r>
              <w:t>.</w:t>
            </w:r>
          </w:p>
        </w:tc>
        <w:tc>
          <w:tcPr>
            <w:tcW w:w="1911" w:type="dxa"/>
            <w:tcBorders>
              <w:top w:val="single" w:sz="4" w:space="0" w:color="auto"/>
              <w:left w:val="single" w:sz="4" w:space="0" w:color="auto"/>
              <w:bottom w:val="single" w:sz="4" w:space="0" w:color="auto"/>
              <w:right w:val="single" w:sz="4" w:space="0" w:color="auto"/>
            </w:tcBorders>
          </w:tcPr>
          <w:p w14:paraId="488C5D15"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4BDBD222" w14:textId="5EB85392" w:rsidR="00EB78AF" w:rsidRDefault="00EB78AF" w:rsidP="00EB78AF">
            <w:pPr>
              <w:pStyle w:val="TableTextCenter"/>
            </w:pPr>
            <w:r>
              <w:t>DEFAULT_DELAY</w:t>
            </w:r>
          </w:p>
        </w:tc>
      </w:tr>
      <w:tr w:rsidR="00EB78AF" w:rsidRPr="00D7779A" w14:paraId="58ECE569"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BFABEE7"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2D7A6435" w14:textId="77777777" w:rsidR="00EB78AF" w:rsidRPr="00D7779A" w:rsidRDefault="00EB78AF" w:rsidP="00EB78AF">
            <w:pPr>
              <w:pStyle w:val="TableText"/>
              <w:jc w:val="left"/>
            </w:pPr>
            <w:r w:rsidRPr="00D7779A">
              <w:t>Enable or Disable I</w:t>
            </w:r>
            <w:r w:rsidRPr="00183C72">
              <w:rPr>
                <w:rStyle w:val="TableTextSuperscript"/>
              </w:rPr>
              <w:t>2</w:t>
            </w:r>
            <w:r w:rsidRPr="00D7779A">
              <w:t>C Interface (i2c_enable)</w:t>
            </w:r>
          </w:p>
        </w:tc>
        <w:tc>
          <w:tcPr>
            <w:tcW w:w="868" w:type="dxa"/>
            <w:tcBorders>
              <w:top w:val="single" w:sz="4" w:space="0" w:color="auto"/>
              <w:left w:val="single" w:sz="4" w:space="0" w:color="auto"/>
              <w:bottom w:val="single" w:sz="4" w:space="0" w:color="auto"/>
              <w:right w:val="single" w:sz="4" w:space="0" w:color="auto"/>
            </w:tcBorders>
          </w:tcPr>
          <w:p w14:paraId="4B631940" w14:textId="77777777" w:rsidR="00EB78AF" w:rsidRPr="00D7779A" w:rsidRDefault="00EB78AF" w:rsidP="00EB78AF">
            <w:pPr>
              <w:pStyle w:val="TableTextCenter"/>
            </w:pPr>
            <w:r>
              <w:t>0</w:t>
            </w:r>
            <w:r w:rsidRPr="00D7779A">
              <w:t>x82</w:t>
            </w:r>
          </w:p>
        </w:tc>
        <w:tc>
          <w:tcPr>
            <w:tcW w:w="782" w:type="dxa"/>
            <w:tcBorders>
              <w:top w:val="single" w:sz="4" w:space="0" w:color="auto"/>
              <w:left w:val="single" w:sz="4" w:space="0" w:color="auto"/>
              <w:bottom w:val="single" w:sz="4" w:space="0" w:color="auto"/>
              <w:right w:val="single" w:sz="4" w:space="0" w:color="auto"/>
            </w:tcBorders>
          </w:tcPr>
          <w:p w14:paraId="33CC777B"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46106B3F" w14:textId="77777777" w:rsidR="00EB78AF" w:rsidRPr="00D7779A" w:rsidRDefault="00EB78AF" w:rsidP="00EB78AF">
            <w:pPr>
              <w:pStyle w:val="TableText"/>
            </w:pPr>
            <w:r w:rsidRPr="00D7779A">
              <w:rPr>
                <w:b/>
              </w:rPr>
              <w:t>0x05, 0x00:</w:t>
            </w:r>
            <w:r w:rsidRPr="00D7779A">
              <w:t xml:space="preserve"> Disable I</w:t>
            </w:r>
            <w:r w:rsidRPr="00183C72">
              <w:rPr>
                <w:rStyle w:val="TableTextSuperscript"/>
              </w:rPr>
              <w:t>2</w:t>
            </w:r>
            <w:r w:rsidRPr="00D7779A">
              <w:t>C interface.</w:t>
            </w:r>
          </w:p>
          <w:p w14:paraId="7EEF2740" w14:textId="77777777" w:rsidR="00EB78AF" w:rsidRPr="00D7779A" w:rsidRDefault="00EB78AF" w:rsidP="00EB78AF">
            <w:pPr>
              <w:pStyle w:val="TableText"/>
              <w:rPr>
                <w:b/>
              </w:rPr>
            </w:pPr>
            <w:r w:rsidRPr="00D7779A">
              <w:rPr>
                <w:b/>
              </w:rPr>
              <w:t>0x05, 0x01:</w:t>
            </w:r>
            <w:r w:rsidRPr="00D7779A">
              <w:t xml:space="preserve"> Enable I</w:t>
            </w:r>
            <w:r w:rsidRPr="00183C72">
              <w:rPr>
                <w:rStyle w:val="TableTextSuperscript"/>
              </w:rPr>
              <w:t>2</w:t>
            </w:r>
            <w:r w:rsidRPr="00D7779A">
              <w:t>C interface (Default)</w:t>
            </w:r>
            <w:r>
              <w:t>.</w:t>
            </w:r>
          </w:p>
        </w:tc>
        <w:tc>
          <w:tcPr>
            <w:tcW w:w="1911" w:type="dxa"/>
            <w:tcBorders>
              <w:top w:val="single" w:sz="4" w:space="0" w:color="auto"/>
              <w:left w:val="single" w:sz="4" w:space="0" w:color="auto"/>
              <w:bottom w:val="single" w:sz="4" w:space="0" w:color="auto"/>
              <w:right w:val="single" w:sz="4" w:space="0" w:color="auto"/>
            </w:tcBorders>
          </w:tcPr>
          <w:p w14:paraId="37C1BA83"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1E1CFB99" w14:textId="02C69F9E" w:rsidR="00EB78AF" w:rsidRDefault="00EB78AF" w:rsidP="00EB78AF">
            <w:pPr>
              <w:pStyle w:val="TableTextCenter"/>
            </w:pPr>
            <w:r>
              <w:t>DEFAULT_DELAY</w:t>
            </w:r>
          </w:p>
        </w:tc>
      </w:tr>
      <w:tr w:rsidR="00EB78AF" w:rsidRPr="00D7779A" w14:paraId="3A715725"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BED9539"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3482688D" w14:textId="77777777" w:rsidR="00EB78AF" w:rsidRPr="00D7779A" w:rsidRDefault="00EB78AF" w:rsidP="00EB78AF">
            <w:pPr>
              <w:pStyle w:val="TableText"/>
              <w:jc w:val="left"/>
            </w:pPr>
            <w:r w:rsidRPr="00D7779A">
              <w:t>I</w:t>
            </w:r>
            <w:r w:rsidRPr="00183C72">
              <w:rPr>
                <w:rStyle w:val="TableTextSuperscript"/>
              </w:rPr>
              <w:t>2</w:t>
            </w:r>
            <w:r w:rsidRPr="00D7779A">
              <w:t>C Slave Address (i2c_addr)</w:t>
            </w:r>
          </w:p>
        </w:tc>
        <w:tc>
          <w:tcPr>
            <w:tcW w:w="868" w:type="dxa"/>
            <w:tcBorders>
              <w:top w:val="single" w:sz="4" w:space="0" w:color="auto"/>
              <w:left w:val="single" w:sz="4" w:space="0" w:color="auto"/>
              <w:bottom w:val="single" w:sz="4" w:space="0" w:color="auto"/>
              <w:right w:val="single" w:sz="4" w:space="0" w:color="auto"/>
            </w:tcBorders>
          </w:tcPr>
          <w:p w14:paraId="09F1AF95" w14:textId="77777777" w:rsidR="00EB78AF" w:rsidRPr="00D7779A" w:rsidRDefault="00EB78AF" w:rsidP="00EB78AF">
            <w:pPr>
              <w:pStyle w:val="TableTextCenter"/>
            </w:pPr>
            <w:r>
              <w:t>0</w:t>
            </w:r>
            <w:r w:rsidRPr="00D7779A">
              <w:t>x82</w:t>
            </w:r>
          </w:p>
        </w:tc>
        <w:tc>
          <w:tcPr>
            <w:tcW w:w="782" w:type="dxa"/>
            <w:tcBorders>
              <w:top w:val="single" w:sz="4" w:space="0" w:color="auto"/>
              <w:left w:val="single" w:sz="4" w:space="0" w:color="auto"/>
              <w:bottom w:val="single" w:sz="4" w:space="0" w:color="auto"/>
              <w:right w:val="single" w:sz="4" w:space="0" w:color="auto"/>
            </w:tcBorders>
          </w:tcPr>
          <w:p w14:paraId="17E9B01D"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7B15F8DC" w14:textId="77777777" w:rsidR="00EB78AF" w:rsidRPr="00D7779A" w:rsidRDefault="00EB78AF" w:rsidP="00EB78AF">
            <w:pPr>
              <w:pStyle w:val="TableText"/>
              <w:rPr>
                <w:b/>
              </w:rPr>
            </w:pPr>
            <w:r w:rsidRPr="00D7779A">
              <w:rPr>
                <w:b/>
              </w:rPr>
              <w:t>0x07,</w:t>
            </w:r>
            <w:r>
              <w:rPr>
                <w:b/>
              </w:rPr>
              <w:t xml:space="preserve"> </w:t>
            </w:r>
            <w:r w:rsidRPr="00D7779A">
              <w:rPr>
                <w:b/>
              </w:rPr>
              <w:t>0x0</w:t>
            </w:r>
            <w:r>
              <w:rPr>
                <w:b/>
              </w:rPr>
              <w:t>8</w:t>
            </w:r>
            <w:r w:rsidRPr="00D7779A">
              <w:rPr>
                <w:b/>
              </w:rPr>
              <w:t>–0x</w:t>
            </w:r>
            <w:r>
              <w:rPr>
                <w:b/>
              </w:rPr>
              <w:t>77</w:t>
            </w:r>
            <w:r w:rsidRPr="00D7779A">
              <w:rPr>
                <w:b/>
              </w:rPr>
              <w:t>:</w:t>
            </w:r>
            <w:r w:rsidRPr="00D7779A">
              <w:t xml:space="preserve"> Acceptable range</w:t>
            </w:r>
            <w:r>
              <w:t xml:space="preserve"> </w:t>
            </w:r>
            <w:r w:rsidRPr="00D7779A">
              <w:t>I</w:t>
            </w:r>
            <w:r w:rsidRPr="00183C72">
              <w:rPr>
                <w:rStyle w:val="TableTextSuperscript"/>
              </w:rPr>
              <w:t>2</w:t>
            </w:r>
            <w:r w:rsidRPr="00D7779A">
              <w:t xml:space="preserve">C </w:t>
            </w:r>
            <w:r>
              <w:t>Slave Address</w:t>
            </w:r>
            <w:r w:rsidRPr="00D7779A">
              <w:t>.</w:t>
            </w:r>
          </w:p>
        </w:tc>
        <w:tc>
          <w:tcPr>
            <w:tcW w:w="1911" w:type="dxa"/>
            <w:tcBorders>
              <w:top w:val="single" w:sz="4" w:space="0" w:color="auto"/>
              <w:left w:val="single" w:sz="4" w:space="0" w:color="auto"/>
              <w:bottom w:val="single" w:sz="4" w:space="0" w:color="auto"/>
              <w:right w:val="single" w:sz="4" w:space="0" w:color="auto"/>
            </w:tcBorders>
          </w:tcPr>
          <w:p w14:paraId="14F91632"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32D542D3" w14:textId="4E9C69D4" w:rsidR="00EB78AF" w:rsidRDefault="00EB78AF" w:rsidP="00EB78AF">
            <w:pPr>
              <w:pStyle w:val="TableTextCenter"/>
            </w:pPr>
            <w:r>
              <w:t>DEFAULT_DELAY</w:t>
            </w:r>
          </w:p>
        </w:tc>
      </w:tr>
      <w:tr w:rsidR="00EB78AF" w:rsidRPr="00D7779A" w14:paraId="4B08628B"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2928ECA7"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220B7DB7" w14:textId="77777777" w:rsidR="00EB78AF" w:rsidRPr="00D7779A" w:rsidRDefault="00EB78AF" w:rsidP="00EB78AF">
            <w:pPr>
              <w:pStyle w:val="TableText"/>
              <w:jc w:val="left"/>
            </w:pPr>
            <w:r w:rsidRPr="00D7779A">
              <w:t>Enable or Disable CRC Check before jumping application (</w:t>
            </w:r>
            <w:proofErr w:type="spellStart"/>
            <w:r w:rsidRPr="00D7779A">
              <w:t>crc_check</w:t>
            </w:r>
            <w:proofErr w:type="spellEnd"/>
            <w:r w:rsidRPr="00D7779A">
              <w:t>)</w:t>
            </w:r>
          </w:p>
        </w:tc>
        <w:tc>
          <w:tcPr>
            <w:tcW w:w="868" w:type="dxa"/>
            <w:tcBorders>
              <w:top w:val="single" w:sz="4" w:space="0" w:color="auto"/>
              <w:left w:val="single" w:sz="4" w:space="0" w:color="auto"/>
              <w:bottom w:val="single" w:sz="4" w:space="0" w:color="auto"/>
              <w:right w:val="single" w:sz="4" w:space="0" w:color="auto"/>
            </w:tcBorders>
          </w:tcPr>
          <w:p w14:paraId="2DE28E0E" w14:textId="77777777" w:rsidR="00EB78AF" w:rsidRPr="00D7779A" w:rsidRDefault="00EB78AF" w:rsidP="00EB78AF">
            <w:pPr>
              <w:pStyle w:val="TableTextCenter"/>
            </w:pPr>
            <w:r>
              <w:t>0</w:t>
            </w:r>
            <w:r w:rsidRPr="00D7779A">
              <w:t>x82</w:t>
            </w:r>
          </w:p>
        </w:tc>
        <w:tc>
          <w:tcPr>
            <w:tcW w:w="782" w:type="dxa"/>
            <w:tcBorders>
              <w:top w:val="single" w:sz="4" w:space="0" w:color="auto"/>
              <w:left w:val="single" w:sz="4" w:space="0" w:color="auto"/>
              <w:bottom w:val="single" w:sz="4" w:space="0" w:color="auto"/>
              <w:right w:val="single" w:sz="4" w:space="0" w:color="auto"/>
            </w:tcBorders>
          </w:tcPr>
          <w:p w14:paraId="677067E1"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5E4E16CD" w14:textId="77777777" w:rsidR="00EB78AF" w:rsidRPr="00D7779A" w:rsidRDefault="00EB78AF" w:rsidP="00EB78AF">
            <w:pPr>
              <w:pStyle w:val="TableText"/>
            </w:pPr>
            <w:r w:rsidRPr="00D7779A">
              <w:rPr>
                <w:b/>
              </w:rPr>
              <w:t>0x08, 0x00:</w:t>
            </w:r>
            <w:r w:rsidRPr="00D7779A">
              <w:t xml:space="preserve"> Disable CRC Check (Default)</w:t>
            </w:r>
            <w:r>
              <w:t>.</w:t>
            </w:r>
          </w:p>
          <w:p w14:paraId="74CD9E2C" w14:textId="77777777" w:rsidR="00EB78AF" w:rsidRPr="00D7779A" w:rsidRDefault="00EB78AF" w:rsidP="00EB78AF">
            <w:pPr>
              <w:pStyle w:val="TableText"/>
              <w:rPr>
                <w:b/>
              </w:rPr>
            </w:pPr>
            <w:r w:rsidRPr="00D7779A">
              <w:rPr>
                <w:b/>
              </w:rPr>
              <w:t>0x08, 0x01:</w:t>
            </w:r>
            <w:r w:rsidRPr="00D7779A">
              <w:t xml:space="preserve"> Enable CRC Check</w:t>
            </w:r>
            <w:r>
              <w:t>. (Only Default for v3.4.3)</w:t>
            </w:r>
          </w:p>
        </w:tc>
        <w:tc>
          <w:tcPr>
            <w:tcW w:w="1911" w:type="dxa"/>
            <w:tcBorders>
              <w:top w:val="single" w:sz="4" w:space="0" w:color="auto"/>
              <w:left w:val="single" w:sz="4" w:space="0" w:color="auto"/>
              <w:bottom w:val="single" w:sz="4" w:space="0" w:color="auto"/>
              <w:right w:val="single" w:sz="4" w:space="0" w:color="auto"/>
            </w:tcBorders>
          </w:tcPr>
          <w:p w14:paraId="0F39E6D0"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3B587189" w14:textId="6194B817" w:rsidR="00EB78AF" w:rsidRDefault="00EB78AF" w:rsidP="00EB78AF">
            <w:pPr>
              <w:pStyle w:val="TableTextCenter"/>
            </w:pPr>
            <w:r>
              <w:t>DEFAULT_DELAY</w:t>
            </w:r>
          </w:p>
        </w:tc>
      </w:tr>
      <w:bookmarkEnd w:id="79"/>
      <w:tr w:rsidR="00BC6C9E" w:rsidRPr="00D7779A" w14:paraId="37615E4F"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1BB95D2B" w14:textId="77777777" w:rsidR="00BC6C9E" w:rsidRPr="00D7779A" w:rsidRDefault="00BC6C9E" w:rsidP="00BC6C9E">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3137F8F6" w14:textId="77777777" w:rsidR="00BC6C9E" w:rsidRPr="00D7779A" w:rsidRDefault="00BC6C9E" w:rsidP="00BC6C9E">
            <w:pPr>
              <w:pStyle w:val="TableText"/>
              <w:jc w:val="left"/>
            </w:pPr>
            <w:r w:rsidRPr="00D7779A">
              <w:t>Enable SWD Lock (</w:t>
            </w:r>
            <w:proofErr w:type="spellStart"/>
            <w:r w:rsidRPr="00D7779A">
              <w:t>swd_lock</w:t>
            </w:r>
            <w:proofErr w:type="spellEnd"/>
            <w:r w:rsidRPr="00D7779A">
              <w:t>)</w:t>
            </w:r>
          </w:p>
        </w:tc>
        <w:tc>
          <w:tcPr>
            <w:tcW w:w="868" w:type="dxa"/>
            <w:tcBorders>
              <w:top w:val="single" w:sz="4" w:space="0" w:color="auto"/>
              <w:left w:val="single" w:sz="4" w:space="0" w:color="auto"/>
              <w:bottom w:val="single" w:sz="4" w:space="0" w:color="auto"/>
              <w:right w:val="single" w:sz="4" w:space="0" w:color="auto"/>
            </w:tcBorders>
          </w:tcPr>
          <w:p w14:paraId="4B56D400" w14:textId="77777777" w:rsidR="00BC6C9E" w:rsidRPr="00D7779A" w:rsidRDefault="00BC6C9E" w:rsidP="00BC6C9E">
            <w:pPr>
              <w:pStyle w:val="TableTextCenter"/>
            </w:pPr>
            <w:r>
              <w:t>0</w:t>
            </w:r>
            <w:r w:rsidRPr="00D7779A">
              <w:t>x82</w:t>
            </w:r>
          </w:p>
        </w:tc>
        <w:tc>
          <w:tcPr>
            <w:tcW w:w="782" w:type="dxa"/>
            <w:tcBorders>
              <w:top w:val="single" w:sz="4" w:space="0" w:color="auto"/>
              <w:left w:val="single" w:sz="4" w:space="0" w:color="auto"/>
              <w:bottom w:val="single" w:sz="4" w:space="0" w:color="auto"/>
              <w:right w:val="single" w:sz="4" w:space="0" w:color="auto"/>
            </w:tcBorders>
          </w:tcPr>
          <w:p w14:paraId="5D0FEDA6" w14:textId="77777777" w:rsidR="00BC6C9E" w:rsidRPr="00D7779A" w:rsidRDefault="00BC6C9E" w:rsidP="00BC6C9E">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471CD77D" w14:textId="77777777" w:rsidR="00BC6C9E" w:rsidRPr="00D7779A" w:rsidRDefault="00BC6C9E" w:rsidP="00BC6C9E">
            <w:pPr>
              <w:pStyle w:val="TableText"/>
            </w:pPr>
            <w:r w:rsidRPr="00D7779A">
              <w:rPr>
                <w:b/>
              </w:rPr>
              <w:t>0x09, 0x00:</w:t>
            </w:r>
            <w:r w:rsidRPr="00D7779A">
              <w:t xml:space="preserve"> SWD is not </w:t>
            </w:r>
            <w:r>
              <w:t>l</w:t>
            </w:r>
            <w:r w:rsidRPr="00D7779A">
              <w:t xml:space="preserve">ocked (Default, </w:t>
            </w:r>
            <w:proofErr w:type="spellStart"/>
            <w:r w:rsidRPr="00D7779A">
              <w:t>cmd</w:t>
            </w:r>
            <w:proofErr w:type="spellEnd"/>
            <w:r w:rsidRPr="00D7779A">
              <w:t xml:space="preserve"> has no effect)</w:t>
            </w:r>
            <w:r>
              <w:t>.</w:t>
            </w:r>
          </w:p>
          <w:p w14:paraId="3883BC9D" w14:textId="77777777" w:rsidR="00BC6C9E" w:rsidRPr="00D7779A" w:rsidRDefault="00BC6C9E" w:rsidP="00BC6C9E">
            <w:pPr>
              <w:pStyle w:val="TableText"/>
            </w:pPr>
            <w:r w:rsidRPr="00D7779A">
              <w:rPr>
                <w:b/>
              </w:rPr>
              <w:t>0x09, 0x01:</w:t>
            </w:r>
            <w:r w:rsidRPr="00D7779A">
              <w:t xml:space="preserve"> Enable SWD </w:t>
            </w:r>
            <w:r>
              <w:t>l</w:t>
            </w:r>
            <w:r w:rsidRPr="00D7779A">
              <w:t>ock (irreversible)</w:t>
            </w:r>
            <w:r>
              <w:t>.</w:t>
            </w:r>
          </w:p>
        </w:tc>
        <w:tc>
          <w:tcPr>
            <w:tcW w:w="1911" w:type="dxa"/>
            <w:tcBorders>
              <w:top w:val="single" w:sz="4" w:space="0" w:color="auto"/>
              <w:left w:val="single" w:sz="4" w:space="0" w:color="auto"/>
              <w:bottom w:val="single" w:sz="4" w:space="0" w:color="auto"/>
              <w:right w:val="single" w:sz="4" w:space="0" w:color="auto"/>
            </w:tcBorders>
          </w:tcPr>
          <w:p w14:paraId="30E7A396" w14:textId="77777777" w:rsidR="00BC6C9E" w:rsidRPr="00D7779A" w:rsidRDefault="00BC6C9E" w:rsidP="00BC6C9E">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417B6F15" w14:textId="06659945" w:rsidR="00BC6C9E" w:rsidRDefault="00BC6C9E" w:rsidP="00BC6C9E">
            <w:pPr>
              <w:pStyle w:val="TableTextCenter"/>
            </w:pPr>
            <w:r>
              <w:t>DEFAULT_DELAY</w:t>
            </w:r>
          </w:p>
        </w:tc>
      </w:tr>
      <w:tr w:rsidR="00EB78AF" w:rsidRPr="00D7779A" w14:paraId="1CB2D6D3"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2D6BC2D5"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1A1E3FD2" w14:textId="77777777" w:rsidR="00EB78AF" w:rsidRPr="00D7779A" w:rsidRDefault="00EB78AF" w:rsidP="00EB78AF">
            <w:pPr>
              <w:pStyle w:val="TableText"/>
              <w:jc w:val="left"/>
            </w:pPr>
            <w:r w:rsidRPr="00D7779A">
              <w:t>Exit bootloader mode (</w:t>
            </w:r>
            <w:proofErr w:type="spellStart"/>
            <w:r w:rsidRPr="00D7779A">
              <w:t>exit_bl_mode</w:t>
            </w:r>
            <w:proofErr w:type="spellEnd"/>
            <w:r w:rsidRPr="00D7779A">
              <w:t>).</w:t>
            </w:r>
          </w:p>
          <w:p w14:paraId="158317FC" w14:textId="0928FFE8" w:rsidR="00EB78AF" w:rsidRPr="00D7779A" w:rsidRDefault="00EB78AF" w:rsidP="00EB78AF">
            <w:pPr>
              <w:pStyle w:val="TableText"/>
              <w:jc w:val="left"/>
            </w:pPr>
            <w:r w:rsidRPr="00D7779A">
              <w:t>Determine how the bootloader enters application mode.</w:t>
            </w:r>
            <w:r>
              <w:t xml:space="preserve"> Note that: if </w:t>
            </w:r>
            <w:proofErr w:type="spellStart"/>
            <w:r>
              <w:t>crc</w:t>
            </w:r>
            <w:proofErr w:type="spellEnd"/>
            <w:r>
              <w:t xml:space="preserve"> check is enabled, it may take up to 350 </w:t>
            </w:r>
            <w:proofErr w:type="spellStart"/>
            <w:r>
              <w:t>ms</w:t>
            </w:r>
            <w:proofErr w:type="spellEnd"/>
            <w:r>
              <w:t xml:space="preserve"> to check app </w:t>
            </w:r>
            <w:proofErr w:type="spellStart"/>
            <w:r>
              <w:t>crc</w:t>
            </w:r>
            <w:proofErr w:type="spellEnd"/>
            <w:r>
              <w:t xml:space="preserve">. Until the </w:t>
            </w:r>
            <w:proofErr w:type="spellStart"/>
            <w:r>
              <w:t>crc</w:t>
            </w:r>
            <w:proofErr w:type="spellEnd"/>
            <w:r>
              <w:t xml:space="preserve"> check is completed, this command will return invalid app response.</w:t>
            </w:r>
          </w:p>
        </w:tc>
        <w:tc>
          <w:tcPr>
            <w:tcW w:w="868" w:type="dxa"/>
            <w:tcBorders>
              <w:top w:val="single" w:sz="4" w:space="0" w:color="auto"/>
              <w:left w:val="single" w:sz="4" w:space="0" w:color="auto"/>
              <w:bottom w:val="single" w:sz="4" w:space="0" w:color="auto"/>
              <w:right w:val="single" w:sz="4" w:space="0" w:color="auto"/>
            </w:tcBorders>
          </w:tcPr>
          <w:p w14:paraId="613BD6F7" w14:textId="77777777" w:rsidR="00EB78AF" w:rsidRPr="00D7779A" w:rsidRDefault="00EB78AF" w:rsidP="00EB78AF">
            <w:pPr>
              <w:pStyle w:val="TableTextCenter"/>
            </w:pPr>
            <w:r w:rsidRPr="00D7779A">
              <w:t>0x82</w:t>
            </w:r>
          </w:p>
        </w:tc>
        <w:tc>
          <w:tcPr>
            <w:tcW w:w="782" w:type="dxa"/>
            <w:tcBorders>
              <w:top w:val="single" w:sz="4" w:space="0" w:color="auto"/>
              <w:left w:val="single" w:sz="4" w:space="0" w:color="auto"/>
              <w:bottom w:val="single" w:sz="4" w:space="0" w:color="auto"/>
              <w:right w:val="single" w:sz="4" w:space="0" w:color="auto"/>
            </w:tcBorders>
          </w:tcPr>
          <w:p w14:paraId="4FB2B951" w14:textId="77777777" w:rsidR="00EB78AF" w:rsidRPr="00D7779A" w:rsidRDefault="00EB78AF" w:rsidP="00EB78AF">
            <w:pPr>
              <w:pStyle w:val="TableTextCenter"/>
            </w:pPr>
            <w:r w:rsidRPr="00D7779A">
              <w:t>0x02</w:t>
            </w:r>
          </w:p>
        </w:tc>
        <w:tc>
          <w:tcPr>
            <w:tcW w:w="2173" w:type="dxa"/>
            <w:tcBorders>
              <w:top w:val="single" w:sz="4" w:space="0" w:color="auto"/>
              <w:left w:val="single" w:sz="4" w:space="0" w:color="auto"/>
              <w:bottom w:val="single" w:sz="4" w:space="0" w:color="auto"/>
              <w:right w:val="single" w:sz="4" w:space="0" w:color="auto"/>
            </w:tcBorders>
          </w:tcPr>
          <w:p w14:paraId="167C2E5F" w14:textId="77777777" w:rsidR="00EB78AF" w:rsidRPr="00D7779A" w:rsidRDefault="00EB78AF" w:rsidP="00EB78AF">
            <w:pPr>
              <w:pStyle w:val="TableText"/>
              <w:jc w:val="left"/>
            </w:pPr>
            <w:r w:rsidRPr="00D7779A">
              <w:rPr>
                <w:b/>
              </w:rPr>
              <w:t>0x00, 0x00:</w:t>
            </w:r>
            <w:r w:rsidRPr="00D7779A">
              <w:t xml:space="preserve"> Enter application mode if an application is present and valid. If EBL GPIO pin was used to enter bootloader mode, the jump does not occur until the EBL GPIO pin is in a non-active state (Default)</w:t>
            </w:r>
            <w:r>
              <w:t>.</w:t>
            </w:r>
          </w:p>
          <w:p w14:paraId="350BB31A" w14:textId="77777777" w:rsidR="00EB78AF" w:rsidRPr="00D7779A" w:rsidRDefault="00EB78AF" w:rsidP="00EB78AF">
            <w:pPr>
              <w:pStyle w:val="TableText"/>
              <w:jc w:val="left"/>
            </w:pPr>
            <w:r w:rsidRPr="00D7779A">
              <w:rPr>
                <w:b/>
              </w:rPr>
              <w:t>0x00, 0x01:</w:t>
            </w:r>
            <w:r w:rsidRPr="00D7779A">
              <w:t xml:space="preserve"> Wait for a programmable delay. If no commands are received and a valid application is present, enter application mode.</w:t>
            </w:r>
          </w:p>
          <w:p w14:paraId="1CE2B5F4" w14:textId="77777777" w:rsidR="00EB78AF" w:rsidRPr="00D7779A" w:rsidRDefault="00EB78AF" w:rsidP="00EB78AF">
            <w:pPr>
              <w:pStyle w:val="TableText"/>
              <w:rPr>
                <w:b/>
              </w:rPr>
            </w:pPr>
            <w:r w:rsidRPr="00D7779A">
              <w:rPr>
                <w:b/>
              </w:rPr>
              <w:t>0x00, 0x02:</w:t>
            </w:r>
            <w:r w:rsidRPr="00D7779A">
              <w:t xml:space="preserve"> Stay in bootloader mode.</w:t>
            </w:r>
          </w:p>
        </w:tc>
        <w:tc>
          <w:tcPr>
            <w:tcW w:w="1911" w:type="dxa"/>
            <w:tcBorders>
              <w:top w:val="single" w:sz="4" w:space="0" w:color="auto"/>
              <w:left w:val="single" w:sz="4" w:space="0" w:color="auto"/>
              <w:bottom w:val="single" w:sz="4" w:space="0" w:color="auto"/>
              <w:right w:val="single" w:sz="4" w:space="0" w:color="auto"/>
            </w:tcBorders>
          </w:tcPr>
          <w:p w14:paraId="406B0C62"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65C6F506" w14:textId="155AAFCE" w:rsidR="00EB78AF" w:rsidRDefault="00EB78AF" w:rsidP="00EB78AF">
            <w:pPr>
              <w:pStyle w:val="TableTextCenter"/>
            </w:pPr>
            <w:r>
              <w:t>DEFAULT_DELAY</w:t>
            </w:r>
          </w:p>
        </w:tc>
      </w:tr>
      <w:tr w:rsidR="00EB78AF" w:rsidRPr="00D7779A" w14:paraId="02A33383"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13E828DC" w14:textId="77777777" w:rsidR="00EB78AF" w:rsidRPr="00D7779A" w:rsidRDefault="00EB78AF" w:rsidP="00EB78AF">
            <w:pPr>
              <w:pStyle w:val="TableText"/>
            </w:pPr>
            <w:r w:rsidRPr="00D7779A">
              <w:lastRenderedPageBreak/>
              <w:t>Bootloader Configuration</w:t>
            </w:r>
          </w:p>
        </w:tc>
        <w:tc>
          <w:tcPr>
            <w:tcW w:w="1523" w:type="dxa"/>
            <w:tcBorders>
              <w:top w:val="single" w:sz="4" w:space="0" w:color="auto"/>
              <w:left w:val="single" w:sz="4" w:space="0" w:color="auto"/>
              <w:bottom w:val="single" w:sz="4" w:space="0" w:color="auto"/>
              <w:right w:val="single" w:sz="4" w:space="0" w:color="auto"/>
            </w:tcBorders>
          </w:tcPr>
          <w:p w14:paraId="4C7428FB" w14:textId="77777777" w:rsidR="00EB78AF" w:rsidRPr="00D7779A" w:rsidRDefault="00EB78AF" w:rsidP="00EB78AF">
            <w:pPr>
              <w:pStyle w:val="TableText"/>
              <w:jc w:val="left"/>
            </w:pPr>
            <w:r w:rsidRPr="00D7779A">
              <w:t>Configure timeout exit (</w:t>
            </w:r>
            <w:proofErr w:type="spellStart"/>
            <w:r w:rsidRPr="00D7779A">
              <w:t>ebl_timeout</w:t>
            </w:r>
            <w:proofErr w:type="spellEnd"/>
            <w:r w:rsidRPr="00D7779A">
              <w:t>).</w:t>
            </w:r>
          </w:p>
          <w:p w14:paraId="1F5513B5" w14:textId="77777777" w:rsidR="00EB78AF" w:rsidRPr="00D7779A" w:rsidRDefault="00EB78AF" w:rsidP="00EB78AF">
            <w:pPr>
              <w:pStyle w:val="TableText"/>
              <w:jc w:val="left"/>
            </w:pPr>
            <w:r w:rsidRPr="00D7779A">
              <w:t>Set the length of the additional programmable timeout to use when</w:t>
            </w:r>
            <w:r>
              <w:t xml:space="preserve"> the</w:t>
            </w:r>
            <w:r w:rsidRPr="00D7779A">
              <w:t xml:space="preserve"> Bootloader Configuration exit bootloader mode is set to 1 (AA 82 02 01).</w:t>
            </w:r>
          </w:p>
          <w:p w14:paraId="1DE1B729" w14:textId="77777777" w:rsidR="00EB78AF" w:rsidRPr="00D7779A" w:rsidRDefault="00EB78AF" w:rsidP="00EB78AF">
            <w:pPr>
              <w:pStyle w:val="TableText"/>
              <w:jc w:val="left"/>
            </w:pPr>
            <w:r w:rsidRPr="00D7779A">
              <w:t>The system requires a 20ms non-programmable delay to switch to application mode.</w:t>
            </w:r>
          </w:p>
        </w:tc>
        <w:tc>
          <w:tcPr>
            <w:tcW w:w="868" w:type="dxa"/>
            <w:tcBorders>
              <w:top w:val="single" w:sz="4" w:space="0" w:color="auto"/>
              <w:left w:val="single" w:sz="4" w:space="0" w:color="auto"/>
              <w:bottom w:val="single" w:sz="4" w:space="0" w:color="auto"/>
              <w:right w:val="single" w:sz="4" w:space="0" w:color="auto"/>
            </w:tcBorders>
          </w:tcPr>
          <w:p w14:paraId="773C6068" w14:textId="77777777" w:rsidR="00EB78AF" w:rsidRPr="00D7779A" w:rsidRDefault="00EB78AF" w:rsidP="00EB78AF">
            <w:pPr>
              <w:pStyle w:val="TableTextCenter"/>
            </w:pPr>
            <w:r w:rsidRPr="00D7779A">
              <w:t>0x82</w:t>
            </w:r>
          </w:p>
        </w:tc>
        <w:tc>
          <w:tcPr>
            <w:tcW w:w="782" w:type="dxa"/>
            <w:tcBorders>
              <w:top w:val="single" w:sz="4" w:space="0" w:color="auto"/>
              <w:left w:val="single" w:sz="4" w:space="0" w:color="auto"/>
              <w:bottom w:val="single" w:sz="4" w:space="0" w:color="auto"/>
              <w:right w:val="single" w:sz="4" w:space="0" w:color="auto"/>
            </w:tcBorders>
          </w:tcPr>
          <w:p w14:paraId="624B5EAE" w14:textId="77777777" w:rsidR="00EB78AF" w:rsidRPr="00D7779A" w:rsidRDefault="00EB78AF" w:rsidP="00EB78AF">
            <w:pPr>
              <w:pStyle w:val="TableTextCenter"/>
            </w:pPr>
            <w:r w:rsidRPr="00D7779A">
              <w:t>0x02</w:t>
            </w:r>
          </w:p>
        </w:tc>
        <w:tc>
          <w:tcPr>
            <w:tcW w:w="2173" w:type="dxa"/>
            <w:tcBorders>
              <w:top w:val="single" w:sz="4" w:space="0" w:color="auto"/>
              <w:left w:val="single" w:sz="4" w:space="0" w:color="auto"/>
              <w:bottom w:val="single" w:sz="4" w:space="0" w:color="auto"/>
              <w:right w:val="single" w:sz="4" w:space="0" w:color="auto"/>
            </w:tcBorders>
          </w:tcPr>
          <w:p w14:paraId="007C1E71" w14:textId="77777777" w:rsidR="00EB78AF" w:rsidRPr="00D7779A" w:rsidRDefault="00EB78AF" w:rsidP="00EB78AF">
            <w:pPr>
              <w:pStyle w:val="TableText"/>
            </w:pPr>
            <w:r w:rsidRPr="00D7779A">
              <w:rPr>
                <w:b/>
              </w:rPr>
              <w:t>0x01, 0x00–0x0F:</w:t>
            </w:r>
            <w:r w:rsidRPr="00D7779A">
              <w:t xml:space="preserve"> Timeout</w:t>
            </w:r>
          </w:p>
          <w:p w14:paraId="34A897BD" w14:textId="77777777" w:rsidR="00EB78AF" w:rsidRPr="00D7779A" w:rsidRDefault="00EB78AF" w:rsidP="00EB78AF">
            <w:pPr>
              <w:pStyle w:val="TableText"/>
              <w:jc w:val="left"/>
              <w:rPr>
                <w:b/>
              </w:rPr>
            </w:pPr>
            <w:r w:rsidRPr="00D7779A">
              <w:t>Note: Timeout is cancelled if any commands are received during this period.</w:t>
            </w:r>
          </w:p>
        </w:tc>
        <w:tc>
          <w:tcPr>
            <w:tcW w:w="1911" w:type="dxa"/>
            <w:tcBorders>
              <w:top w:val="single" w:sz="4" w:space="0" w:color="auto"/>
              <w:left w:val="single" w:sz="4" w:space="0" w:color="auto"/>
              <w:bottom w:val="single" w:sz="4" w:space="0" w:color="auto"/>
              <w:right w:val="single" w:sz="4" w:space="0" w:color="auto"/>
            </w:tcBorders>
          </w:tcPr>
          <w:p w14:paraId="42D1FA77"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0C826D2E" w14:textId="00F173D2" w:rsidR="00EB78AF" w:rsidRDefault="00EB78AF" w:rsidP="00EB78AF">
            <w:pPr>
              <w:pStyle w:val="TableTextCenter"/>
            </w:pPr>
            <w:r>
              <w:t>DEFAULT_DELAY</w:t>
            </w:r>
          </w:p>
        </w:tc>
      </w:tr>
      <w:tr w:rsidR="00EB78AF" w:rsidRPr="00D7779A" w14:paraId="20C72E1C"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49FBEC1A"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609D6E2C" w14:textId="77777777" w:rsidR="00EB78AF" w:rsidRPr="00D7779A" w:rsidRDefault="00EB78AF" w:rsidP="00EB78AF">
            <w:pPr>
              <w:pStyle w:val="TableText"/>
              <w:jc w:val="left"/>
            </w:pPr>
            <w:r w:rsidRPr="00D7779A">
              <w:t>Read bootloader check configuration (</w:t>
            </w:r>
            <w:proofErr w:type="spellStart"/>
            <w:r w:rsidRPr="00D7779A">
              <w:t>enter_bl_check</w:t>
            </w:r>
            <w:proofErr w:type="spellEnd"/>
            <w:r w:rsidRPr="00D7779A">
              <w:t>).</w:t>
            </w:r>
          </w:p>
          <w:p w14:paraId="12987ED4" w14:textId="77777777" w:rsidR="00EB78AF" w:rsidRPr="00D7779A" w:rsidRDefault="00EB78AF" w:rsidP="00EB78AF">
            <w:pPr>
              <w:pStyle w:val="TableText"/>
              <w:jc w:val="left"/>
            </w:pPr>
            <w:r w:rsidRPr="00D7779A">
              <w:t>Read the device configuration to check the state of the EBL GPIO pin to decide whether to enter bootloader mode.</w:t>
            </w:r>
          </w:p>
        </w:tc>
        <w:tc>
          <w:tcPr>
            <w:tcW w:w="868" w:type="dxa"/>
            <w:tcBorders>
              <w:top w:val="single" w:sz="4" w:space="0" w:color="auto"/>
              <w:left w:val="single" w:sz="4" w:space="0" w:color="auto"/>
              <w:bottom w:val="single" w:sz="4" w:space="0" w:color="auto"/>
              <w:right w:val="single" w:sz="4" w:space="0" w:color="auto"/>
            </w:tcBorders>
          </w:tcPr>
          <w:p w14:paraId="7F46539E"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4802D4FA"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2FB148F9" w14:textId="77777777" w:rsidR="00EB78AF" w:rsidRPr="00D7779A" w:rsidRDefault="00EB78AF" w:rsidP="00EB78AF">
            <w:pPr>
              <w:pStyle w:val="TableTextCenter"/>
              <w:jc w:val="left"/>
            </w:pPr>
            <w:r w:rsidRPr="00D7779A">
              <w:t>0x00</w:t>
            </w:r>
          </w:p>
        </w:tc>
        <w:tc>
          <w:tcPr>
            <w:tcW w:w="1911" w:type="dxa"/>
            <w:tcBorders>
              <w:top w:val="single" w:sz="4" w:space="0" w:color="auto"/>
              <w:left w:val="single" w:sz="4" w:space="0" w:color="auto"/>
              <w:bottom w:val="single" w:sz="4" w:space="0" w:color="auto"/>
              <w:right w:val="single" w:sz="4" w:space="0" w:color="auto"/>
            </w:tcBorders>
          </w:tcPr>
          <w:p w14:paraId="3F493D3E" w14:textId="77777777" w:rsidR="00EB78AF" w:rsidRPr="00D7779A" w:rsidRDefault="00EB78AF" w:rsidP="00EB78AF">
            <w:pPr>
              <w:pStyle w:val="TableText"/>
            </w:pPr>
            <w:r w:rsidRPr="00D7779A">
              <w:rPr>
                <w:b/>
              </w:rPr>
              <w:t>0x00:</w:t>
            </w:r>
            <w:r w:rsidRPr="00D7779A">
              <w:t xml:space="preserve"> The device does not check the state of the EBL GPIO pin.</w:t>
            </w:r>
          </w:p>
          <w:p w14:paraId="77BF439E" w14:textId="77777777" w:rsidR="00EB78AF" w:rsidRPr="00D7779A" w:rsidRDefault="00EB78AF" w:rsidP="00EB78AF">
            <w:pPr>
              <w:pStyle w:val="TableText"/>
            </w:pPr>
            <w:r w:rsidRPr="00D7779A">
              <w:rPr>
                <w:b/>
              </w:rPr>
              <w:t>0x01:</w:t>
            </w:r>
            <w:r w:rsidRPr="00D7779A">
              <w:t xml:space="preserve"> The device checks the state of the EBL GPIO pin before entering bootloader mode.</w:t>
            </w:r>
          </w:p>
        </w:tc>
        <w:tc>
          <w:tcPr>
            <w:tcW w:w="1653" w:type="dxa"/>
            <w:tcBorders>
              <w:top w:val="single" w:sz="4" w:space="0" w:color="auto"/>
              <w:left w:val="single" w:sz="4" w:space="0" w:color="auto"/>
              <w:bottom w:val="single" w:sz="4" w:space="0" w:color="auto"/>
              <w:right w:val="single" w:sz="4" w:space="0" w:color="auto"/>
            </w:tcBorders>
          </w:tcPr>
          <w:p w14:paraId="7F920B44" w14:textId="49F4E846" w:rsidR="00EB78AF" w:rsidRPr="00D7779A" w:rsidRDefault="00EB78AF" w:rsidP="00EB78AF">
            <w:pPr>
              <w:pStyle w:val="TableText"/>
              <w:rPr>
                <w:b/>
              </w:rPr>
            </w:pPr>
            <w:r>
              <w:t>DEFAULT_DELAY</w:t>
            </w:r>
          </w:p>
        </w:tc>
      </w:tr>
      <w:tr w:rsidR="00EB78AF" w:rsidRPr="00D7779A" w14:paraId="219A9D53" w14:textId="77777777" w:rsidTr="00463894">
        <w:trPr>
          <w:cantSplit/>
          <w:trHeight w:val="2625"/>
          <w:jc w:val="center"/>
        </w:trPr>
        <w:tc>
          <w:tcPr>
            <w:tcW w:w="1345" w:type="dxa"/>
            <w:tcBorders>
              <w:top w:val="single" w:sz="4" w:space="0" w:color="auto"/>
              <w:left w:val="single" w:sz="4" w:space="0" w:color="auto"/>
              <w:right w:val="single" w:sz="4" w:space="0" w:color="auto"/>
            </w:tcBorders>
          </w:tcPr>
          <w:p w14:paraId="1440AC23"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right w:val="single" w:sz="4" w:space="0" w:color="auto"/>
            </w:tcBorders>
          </w:tcPr>
          <w:p w14:paraId="10186487" w14:textId="77777777" w:rsidR="00EB78AF" w:rsidRPr="00D7779A" w:rsidRDefault="00EB78AF" w:rsidP="00EB78AF">
            <w:pPr>
              <w:pStyle w:val="TableText"/>
              <w:jc w:val="left"/>
            </w:pPr>
            <w:r w:rsidRPr="00D7779A">
              <w:t>Read the EBL GPIO pin (</w:t>
            </w:r>
            <w:proofErr w:type="spellStart"/>
            <w:r w:rsidRPr="00D7779A">
              <w:t>ebl_pin</w:t>
            </w:r>
            <w:proofErr w:type="spellEnd"/>
            <w:r w:rsidRPr="00D7779A">
              <w:t>).</w:t>
            </w:r>
          </w:p>
          <w:p w14:paraId="12D55029" w14:textId="77777777" w:rsidR="00EB78AF" w:rsidRPr="00D7779A" w:rsidRDefault="00EB78AF" w:rsidP="00EB78AF">
            <w:pPr>
              <w:pStyle w:val="TableText"/>
              <w:jc w:val="left"/>
            </w:pPr>
            <w:r w:rsidRPr="00D7779A">
              <w:t>Read which pin is used as the EBL GPIO pin. This command is only used if the Bootloader Configuration enter bootloader check</w:t>
            </w:r>
            <w:r w:rsidRPr="00D7779A">
              <w:rPr>
                <w:color w:val="4472C4" w:themeColor="accent1"/>
              </w:rPr>
              <w:t xml:space="preserve"> </w:t>
            </w:r>
            <w:r w:rsidRPr="00D7779A">
              <w:t>is set to 1 (AA 82 01 00 01).</w:t>
            </w:r>
          </w:p>
        </w:tc>
        <w:tc>
          <w:tcPr>
            <w:tcW w:w="868" w:type="dxa"/>
            <w:tcBorders>
              <w:top w:val="single" w:sz="4" w:space="0" w:color="auto"/>
              <w:left w:val="single" w:sz="4" w:space="0" w:color="auto"/>
              <w:right w:val="single" w:sz="4" w:space="0" w:color="auto"/>
            </w:tcBorders>
          </w:tcPr>
          <w:p w14:paraId="1C70E274"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right w:val="single" w:sz="4" w:space="0" w:color="auto"/>
            </w:tcBorders>
          </w:tcPr>
          <w:p w14:paraId="31AC4067"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right w:val="single" w:sz="4" w:space="0" w:color="auto"/>
            </w:tcBorders>
          </w:tcPr>
          <w:p w14:paraId="382F751A" w14:textId="77777777" w:rsidR="00EB78AF" w:rsidRPr="00D7779A" w:rsidRDefault="00EB78AF" w:rsidP="00EB78AF">
            <w:pPr>
              <w:pStyle w:val="TableTextCenter"/>
              <w:jc w:val="left"/>
            </w:pPr>
            <w:r w:rsidRPr="00D7779A">
              <w:t>0x01</w:t>
            </w:r>
          </w:p>
        </w:tc>
        <w:tc>
          <w:tcPr>
            <w:tcW w:w="1911" w:type="dxa"/>
            <w:tcBorders>
              <w:top w:val="single" w:sz="4" w:space="0" w:color="auto"/>
              <w:left w:val="single" w:sz="4" w:space="0" w:color="auto"/>
              <w:right w:val="single" w:sz="4" w:space="0" w:color="auto"/>
            </w:tcBorders>
          </w:tcPr>
          <w:p w14:paraId="0FAC3D71" w14:textId="77777777" w:rsidR="00EB78AF" w:rsidRPr="00D7779A" w:rsidRDefault="00EB78AF" w:rsidP="00EB78AF">
            <w:pPr>
              <w:pStyle w:val="TableText"/>
            </w:pPr>
            <w:r w:rsidRPr="00D7779A">
              <w:rPr>
                <w:b/>
              </w:rPr>
              <w:t>0x00–0x09:</w:t>
            </w:r>
            <w:r w:rsidRPr="00D7779A">
              <w:t xml:space="preserve"> Expected range for the 16-bump WLP package.</w:t>
            </w:r>
          </w:p>
          <w:p w14:paraId="5DBDC71B" w14:textId="77777777" w:rsidR="00EB78AF" w:rsidRPr="00D7779A" w:rsidRDefault="00EB78AF" w:rsidP="00EB78AF">
            <w:pPr>
              <w:pStyle w:val="TableText"/>
            </w:pPr>
            <w:r w:rsidRPr="00D7779A">
              <w:rPr>
                <w:b/>
              </w:rPr>
              <w:t>0x00–0x0B:</w:t>
            </w:r>
            <w:r w:rsidRPr="00D7779A">
              <w:t xml:space="preserve"> Expected range for the 20-pin TQFN-EP and the 24-pin TQFN-EP</w:t>
            </w:r>
          </w:p>
        </w:tc>
        <w:tc>
          <w:tcPr>
            <w:tcW w:w="1653" w:type="dxa"/>
            <w:tcBorders>
              <w:top w:val="single" w:sz="4" w:space="0" w:color="auto"/>
              <w:left w:val="single" w:sz="4" w:space="0" w:color="auto"/>
              <w:right w:val="single" w:sz="4" w:space="0" w:color="auto"/>
            </w:tcBorders>
          </w:tcPr>
          <w:p w14:paraId="548C3358" w14:textId="537FACFB" w:rsidR="00EB78AF" w:rsidRPr="00D7779A" w:rsidRDefault="00EB78AF" w:rsidP="00EB78AF">
            <w:pPr>
              <w:pStyle w:val="TableText"/>
              <w:rPr>
                <w:b/>
              </w:rPr>
            </w:pPr>
            <w:r>
              <w:t>DEFAULT_DELAY</w:t>
            </w:r>
          </w:p>
        </w:tc>
      </w:tr>
      <w:tr w:rsidR="00EB78AF" w:rsidRPr="00D7779A" w14:paraId="3CA75416"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43923146" w14:textId="77777777" w:rsidR="00EB78AF" w:rsidRPr="00D7779A" w:rsidRDefault="00EB78AF" w:rsidP="00EB78AF">
            <w:pPr>
              <w:pStyle w:val="TableText"/>
            </w:pPr>
            <w:r w:rsidRPr="00D7779A">
              <w:lastRenderedPageBreak/>
              <w:t>Bootloader Configuration</w:t>
            </w:r>
          </w:p>
        </w:tc>
        <w:tc>
          <w:tcPr>
            <w:tcW w:w="1523" w:type="dxa"/>
            <w:tcBorders>
              <w:top w:val="single" w:sz="4" w:space="0" w:color="auto"/>
              <w:left w:val="single" w:sz="4" w:space="0" w:color="auto"/>
              <w:bottom w:val="single" w:sz="4" w:space="0" w:color="auto"/>
              <w:right w:val="single" w:sz="4" w:space="0" w:color="auto"/>
            </w:tcBorders>
          </w:tcPr>
          <w:p w14:paraId="5A792624" w14:textId="77777777" w:rsidR="00EB78AF" w:rsidRPr="00D7779A" w:rsidRDefault="00EB78AF" w:rsidP="00EB78AF">
            <w:pPr>
              <w:pStyle w:val="TableText"/>
              <w:jc w:val="left"/>
            </w:pPr>
            <w:r w:rsidRPr="00D7779A">
              <w:t>Read the active state for the EBL GPIO pin (</w:t>
            </w:r>
            <w:proofErr w:type="spellStart"/>
            <w:r w:rsidRPr="00D7779A">
              <w:t>ebl_pol</w:t>
            </w:r>
            <w:proofErr w:type="spellEnd"/>
            <w:r w:rsidRPr="00D7779A">
              <w:t>).</w:t>
            </w:r>
          </w:p>
        </w:tc>
        <w:tc>
          <w:tcPr>
            <w:tcW w:w="868" w:type="dxa"/>
            <w:tcBorders>
              <w:top w:val="single" w:sz="4" w:space="0" w:color="auto"/>
              <w:left w:val="single" w:sz="4" w:space="0" w:color="auto"/>
              <w:bottom w:val="single" w:sz="4" w:space="0" w:color="auto"/>
              <w:right w:val="single" w:sz="4" w:space="0" w:color="auto"/>
            </w:tcBorders>
          </w:tcPr>
          <w:p w14:paraId="74B91981"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7C144F50"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3233AE2B" w14:textId="77777777" w:rsidR="00EB78AF" w:rsidRPr="00D7779A" w:rsidRDefault="00EB78AF" w:rsidP="00EB78AF">
            <w:pPr>
              <w:pStyle w:val="TableTextCenter"/>
              <w:jc w:val="left"/>
            </w:pPr>
            <w:r w:rsidRPr="00D7779A">
              <w:t>0x02</w:t>
            </w:r>
          </w:p>
        </w:tc>
        <w:tc>
          <w:tcPr>
            <w:tcW w:w="1911" w:type="dxa"/>
            <w:tcBorders>
              <w:top w:val="single" w:sz="4" w:space="0" w:color="auto"/>
              <w:left w:val="single" w:sz="4" w:space="0" w:color="auto"/>
              <w:bottom w:val="single" w:sz="4" w:space="0" w:color="auto"/>
              <w:right w:val="single" w:sz="4" w:space="0" w:color="auto"/>
            </w:tcBorders>
          </w:tcPr>
          <w:p w14:paraId="03AD7613" w14:textId="77777777" w:rsidR="00EB78AF" w:rsidRPr="00D7779A" w:rsidRDefault="00EB78AF" w:rsidP="00EB78AF">
            <w:pPr>
              <w:pStyle w:val="TableText"/>
            </w:pPr>
            <w:r w:rsidRPr="00D7779A">
              <w:rPr>
                <w:b/>
              </w:rPr>
              <w:t>0x00:</w:t>
            </w:r>
            <w:r w:rsidRPr="00D7779A">
              <w:t xml:space="preserve"> Active-low. The device enters bootloader mode if the EBL GPIO pin is held low during power</w:t>
            </w:r>
            <w:r>
              <w:t>-</w:t>
            </w:r>
            <w:r w:rsidRPr="00D7779A">
              <w:t>on or during a RSTN device pin cycle.</w:t>
            </w:r>
          </w:p>
          <w:p w14:paraId="30977133" w14:textId="77777777" w:rsidR="00EB78AF" w:rsidRPr="00D7779A" w:rsidRDefault="00EB78AF" w:rsidP="00EB78AF">
            <w:pPr>
              <w:pStyle w:val="TableText"/>
            </w:pPr>
            <w:r w:rsidRPr="00D7779A">
              <w:rPr>
                <w:b/>
              </w:rPr>
              <w:t>0x01:</w:t>
            </w:r>
            <w:r w:rsidRPr="00D7779A">
              <w:t xml:space="preserve"> Active-high. The device enters bootloader mode if the EBL GPIO pin is held high during power</w:t>
            </w:r>
            <w:r>
              <w:t>-</w:t>
            </w:r>
            <w:r w:rsidRPr="00D7779A">
              <w:t>on or during a RSTN device pin cycle.</w:t>
            </w:r>
          </w:p>
        </w:tc>
        <w:tc>
          <w:tcPr>
            <w:tcW w:w="1653" w:type="dxa"/>
            <w:tcBorders>
              <w:top w:val="single" w:sz="4" w:space="0" w:color="auto"/>
              <w:left w:val="single" w:sz="4" w:space="0" w:color="auto"/>
              <w:bottom w:val="single" w:sz="4" w:space="0" w:color="auto"/>
              <w:right w:val="single" w:sz="4" w:space="0" w:color="auto"/>
            </w:tcBorders>
          </w:tcPr>
          <w:p w14:paraId="3CDE7124" w14:textId="641BFF89" w:rsidR="00EB78AF" w:rsidRPr="00D7779A" w:rsidRDefault="00EB78AF" w:rsidP="00EB78AF">
            <w:pPr>
              <w:pStyle w:val="TableText"/>
              <w:rPr>
                <w:b/>
              </w:rPr>
            </w:pPr>
            <w:r>
              <w:t>DEFAULT_DELAY</w:t>
            </w:r>
          </w:p>
        </w:tc>
      </w:tr>
      <w:tr w:rsidR="00EB78AF" w:rsidRPr="00D7779A" w14:paraId="61FA7E8C"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7A5199F1"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278BBD78" w14:textId="77777777" w:rsidR="00EB78AF" w:rsidRPr="00D7779A" w:rsidRDefault="00EB78AF" w:rsidP="00EB78AF">
            <w:pPr>
              <w:pStyle w:val="TableText"/>
              <w:jc w:val="left"/>
            </w:pPr>
            <w:r w:rsidRPr="00D7779A">
              <w:t>Read the Valid Mark Check (</w:t>
            </w:r>
            <w:proofErr w:type="spellStart"/>
            <w:r w:rsidRPr="00D7779A">
              <w:t>valid_mark_check</w:t>
            </w:r>
            <w:proofErr w:type="spellEnd"/>
            <w:r w:rsidRPr="00D7779A">
              <w:t>)</w:t>
            </w:r>
          </w:p>
        </w:tc>
        <w:tc>
          <w:tcPr>
            <w:tcW w:w="868" w:type="dxa"/>
            <w:tcBorders>
              <w:top w:val="single" w:sz="4" w:space="0" w:color="auto"/>
              <w:left w:val="single" w:sz="4" w:space="0" w:color="auto"/>
              <w:bottom w:val="single" w:sz="4" w:space="0" w:color="auto"/>
              <w:right w:val="single" w:sz="4" w:space="0" w:color="auto"/>
            </w:tcBorders>
          </w:tcPr>
          <w:p w14:paraId="36F07571"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41D64984"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54CF2225" w14:textId="77777777" w:rsidR="00EB78AF" w:rsidRPr="00D7779A" w:rsidRDefault="00EB78AF" w:rsidP="00EB78AF">
            <w:pPr>
              <w:pStyle w:val="TableText"/>
              <w:jc w:val="left"/>
            </w:pPr>
            <w:r w:rsidRPr="00D7779A">
              <w:t>0x03</w:t>
            </w:r>
          </w:p>
        </w:tc>
        <w:tc>
          <w:tcPr>
            <w:tcW w:w="1911" w:type="dxa"/>
            <w:tcBorders>
              <w:top w:val="single" w:sz="4" w:space="0" w:color="auto"/>
              <w:left w:val="single" w:sz="4" w:space="0" w:color="auto"/>
              <w:bottom w:val="single" w:sz="4" w:space="0" w:color="auto"/>
              <w:right w:val="single" w:sz="4" w:space="0" w:color="auto"/>
            </w:tcBorders>
          </w:tcPr>
          <w:p w14:paraId="295DD370" w14:textId="77777777" w:rsidR="00EB78AF" w:rsidRPr="00D7779A" w:rsidRDefault="00EB78AF" w:rsidP="00EB78AF">
            <w:pPr>
              <w:pStyle w:val="TableText"/>
            </w:pPr>
            <w:r w:rsidRPr="00D7779A">
              <w:rPr>
                <w:b/>
              </w:rPr>
              <w:t>0x00:</w:t>
            </w:r>
            <w:r w:rsidRPr="00D7779A">
              <w:t xml:space="preserve"> Valid Mark Check is disabled.</w:t>
            </w:r>
          </w:p>
          <w:p w14:paraId="0F853C0B" w14:textId="77777777" w:rsidR="00EB78AF" w:rsidRPr="00D7779A" w:rsidRDefault="00EB78AF" w:rsidP="00EB78AF">
            <w:pPr>
              <w:pStyle w:val="TableTextCenter"/>
              <w:jc w:val="left"/>
            </w:pPr>
            <w:r w:rsidRPr="00D7779A">
              <w:rPr>
                <w:b/>
              </w:rPr>
              <w:t>0x01:</w:t>
            </w:r>
            <w:r w:rsidRPr="00D7779A">
              <w:t xml:space="preserve"> Valid Mark Check is enabled.</w:t>
            </w:r>
          </w:p>
        </w:tc>
        <w:tc>
          <w:tcPr>
            <w:tcW w:w="1653" w:type="dxa"/>
            <w:tcBorders>
              <w:top w:val="single" w:sz="4" w:space="0" w:color="auto"/>
              <w:left w:val="single" w:sz="4" w:space="0" w:color="auto"/>
              <w:bottom w:val="single" w:sz="4" w:space="0" w:color="auto"/>
              <w:right w:val="single" w:sz="4" w:space="0" w:color="auto"/>
            </w:tcBorders>
          </w:tcPr>
          <w:p w14:paraId="055D28FF" w14:textId="21270942" w:rsidR="00EB78AF" w:rsidRPr="00D7779A" w:rsidRDefault="00EB78AF" w:rsidP="00EB78AF">
            <w:pPr>
              <w:pStyle w:val="TableText"/>
              <w:rPr>
                <w:b/>
              </w:rPr>
            </w:pPr>
            <w:r>
              <w:t>DEFAULT_DELAY</w:t>
            </w:r>
          </w:p>
        </w:tc>
      </w:tr>
      <w:tr w:rsidR="00EB78AF" w:rsidRPr="00D7779A" w14:paraId="596AD356"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64E0E36B"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22815D9C" w14:textId="77777777" w:rsidR="00EB78AF" w:rsidRPr="00D7779A" w:rsidRDefault="00EB78AF" w:rsidP="00EB78AF">
            <w:pPr>
              <w:pStyle w:val="TableText"/>
              <w:jc w:val="left"/>
            </w:pPr>
            <w:r w:rsidRPr="00D7779A">
              <w:t>Read the I</w:t>
            </w:r>
            <w:r w:rsidRPr="00183C72">
              <w:rPr>
                <w:rStyle w:val="TableTextSuperscript"/>
              </w:rPr>
              <w:t>2</w:t>
            </w:r>
            <w:r w:rsidRPr="00D7779A">
              <w:t>C interface enable status (i2c_enable)</w:t>
            </w:r>
            <w:r>
              <w:t>.</w:t>
            </w:r>
          </w:p>
        </w:tc>
        <w:tc>
          <w:tcPr>
            <w:tcW w:w="868" w:type="dxa"/>
            <w:tcBorders>
              <w:top w:val="single" w:sz="4" w:space="0" w:color="auto"/>
              <w:left w:val="single" w:sz="4" w:space="0" w:color="auto"/>
              <w:bottom w:val="single" w:sz="4" w:space="0" w:color="auto"/>
              <w:right w:val="single" w:sz="4" w:space="0" w:color="auto"/>
            </w:tcBorders>
          </w:tcPr>
          <w:p w14:paraId="57F0E610"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4FB6DD16"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354C76B3" w14:textId="77777777" w:rsidR="00EB78AF" w:rsidRPr="00D7779A" w:rsidRDefault="00EB78AF" w:rsidP="00EB78AF">
            <w:pPr>
              <w:pStyle w:val="TableText"/>
              <w:jc w:val="left"/>
            </w:pPr>
            <w:r w:rsidRPr="00D7779A">
              <w:t>0x05</w:t>
            </w:r>
          </w:p>
        </w:tc>
        <w:tc>
          <w:tcPr>
            <w:tcW w:w="1911" w:type="dxa"/>
            <w:tcBorders>
              <w:top w:val="single" w:sz="4" w:space="0" w:color="auto"/>
              <w:left w:val="single" w:sz="4" w:space="0" w:color="auto"/>
              <w:bottom w:val="single" w:sz="4" w:space="0" w:color="auto"/>
              <w:right w:val="single" w:sz="4" w:space="0" w:color="auto"/>
            </w:tcBorders>
          </w:tcPr>
          <w:p w14:paraId="51728579" w14:textId="77777777" w:rsidR="00EB78AF" w:rsidRPr="00D7779A" w:rsidRDefault="00EB78AF" w:rsidP="00EB78AF">
            <w:pPr>
              <w:pStyle w:val="TableText"/>
            </w:pPr>
            <w:r w:rsidRPr="00D7779A">
              <w:rPr>
                <w:b/>
              </w:rPr>
              <w:t>0x00:</w:t>
            </w:r>
            <w:r w:rsidRPr="00D7779A">
              <w:t xml:space="preserve"> I</w:t>
            </w:r>
            <w:r w:rsidRPr="00183C72">
              <w:rPr>
                <w:rStyle w:val="TableTextSuperscript"/>
              </w:rPr>
              <w:t>2</w:t>
            </w:r>
            <w:r w:rsidRPr="00D7779A">
              <w:t>C interface is disabled.</w:t>
            </w:r>
          </w:p>
          <w:p w14:paraId="317741A2" w14:textId="77777777" w:rsidR="00EB78AF" w:rsidRPr="00D7779A" w:rsidRDefault="00EB78AF" w:rsidP="00EB78AF">
            <w:pPr>
              <w:pStyle w:val="TableText"/>
              <w:rPr>
                <w:b/>
              </w:rPr>
            </w:pPr>
            <w:r w:rsidRPr="00D7779A">
              <w:rPr>
                <w:b/>
              </w:rPr>
              <w:t>0x01:</w:t>
            </w:r>
            <w:r w:rsidRPr="00D7779A">
              <w:t xml:space="preserve"> I</w:t>
            </w:r>
            <w:r w:rsidRPr="00183C72">
              <w:rPr>
                <w:rStyle w:val="TableTextSuperscript"/>
              </w:rPr>
              <w:t>2</w:t>
            </w:r>
            <w:r w:rsidRPr="00D7779A">
              <w:t>C interface is enabled.</w:t>
            </w:r>
          </w:p>
        </w:tc>
        <w:tc>
          <w:tcPr>
            <w:tcW w:w="1653" w:type="dxa"/>
            <w:tcBorders>
              <w:top w:val="single" w:sz="4" w:space="0" w:color="auto"/>
              <w:left w:val="single" w:sz="4" w:space="0" w:color="auto"/>
              <w:bottom w:val="single" w:sz="4" w:space="0" w:color="auto"/>
              <w:right w:val="single" w:sz="4" w:space="0" w:color="auto"/>
            </w:tcBorders>
          </w:tcPr>
          <w:p w14:paraId="471DB30D" w14:textId="5D4FFC94" w:rsidR="00EB78AF" w:rsidRPr="00D7779A" w:rsidRDefault="00EB78AF" w:rsidP="00EB78AF">
            <w:pPr>
              <w:pStyle w:val="TableText"/>
              <w:rPr>
                <w:b/>
              </w:rPr>
            </w:pPr>
            <w:r>
              <w:t>DEFAULT_DELAY</w:t>
            </w:r>
          </w:p>
        </w:tc>
      </w:tr>
      <w:tr w:rsidR="00EB78AF" w:rsidRPr="00D7779A" w14:paraId="2C13445D"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C91799F"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43F37F03" w14:textId="77777777" w:rsidR="00EB78AF" w:rsidRPr="00D7779A" w:rsidRDefault="00EB78AF" w:rsidP="00EB78AF">
            <w:pPr>
              <w:pStyle w:val="TableText"/>
              <w:jc w:val="left"/>
            </w:pPr>
            <w:r w:rsidRPr="00D7779A">
              <w:t>Read I</w:t>
            </w:r>
            <w:r w:rsidRPr="00183C72">
              <w:rPr>
                <w:rStyle w:val="TableTextSuperscript"/>
              </w:rPr>
              <w:t>2</w:t>
            </w:r>
            <w:r w:rsidRPr="00D7779A">
              <w:t>C Slave Address (i2c_addr)</w:t>
            </w:r>
            <w:r>
              <w:t>.</w:t>
            </w:r>
          </w:p>
        </w:tc>
        <w:tc>
          <w:tcPr>
            <w:tcW w:w="868" w:type="dxa"/>
            <w:tcBorders>
              <w:top w:val="single" w:sz="4" w:space="0" w:color="auto"/>
              <w:left w:val="single" w:sz="4" w:space="0" w:color="auto"/>
              <w:bottom w:val="single" w:sz="4" w:space="0" w:color="auto"/>
              <w:right w:val="single" w:sz="4" w:space="0" w:color="auto"/>
            </w:tcBorders>
          </w:tcPr>
          <w:p w14:paraId="6F5C5D0B"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456A6FB9"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1F4CE872" w14:textId="77777777" w:rsidR="00EB78AF" w:rsidRPr="00D7779A" w:rsidRDefault="00EB78AF" w:rsidP="00EB78AF">
            <w:pPr>
              <w:pStyle w:val="TableText"/>
              <w:jc w:val="left"/>
            </w:pPr>
            <w:r w:rsidRPr="00D7779A">
              <w:t>0x07</w:t>
            </w:r>
          </w:p>
        </w:tc>
        <w:tc>
          <w:tcPr>
            <w:tcW w:w="1911" w:type="dxa"/>
            <w:tcBorders>
              <w:top w:val="single" w:sz="4" w:space="0" w:color="auto"/>
              <w:left w:val="single" w:sz="4" w:space="0" w:color="auto"/>
              <w:bottom w:val="single" w:sz="4" w:space="0" w:color="auto"/>
              <w:right w:val="single" w:sz="4" w:space="0" w:color="auto"/>
            </w:tcBorders>
          </w:tcPr>
          <w:p w14:paraId="5A45DE4D" w14:textId="439457C5" w:rsidR="00EB78AF" w:rsidRPr="00D7779A" w:rsidRDefault="00BC6C9E" w:rsidP="00EB78AF">
            <w:pPr>
              <w:pStyle w:val="TableText"/>
              <w:rPr>
                <w:b/>
              </w:rPr>
            </w:pPr>
            <w:r>
              <w:rPr>
                <w:b/>
              </w:rPr>
              <w:t xml:space="preserve">0x08-0x77: </w:t>
            </w:r>
            <w:r w:rsidRPr="00BC6C9E">
              <w:rPr>
                <w:bCs/>
              </w:rPr>
              <w:t>7-bit I2C Address</w:t>
            </w:r>
          </w:p>
        </w:tc>
        <w:tc>
          <w:tcPr>
            <w:tcW w:w="1653" w:type="dxa"/>
            <w:tcBorders>
              <w:top w:val="single" w:sz="4" w:space="0" w:color="auto"/>
              <w:left w:val="single" w:sz="4" w:space="0" w:color="auto"/>
              <w:bottom w:val="single" w:sz="4" w:space="0" w:color="auto"/>
              <w:right w:val="single" w:sz="4" w:space="0" w:color="auto"/>
            </w:tcBorders>
          </w:tcPr>
          <w:p w14:paraId="456E1B1F" w14:textId="0080DECF" w:rsidR="00EB78AF" w:rsidRPr="00D7779A" w:rsidRDefault="00EB78AF" w:rsidP="00EB78AF">
            <w:pPr>
              <w:pStyle w:val="TableText"/>
              <w:rPr>
                <w:b/>
              </w:rPr>
            </w:pPr>
            <w:r>
              <w:t>DEFAULT_DELAY</w:t>
            </w:r>
          </w:p>
        </w:tc>
      </w:tr>
      <w:tr w:rsidR="00EB78AF" w:rsidRPr="00D7779A" w14:paraId="706614A0"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7A325DED"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794A4B80" w14:textId="77777777" w:rsidR="00EB78AF" w:rsidRPr="00D7779A" w:rsidRDefault="00EB78AF" w:rsidP="00EB78AF">
            <w:pPr>
              <w:pStyle w:val="TableText"/>
              <w:jc w:val="left"/>
            </w:pPr>
            <w:r w:rsidRPr="00D7779A">
              <w:t>Read CRC Check status (</w:t>
            </w:r>
            <w:proofErr w:type="spellStart"/>
            <w:r w:rsidRPr="00D7779A">
              <w:t>crc_check</w:t>
            </w:r>
            <w:proofErr w:type="spellEnd"/>
            <w:r w:rsidRPr="00D7779A">
              <w:t>)</w:t>
            </w:r>
            <w:r>
              <w:t>.</w:t>
            </w:r>
          </w:p>
        </w:tc>
        <w:tc>
          <w:tcPr>
            <w:tcW w:w="868" w:type="dxa"/>
            <w:tcBorders>
              <w:top w:val="single" w:sz="4" w:space="0" w:color="auto"/>
              <w:left w:val="single" w:sz="4" w:space="0" w:color="auto"/>
              <w:bottom w:val="single" w:sz="4" w:space="0" w:color="auto"/>
              <w:right w:val="single" w:sz="4" w:space="0" w:color="auto"/>
            </w:tcBorders>
          </w:tcPr>
          <w:p w14:paraId="323F57D3" w14:textId="77777777" w:rsidR="00EB78AF" w:rsidRPr="00D7779A" w:rsidRDefault="00EB78AF" w:rsidP="00EB78AF">
            <w:pPr>
              <w:pStyle w:val="TableTextCenter"/>
            </w:pPr>
            <w:r>
              <w:t>0</w:t>
            </w:r>
            <w:r w:rsidRPr="00D7779A">
              <w:t>x83</w:t>
            </w:r>
          </w:p>
        </w:tc>
        <w:tc>
          <w:tcPr>
            <w:tcW w:w="782" w:type="dxa"/>
            <w:tcBorders>
              <w:top w:val="single" w:sz="4" w:space="0" w:color="auto"/>
              <w:left w:val="single" w:sz="4" w:space="0" w:color="auto"/>
              <w:bottom w:val="single" w:sz="4" w:space="0" w:color="auto"/>
              <w:right w:val="single" w:sz="4" w:space="0" w:color="auto"/>
            </w:tcBorders>
          </w:tcPr>
          <w:p w14:paraId="431909E7"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329DAB00" w14:textId="77777777" w:rsidR="00EB78AF" w:rsidRPr="00D7779A" w:rsidRDefault="00EB78AF" w:rsidP="00EB78AF">
            <w:pPr>
              <w:pStyle w:val="TableText"/>
            </w:pPr>
            <w:r w:rsidRPr="00D7779A">
              <w:t>0x08</w:t>
            </w:r>
          </w:p>
        </w:tc>
        <w:tc>
          <w:tcPr>
            <w:tcW w:w="1911" w:type="dxa"/>
            <w:tcBorders>
              <w:top w:val="single" w:sz="4" w:space="0" w:color="auto"/>
              <w:left w:val="single" w:sz="4" w:space="0" w:color="auto"/>
              <w:bottom w:val="single" w:sz="4" w:space="0" w:color="auto"/>
              <w:right w:val="single" w:sz="4" w:space="0" w:color="auto"/>
            </w:tcBorders>
          </w:tcPr>
          <w:p w14:paraId="65B5EECC" w14:textId="77777777" w:rsidR="00EB78AF" w:rsidRPr="00D7779A" w:rsidRDefault="00EB78AF" w:rsidP="00EB78AF">
            <w:pPr>
              <w:pStyle w:val="TableText"/>
            </w:pPr>
            <w:r w:rsidRPr="00D7779A">
              <w:rPr>
                <w:b/>
              </w:rPr>
              <w:t>0x00:</w:t>
            </w:r>
            <w:r w:rsidRPr="00D7779A">
              <w:t xml:space="preserve"> CRC Check is disabled</w:t>
            </w:r>
            <w:r>
              <w:t>.</w:t>
            </w:r>
          </w:p>
          <w:p w14:paraId="0F96F31C" w14:textId="77777777" w:rsidR="00EB78AF" w:rsidRPr="00D7779A" w:rsidRDefault="00EB78AF" w:rsidP="00EB78AF">
            <w:pPr>
              <w:pStyle w:val="TableText"/>
              <w:rPr>
                <w:b/>
              </w:rPr>
            </w:pPr>
            <w:r w:rsidRPr="00D7779A">
              <w:rPr>
                <w:b/>
              </w:rPr>
              <w:t>0x01:</w:t>
            </w:r>
            <w:r w:rsidRPr="00D7779A">
              <w:t xml:space="preserve"> CRC Check is enabled</w:t>
            </w:r>
            <w:r>
              <w:t>.</w:t>
            </w:r>
          </w:p>
        </w:tc>
        <w:tc>
          <w:tcPr>
            <w:tcW w:w="1653" w:type="dxa"/>
            <w:tcBorders>
              <w:top w:val="single" w:sz="4" w:space="0" w:color="auto"/>
              <w:left w:val="single" w:sz="4" w:space="0" w:color="auto"/>
              <w:bottom w:val="single" w:sz="4" w:space="0" w:color="auto"/>
              <w:right w:val="single" w:sz="4" w:space="0" w:color="auto"/>
            </w:tcBorders>
          </w:tcPr>
          <w:p w14:paraId="2CF93B56" w14:textId="6AF06784" w:rsidR="00EB78AF" w:rsidRPr="00D7779A" w:rsidRDefault="00EB78AF" w:rsidP="00EB78AF">
            <w:pPr>
              <w:pStyle w:val="TableText"/>
              <w:rPr>
                <w:b/>
              </w:rPr>
            </w:pPr>
            <w:r>
              <w:t>DEFAULT_DELAY</w:t>
            </w:r>
          </w:p>
        </w:tc>
      </w:tr>
      <w:tr w:rsidR="00EB78AF" w:rsidRPr="00D7779A" w14:paraId="0E52918F"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17323BC8"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7D2C32A8" w14:textId="77777777" w:rsidR="00EB78AF" w:rsidRPr="00D7779A" w:rsidRDefault="00EB78AF" w:rsidP="00EB78AF">
            <w:pPr>
              <w:pStyle w:val="TableText"/>
              <w:jc w:val="left"/>
            </w:pPr>
            <w:r w:rsidRPr="00D7779A">
              <w:t>Read exit bootloader mode configuration.</w:t>
            </w:r>
          </w:p>
          <w:p w14:paraId="23A0506B" w14:textId="77777777" w:rsidR="00EB78AF" w:rsidRPr="00D7779A" w:rsidRDefault="00EB78AF" w:rsidP="00EB78AF">
            <w:pPr>
              <w:pStyle w:val="TableText"/>
              <w:jc w:val="left"/>
            </w:pPr>
            <w:r w:rsidRPr="00D7779A">
              <w:t>Read how the bootloader enters application mode.</w:t>
            </w:r>
          </w:p>
        </w:tc>
        <w:tc>
          <w:tcPr>
            <w:tcW w:w="868" w:type="dxa"/>
            <w:tcBorders>
              <w:top w:val="single" w:sz="4" w:space="0" w:color="auto"/>
              <w:left w:val="single" w:sz="4" w:space="0" w:color="auto"/>
              <w:bottom w:val="single" w:sz="4" w:space="0" w:color="auto"/>
              <w:right w:val="single" w:sz="4" w:space="0" w:color="auto"/>
            </w:tcBorders>
          </w:tcPr>
          <w:p w14:paraId="5839D63C"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3DDCB2EF" w14:textId="77777777" w:rsidR="00EB78AF" w:rsidRPr="00D7779A" w:rsidRDefault="00EB78AF" w:rsidP="00EB78AF">
            <w:pPr>
              <w:pStyle w:val="TableTextCenter"/>
            </w:pPr>
            <w:r w:rsidRPr="00D7779A">
              <w:t>0x02</w:t>
            </w:r>
          </w:p>
        </w:tc>
        <w:tc>
          <w:tcPr>
            <w:tcW w:w="2173" w:type="dxa"/>
            <w:tcBorders>
              <w:top w:val="single" w:sz="4" w:space="0" w:color="auto"/>
              <w:left w:val="single" w:sz="4" w:space="0" w:color="auto"/>
              <w:bottom w:val="single" w:sz="4" w:space="0" w:color="auto"/>
              <w:right w:val="single" w:sz="4" w:space="0" w:color="auto"/>
            </w:tcBorders>
          </w:tcPr>
          <w:p w14:paraId="56C94D52" w14:textId="77777777" w:rsidR="00EB78AF" w:rsidRPr="00D7779A" w:rsidRDefault="00EB78AF" w:rsidP="00EB78AF">
            <w:pPr>
              <w:pStyle w:val="TableTextCenter"/>
              <w:jc w:val="left"/>
            </w:pPr>
            <w:r w:rsidRPr="00D7779A">
              <w:t>0x00</w:t>
            </w:r>
          </w:p>
        </w:tc>
        <w:tc>
          <w:tcPr>
            <w:tcW w:w="1911" w:type="dxa"/>
            <w:tcBorders>
              <w:top w:val="single" w:sz="4" w:space="0" w:color="auto"/>
              <w:left w:val="single" w:sz="4" w:space="0" w:color="auto"/>
              <w:bottom w:val="single" w:sz="4" w:space="0" w:color="auto"/>
              <w:right w:val="single" w:sz="4" w:space="0" w:color="auto"/>
            </w:tcBorders>
          </w:tcPr>
          <w:p w14:paraId="03A81C1C" w14:textId="77777777" w:rsidR="00EB78AF" w:rsidRPr="00D7779A" w:rsidRDefault="00EB78AF" w:rsidP="00EB78AF">
            <w:pPr>
              <w:pStyle w:val="TableText"/>
              <w:jc w:val="left"/>
            </w:pPr>
            <w:r w:rsidRPr="00D7779A">
              <w:rPr>
                <w:b/>
              </w:rPr>
              <w:t>0x00:</w:t>
            </w:r>
            <w:r w:rsidRPr="00D7779A">
              <w:t xml:space="preserve"> If an application is present and valid, enter application mode. If the EBL GPIO pin was used to enter bootloader mode, the jump does not occur until the EBL GPIO pin is in a non-active state. (Default)</w:t>
            </w:r>
          </w:p>
          <w:p w14:paraId="634AFF10" w14:textId="77777777" w:rsidR="00EB78AF" w:rsidRPr="00D7779A" w:rsidRDefault="00EB78AF" w:rsidP="00EB78AF">
            <w:pPr>
              <w:pStyle w:val="TableText"/>
              <w:jc w:val="left"/>
            </w:pPr>
            <w:r w:rsidRPr="00D7779A">
              <w:rPr>
                <w:b/>
              </w:rPr>
              <w:t>0x01:</w:t>
            </w:r>
            <w:r w:rsidRPr="00D7779A">
              <w:t xml:space="preserve"> Wait for a programmable delay. If no commands are received and a valid application is present, enter application mode.</w:t>
            </w:r>
          </w:p>
          <w:p w14:paraId="4F27FF0C" w14:textId="77777777" w:rsidR="00EB78AF" w:rsidRPr="00D7779A" w:rsidRDefault="00EB78AF" w:rsidP="00EB78AF">
            <w:pPr>
              <w:pStyle w:val="TableText"/>
              <w:jc w:val="left"/>
            </w:pPr>
            <w:r w:rsidRPr="00D7779A">
              <w:rPr>
                <w:b/>
              </w:rPr>
              <w:t>0x02:</w:t>
            </w:r>
            <w:r w:rsidRPr="00D7779A">
              <w:t xml:space="preserve"> Stay in bootloader mode.</w:t>
            </w:r>
          </w:p>
        </w:tc>
        <w:tc>
          <w:tcPr>
            <w:tcW w:w="1653" w:type="dxa"/>
            <w:tcBorders>
              <w:top w:val="single" w:sz="4" w:space="0" w:color="auto"/>
              <w:left w:val="single" w:sz="4" w:space="0" w:color="auto"/>
              <w:bottom w:val="single" w:sz="4" w:space="0" w:color="auto"/>
              <w:right w:val="single" w:sz="4" w:space="0" w:color="auto"/>
            </w:tcBorders>
          </w:tcPr>
          <w:p w14:paraId="4C706153" w14:textId="1824F1F5" w:rsidR="00EB78AF" w:rsidRPr="00D7779A" w:rsidRDefault="00EB78AF" w:rsidP="00EB78AF">
            <w:pPr>
              <w:pStyle w:val="TableText"/>
              <w:jc w:val="left"/>
              <w:rPr>
                <w:b/>
              </w:rPr>
            </w:pPr>
            <w:r>
              <w:t>DEFAULT_DELAY</w:t>
            </w:r>
          </w:p>
        </w:tc>
      </w:tr>
      <w:tr w:rsidR="00EB78AF" w:rsidRPr="00D7779A" w14:paraId="5DCC8909"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10A6DDB7" w14:textId="77777777" w:rsidR="00EB78AF" w:rsidRPr="00D7779A" w:rsidRDefault="00EB78AF" w:rsidP="00EB78AF">
            <w:pPr>
              <w:pStyle w:val="TableText"/>
            </w:pPr>
            <w:r w:rsidRPr="00D7779A">
              <w:lastRenderedPageBreak/>
              <w:t>Bootloader Configuration</w:t>
            </w:r>
          </w:p>
        </w:tc>
        <w:tc>
          <w:tcPr>
            <w:tcW w:w="1523" w:type="dxa"/>
            <w:tcBorders>
              <w:top w:val="single" w:sz="4" w:space="0" w:color="auto"/>
              <w:left w:val="single" w:sz="4" w:space="0" w:color="auto"/>
              <w:bottom w:val="single" w:sz="4" w:space="0" w:color="auto"/>
              <w:right w:val="single" w:sz="4" w:space="0" w:color="auto"/>
            </w:tcBorders>
          </w:tcPr>
          <w:p w14:paraId="6C9462E2" w14:textId="77777777" w:rsidR="00EB78AF" w:rsidRPr="00D7779A" w:rsidRDefault="00EB78AF" w:rsidP="00EB78AF">
            <w:pPr>
              <w:pStyle w:val="TableText"/>
              <w:jc w:val="left"/>
            </w:pPr>
            <w:r w:rsidRPr="00D7779A">
              <w:t>Read exit timeout configuration (</w:t>
            </w:r>
            <w:proofErr w:type="spellStart"/>
            <w:r w:rsidRPr="00D7779A">
              <w:t>ebl_timeout</w:t>
            </w:r>
            <w:proofErr w:type="spellEnd"/>
            <w:r w:rsidRPr="00D7779A">
              <w:t>).</w:t>
            </w:r>
          </w:p>
          <w:p w14:paraId="13A27B27" w14:textId="77777777" w:rsidR="00EB78AF" w:rsidRPr="00D7779A" w:rsidRDefault="00EB78AF" w:rsidP="00EB78AF">
            <w:pPr>
              <w:pStyle w:val="TableText"/>
              <w:jc w:val="left"/>
            </w:pPr>
            <w:r w:rsidRPr="00D7779A">
              <w:t xml:space="preserve">Read the timeout to use when </w:t>
            </w:r>
            <w:r>
              <w:t xml:space="preserve">the </w:t>
            </w:r>
            <w:r w:rsidRPr="00D7779A">
              <w:t>Bootloader Configuration exit bootloader mode is set to 1 (AA 82 02 01).</w:t>
            </w:r>
          </w:p>
          <w:p w14:paraId="5B5B552B" w14:textId="77777777" w:rsidR="00EB78AF" w:rsidRPr="00D7779A" w:rsidRDefault="00EB78AF" w:rsidP="00EB78AF">
            <w:pPr>
              <w:pStyle w:val="TableText"/>
              <w:jc w:val="left"/>
            </w:pPr>
            <w:r w:rsidRPr="00D7779A">
              <w:t>Timeout is cancelled if any commands are received during this period.</w:t>
            </w:r>
          </w:p>
        </w:tc>
        <w:tc>
          <w:tcPr>
            <w:tcW w:w="868" w:type="dxa"/>
            <w:tcBorders>
              <w:top w:val="single" w:sz="4" w:space="0" w:color="auto"/>
              <w:left w:val="single" w:sz="4" w:space="0" w:color="auto"/>
              <w:bottom w:val="single" w:sz="4" w:space="0" w:color="auto"/>
              <w:right w:val="single" w:sz="4" w:space="0" w:color="auto"/>
            </w:tcBorders>
          </w:tcPr>
          <w:p w14:paraId="59DF2FD5"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623AD6B8" w14:textId="77777777" w:rsidR="00EB78AF" w:rsidRPr="00D7779A" w:rsidRDefault="00EB78AF" w:rsidP="00EB78AF">
            <w:pPr>
              <w:pStyle w:val="TableTextCenter"/>
            </w:pPr>
            <w:r w:rsidRPr="00D7779A">
              <w:t>0x02</w:t>
            </w:r>
          </w:p>
        </w:tc>
        <w:tc>
          <w:tcPr>
            <w:tcW w:w="2173" w:type="dxa"/>
            <w:tcBorders>
              <w:top w:val="single" w:sz="4" w:space="0" w:color="auto"/>
              <w:left w:val="single" w:sz="4" w:space="0" w:color="auto"/>
              <w:bottom w:val="single" w:sz="4" w:space="0" w:color="auto"/>
              <w:right w:val="single" w:sz="4" w:space="0" w:color="auto"/>
            </w:tcBorders>
          </w:tcPr>
          <w:p w14:paraId="064C309B" w14:textId="77777777" w:rsidR="00EB78AF" w:rsidRPr="00D7779A" w:rsidRDefault="00EB78AF" w:rsidP="00EB78AF">
            <w:pPr>
              <w:pStyle w:val="TableTextCenter"/>
              <w:jc w:val="left"/>
            </w:pPr>
            <w:r w:rsidRPr="00D7779A">
              <w:t>0x01</w:t>
            </w:r>
          </w:p>
        </w:tc>
        <w:tc>
          <w:tcPr>
            <w:tcW w:w="1911" w:type="dxa"/>
            <w:tcBorders>
              <w:top w:val="single" w:sz="4" w:space="0" w:color="auto"/>
              <w:left w:val="single" w:sz="4" w:space="0" w:color="auto"/>
              <w:bottom w:val="single" w:sz="4" w:space="0" w:color="auto"/>
              <w:right w:val="single" w:sz="4" w:space="0" w:color="auto"/>
            </w:tcBorders>
          </w:tcPr>
          <w:p w14:paraId="33F16308" w14:textId="77777777" w:rsidR="00EB78AF" w:rsidRPr="00D7779A" w:rsidRDefault="00EB78AF" w:rsidP="00EB78AF">
            <w:pPr>
              <w:pStyle w:val="TableText"/>
            </w:pPr>
            <w:r w:rsidRPr="00D7779A">
              <w:rPr>
                <w:b/>
              </w:rPr>
              <w:t>0x00–0x0F:</w:t>
            </w:r>
            <w:r w:rsidRPr="00D7779A">
              <w:t xml:space="preserve"> Timeout</w:t>
            </w:r>
          </w:p>
        </w:tc>
        <w:tc>
          <w:tcPr>
            <w:tcW w:w="1653" w:type="dxa"/>
            <w:tcBorders>
              <w:top w:val="single" w:sz="4" w:space="0" w:color="auto"/>
              <w:left w:val="single" w:sz="4" w:space="0" w:color="auto"/>
              <w:bottom w:val="single" w:sz="4" w:space="0" w:color="auto"/>
              <w:right w:val="single" w:sz="4" w:space="0" w:color="auto"/>
            </w:tcBorders>
          </w:tcPr>
          <w:p w14:paraId="4E70F0A3" w14:textId="23C01543" w:rsidR="00EB78AF" w:rsidRPr="00D7779A" w:rsidRDefault="00EB78AF" w:rsidP="00EB78AF">
            <w:pPr>
              <w:pStyle w:val="TableText"/>
              <w:rPr>
                <w:b/>
              </w:rPr>
            </w:pPr>
            <w:r>
              <w:t>DEFAULT_DELAY</w:t>
            </w:r>
          </w:p>
        </w:tc>
      </w:tr>
      <w:tr w:rsidR="00EB78AF" w:rsidRPr="00D7779A" w14:paraId="5D0AE3B5" w14:textId="77777777" w:rsidTr="00463894">
        <w:trPr>
          <w:cantSplit/>
          <w:trHeight w:val="19"/>
          <w:jc w:val="center"/>
        </w:trPr>
        <w:tc>
          <w:tcPr>
            <w:tcW w:w="1345" w:type="dxa"/>
            <w:vMerge w:val="restart"/>
            <w:tcBorders>
              <w:top w:val="single" w:sz="4" w:space="0" w:color="auto"/>
              <w:left w:val="single" w:sz="4" w:space="0" w:color="auto"/>
              <w:right w:val="single" w:sz="4" w:space="0" w:color="auto"/>
            </w:tcBorders>
          </w:tcPr>
          <w:p w14:paraId="0AB206B9" w14:textId="77777777" w:rsidR="00EB78AF" w:rsidRPr="00D7779A" w:rsidRDefault="00EB78AF" w:rsidP="00EB78AF">
            <w:pPr>
              <w:pStyle w:val="TableText"/>
              <w:keepNext/>
            </w:pPr>
            <w:r w:rsidRPr="00D7779A">
              <w:t>Bootloader Configuration</w:t>
            </w:r>
          </w:p>
        </w:tc>
        <w:tc>
          <w:tcPr>
            <w:tcW w:w="1523" w:type="dxa"/>
            <w:vMerge w:val="restart"/>
            <w:tcBorders>
              <w:top w:val="single" w:sz="4" w:space="0" w:color="auto"/>
              <w:left w:val="single" w:sz="4" w:space="0" w:color="auto"/>
              <w:right w:val="single" w:sz="4" w:space="0" w:color="auto"/>
            </w:tcBorders>
          </w:tcPr>
          <w:p w14:paraId="6AB8A29F" w14:textId="77777777" w:rsidR="00EB78AF" w:rsidRPr="00D7779A" w:rsidRDefault="00EB78AF" w:rsidP="00EB78AF">
            <w:pPr>
              <w:pStyle w:val="TableText"/>
              <w:keepNext/>
              <w:jc w:val="left"/>
            </w:pPr>
            <w:r w:rsidRPr="00D7779A">
              <w:t>Read bootloader configuration parameters</w:t>
            </w:r>
            <w:r>
              <w:t>.</w:t>
            </w:r>
          </w:p>
        </w:tc>
        <w:tc>
          <w:tcPr>
            <w:tcW w:w="868" w:type="dxa"/>
            <w:vMerge w:val="restart"/>
            <w:tcBorders>
              <w:top w:val="single" w:sz="4" w:space="0" w:color="auto"/>
              <w:left w:val="single" w:sz="4" w:space="0" w:color="auto"/>
              <w:right w:val="single" w:sz="4" w:space="0" w:color="auto"/>
            </w:tcBorders>
          </w:tcPr>
          <w:p w14:paraId="4843AF8A" w14:textId="77777777" w:rsidR="00EB78AF" w:rsidRPr="00D7779A" w:rsidRDefault="00EB78AF" w:rsidP="00EB78AF">
            <w:pPr>
              <w:pStyle w:val="TableTextCenter"/>
              <w:keepNext/>
            </w:pPr>
            <w:r w:rsidRPr="00D7779A">
              <w:t>0x83</w:t>
            </w:r>
          </w:p>
        </w:tc>
        <w:tc>
          <w:tcPr>
            <w:tcW w:w="782" w:type="dxa"/>
            <w:vMerge w:val="restart"/>
            <w:tcBorders>
              <w:top w:val="single" w:sz="4" w:space="0" w:color="auto"/>
              <w:left w:val="single" w:sz="4" w:space="0" w:color="auto"/>
              <w:right w:val="single" w:sz="4" w:space="0" w:color="auto"/>
            </w:tcBorders>
          </w:tcPr>
          <w:p w14:paraId="67B20BAF" w14:textId="77777777" w:rsidR="00EB78AF" w:rsidRPr="00D7779A" w:rsidRDefault="00EB78AF" w:rsidP="00EB78AF">
            <w:pPr>
              <w:pStyle w:val="TableTextCenter"/>
              <w:keepNext/>
            </w:pPr>
            <w:r w:rsidRPr="00D7779A">
              <w:t>0xFF</w:t>
            </w:r>
          </w:p>
        </w:tc>
        <w:tc>
          <w:tcPr>
            <w:tcW w:w="2173" w:type="dxa"/>
            <w:vMerge w:val="restart"/>
            <w:tcBorders>
              <w:top w:val="single" w:sz="4" w:space="0" w:color="auto"/>
              <w:left w:val="single" w:sz="4" w:space="0" w:color="auto"/>
              <w:right w:val="single" w:sz="4" w:space="0" w:color="auto"/>
            </w:tcBorders>
          </w:tcPr>
          <w:p w14:paraId="34772E83" w14:textId="77777777" w:rsidR="00EB78AF" w:rsidRPr="00D7779A" w:rsidRDefault="00EB78AF" w:rsidP="00EB78AF">
            <w:pPr>
              <w:pStyle w:val="TableTextCenter"/>
              <w:keepNext/>
              <w:jc w:val="left"/>
            </w:pPr>
            <w:r w:rsidRPr="00D7779A">
              <w:t>0x00</w:t>
            </w:r>
          </w:p>
        </w:tc>
        <w:tc>
          <w:tcPr>
            <w:tcW w:w="1911" w:type="dxa"/>
            <w:tcBorders>
              <w:top w:val="single" w:sz="4" w:space="0" w:color="auto"/>
              <w:left w:val="single" w:sz="4" w:space="0" w:color="auto"/>
              <w:bottom w:val="single" w:sz="4" w:space="0" w:color="auto"/>
              <w:right w:val="single" w:sz="4" w:space="0" w:color="auto"/>
            </w:tcBorders>
          </w:tcPr>
          <w:p w14:paraId="5B402DAE" w14:textId="77777777" w:rsidR="00EB78AF" w:rsidRPr="00D7779A" w:rsidRDefault="00EB78AF" w:rsidP="00EB78AF">
            <w:pPr>
              <w:pStyle w:val="TableText"/>
              <w:keepNext/>
              <w:rPr>
                <w:b/>
              </w:rPr>
            </w:pPr>
            <w:r>
              <w:rPr>
                <w:b/>
              </w:rPr>
              <w:t xml:space="preserve">Byte7, Byte6, Byte 5, Byte4, </w:t>
            </w:r>
            <w:r w:rsidRPr="00D7779A">
              <w:rPr>
                <w:b/>
              </w:rPr>
              <w:t>Byte3, Byte2, Byte1, Byte0:</w:t>
            </w:r>
          </w:p>
        </w:tc>
        <w:tc>
          <w:tcPr>
            <w:tcW w:w="1653" w:type="dxa"/>
            <w:vMerge w:val="restart"/>
            <w:tcBorders>
              <w:top w:val="single" w:sz="4" w:space="0" w:color="auto"/>
              <w:left w:val="single" w:sz="4" w:space="0" w:color="auto"/>
              <w:right w:val="single" w:sz="4" w:space="0" w:color="auto"/>
            </w:tcBorders>
          </w:tcPr>
          <w:p w14:paraId="48256119" w14:textId="0D5FEA3D" w:rsidR="00EB78AF" w:rsidRDefault="00EB78AF" w:rsidP="00EB78AF">
            <w:pPr>
              <w:pStyle w:val="TableText"/>
              <w:keepNext/>
              <w:rPr>
                <w:b/>
              </w:rPr>
            </w:pPr>
            <w:r>
              <w:t>DEFAULT_DELAY</w:t>
            </w:r>
          </w:p>
        </w:tc>
      </w:tr>
      <w:tr w:rsidR="00EB78AF" w:rsidRPr="00D7779A" w14:paraId="17E5F4EA" w14:textId="77777777" w:rsidTr="00463894">
        <w:trPr>
          <w:cantSplit/>
          <w:trHeight w:val="19"/>
          <w:jc w:val="center"/>
        </w:trPr>
        <w:tc>
          <w:tcPr>
            <w:tcW w:w="1345" w:type="dxa"/>
            <w:vMerge/>
            <w:tcBorders>
              <w:left w:val="single" w:sz="4" w:space="0" w:color="auto"/>
              <w:right w:val="single" w:sz="4" w:space="0" w:color="auto"/>
            </w:tcBorders>
          </w:tcPr>
          <w:p w14:paraId="05CE789D" w14:textId="77777777" w:rsidR="00EB78AF" w:rsidRPr="00D7779A" w:rsidRDefault="00EB78AF" w:rsidP="00EB78AF">
            <w:pPr>
              <w:pStyle w:val="TableText"/>
              <w:keepNext/>
            </w:pPr>
          </w:p>
        </w:tc>
        <w:tc>
          <w:tcPr>
            <w:tcW w:w="1523" w:type="dxa"/>
            <w:vMerge/>
            <w:tcBorders>
              <w:left w:val="single" w:sz="4" w:space="0" w:color="auto"/>
              <w:right w:val="single" w:sz="4" w:space="0" w:color="auto"/>
            </w:tcBorders>
          </w:tcPr>
          <w:p w14:paraId="5CF5DB0D" w14:textId="77777777" w:rsidR="00EB78AF" w:rsidRPr="00D7779A" w:rsidRDefault="00EB78AF" w:rsidP="00EB78AF">
            <w:pPr>
              <w:pStyle w:val="TableText"/>
              <w:keepNext/>
              <w:jc w:val="left"/>
            </w:pPr>
          </w:p>
        </w:tc>
        <w:tc>
          <w:tcPr>
            <w:tcW w:w="868" w:type="dxa"/>
            <w:vMerge/>
            <w:tcBorders>
              <w:left w:val="single" w:sz="4" w:space="0" w:color="auto"/>
              <w:right w:val="single" w:sz="4" w:space="0" w:color="auto"/>
            </w:tcBorders>
          </w:tcPr>
          <w:p w14:paraId="5EE16E84" w14:textId="77777777" w:rsidR="00EB78AF" w:rsidRPr="00D7779A" w:rsidRDefault="00EB78AF" w:rsidP="00EB78AF">
            <w:pPr>
              <w:pStyle w:val="TableTextCenter"/>
              <w:keepNext/>
            </w:pPr>
          </w:p>
        </w:tc>
        <w:tc>
          <w:tcPr>
            <w:tcW w:w="782" w:type="dxa"/>
            <w:vMerge/>
            <w:tcBorders>
              <w:left w:val="single" w:sz="4" w:space="0" w:color="auto"/>
              <w:right w:val="single" w:sz="4" w:space="0" w:color="auto"/>
            </w:tcBorders>
          </w:tcPr>
          <w:p w14:paraId="0959B445" w14:textId="77777777" w:rsidR="00EB78AF" w:rsidRPr="00D7779A" w:rsidRDefault="00EB78AF" w:rsidP="00EB78AF">
            <w:pPr>
              <w:pStyle w:val="TableTextCenter"/>
              <w:keepNext/>
            </w:pPr>
          </w:p>
        </w:tc>
        <w:tc>
          <w:tcPr>
            <w:tcW w:w="2173" w:type="dxa"/>
            <w:vMerge/>
            <w:tcBorders>
              <w:left w:val="single" w:sz="4" w:space="0" w:color="auto"/>
              <w:right w:val="single" w:sz="4" w:space="0" w:color="auto"/>
            </w:tcBorders>
          </w:tcPr>
          <w:p w14:paraId="51656746" w14:textId="77777777" w:rsidR="00EB78AF" w:rsidRPr="00D7779A" w:rsidRDefault="00EB78AF" w:rsidP="00EB78AF">
            <w:pPr>
              <w:pStyle w:val="TableTextCenter"/>
              <w:keepNext/>
              <w:jc w:val="left"/>
            </w:pPr>
          </w:p>
        </w:tc>
        <w:tc>
          <w:tcPr>
            <w:tcW w:w="1911" w:type="dxa"/>
            <w:tcBorders>
              <w:top w:val="single" w:sz="4" w:space="0" w:color="auto"/>
              <w:left w:val="single" w:sz="4" w:space="0" w:color="auto"/>
              <w:bottom w:val="single" w:sz="4" w:space="0" w:color="auto"/>
              <w:right w:val="single" w:sz="4" w:space="0" w:color="auto"/>
            </w:tcBorders>
          </w:tcPr>
          <w:p w14:paraId="3A37C8B7" w14:textId="77777777" w:rsidR="00EB78AF" w:rsidRPr="00D7779A" w:rsidRDefault="00EB78AF" w:rsidP="00EB78AF">
            <w:pPr>
              <w:pStyle w:val="TableText"/>
              <w:keepNext/>
            </w:pPr>
            <w:r w:rsidRPr="00D7779A">
              <w:rPr>
                <w:b/>
              </w:rPr>
              <w:t xml:space="preserve">Byte0.bit0: </w:t>
            </w:r>
            <w:proofErr w:type="spellStart"/>
            <w:r w:rsidRPr="00D7779A">
              <w:t>enter_bl_check</w:t>
            </w:r>
            <w:proofErr w:type="spellEnd"/>
          </w:p>
          <w:p w14:paraId="091BD79F" w14:textId="77777777" w:rsidR="00EB78AF" w:rsidRPr="00D7779A" w:rsidRDefault="00EB78AF" w:rsidP="00EB78AF">
            <w:pPr>
              <w:pStyle w:val="TableText"/>
              <w:keepNext/>
            </w:pPr>
            <w:r w:rsidRPr="00D7779A">
              <w:rPr>
                <w:b/>
              </w:rPr>
              <w:t xml:space="preserve">Byte0.bit1-bit4: </w:t>
            </w:r>
            <w:proofErr w:type="spellStart"/>
            <w:r w:rsidRPr="00D7779A">
              <w:t>ebl_pin</w:t>
            </w:r>
            <w:proofErr w:type="spellEnd"/>
          </w:p>
          <w:p w14:paraId="0C2B98A6" w14:textId="77777777" w:rsidR="00EB78AF" w:rsidRPr="00D7779A" w:rsidRDefault="00EB78AF" w:rsidP="00EB78AF">
            <w:pPr>
              <w:pStyle w:val="TableText"/>
              <w:keepNext/>
            </w:pPr>
            <w:r w:rsidRPr="00D7779A">
              <w:rPr>
                <w:b/>
              </w:rPr>
              <w:t xml:space="preserve">Byte0.bit5: </w:t>
            </w:r>
            <w:proofErr w:type="spellStart"/>
            <w:r w:rsidRPr="00D7779A">
              <w:t>ebl_polarity</w:t>
            </w:r>
            <w:proofErr w:type="spellEnd"/>
          </w:p>
          <w:p w14:paraId="7F8BE062" w14:textId="77777777" w:rsidR="00EB78AF" w:rsidRPr="00D7779A" w:rsidRDefault="00EB78AF" w:rsidP="00EB78AF">
            <w:pPr>
              <w:pStyle w:val="TableText"/>
              <w:keepNext/>
            </w:pPr>
            <w:r w:rsidRPr="00D7779A">
              <w:rPr>
                <w:b/>
              </w:rPr>
              <w:t xml:space="preserve">Byte0.bit6-bit7: </w:t>
            </w:r>
            <w:r w:rsidRPr="00D7779A">
              <w:t>RFU</w:t>
            </w:r>
          </w:p>
        </w:tc>
        <w:tc>
          <w:tcPr>
            <w:tcW w:w="1653" w:type="dxa"/>
            <w:vMerge/>
            <w:tcBorders>
              <w:left w:val="single" w:sz="4" w:space="0" w:color="auto"/>
              <w:right w:val="single" w:sz="4" w:space="0" w:color="auto"/>
            </w:tcBorders>
          </w:tcPr>
          <w:p w14:paraId="342C05C4" w14:textId="77777777" w:rsidR="00EB78AF" w:rsidRPr="00D7779A" w:rsidRDefault="00EB78AF" w:rsidP="00EB78AF">
            <w:pPr>
              <w:pStyle w:val="TableText"/>
              <w:keepNext/>
              <w:rPr>
                <w:b/>
              </w:rPr>
            </w:pPr>
          </w:p>
        </w:tc>
      </w:tr>
      <w:tr w:rsidR="00EB78AF" w:rsidRPr="00D7779A" w14:paraId="2C560E0D" w14:textId="77777777" w:rsidTr="00463894">
        <w:trPr>
          <w:cantSplit/>
          <w:trHeight w:val="19"/>
          <w:jc w:val="center"/>
        </w:trPr>
        <w:tc>
          <w:tcPr>
            <w:tcW w:w="1345" w:type="dxa"/>
            <w:vMerge/>
            <w:tcBorders>
              <w:left w:val="single" w:sz="4" w:space="0" w:color="auto"/>
              <w:right w:val="single" w:sz="4" w:space="0" w:color="auto"/>
            </w:tcBorders>
          </w:tcPr>
          <w:p w14:paraId="6BF17E23"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2A80E958"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2E84ACB6"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32E2907E"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38CE0B77"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539A97F7" w14:textId="77777777" w:rsidR="00EB78AF" w:rsidRPr="00D7779A" w:rsidRDefault="00EB78AF" w:rsidP="00EB78AF">
            <w:pPr>
              <w:pStyle w:val="TableText"/>
            </w:pPr>
            <w:r w:rsidRPr="00D7779A">
              <w:rPr>
                <w:b/>
              </w:rPr>
              <w:t>Byte1.bit0:</w:t>
            </w:r>
            <w:r w:rsidRPr="00D7779A">
              <w:t xml:space="preserve"> </w:t>
            </w:r>
            <w:proofErr w:type="spellStart"/>
            <w:r w:rsidRPr="00D7779A">
              <w:t>uart_enable</w:t>
            </w:r>
            <w:proofErr w:type="spellEnd"/>
          </w:p>
          <w:p w14:paraId="6CC4C05C" w14:textId="77777777" w:rsidR="00EB78AF" w:rsidRPr="00D7779A" w:rsidRDefault="00EB78AF" w:rsidP="00EB78AF">
            <w:pPr>
              <w:pStyle w:val="TableText"/>
            </w:pPr>
            <w:r w:rsidRPr="00D7779A">
              <w:rPr>
                <w:b/>
              </w:rPr>
              <w:t xml:space="preserve">Byte1.bit1: </w:t>
            </w:r>
            <w:r w:rsidRPr="00D7779A">
              <w:t>i2c_enable</w:t>
            </w:r>
          </w:p>
          <w:p w14:paraId="53147D43" w14:textId="77777777" w:rsidR="00EB78AF" w:rsidRPr="00D7779A" w:rsidRDefault="00EB78AF" w:rsidP="00EB78AF">
            <w:pPr>
              <w:pStyle w:val="TableText"/>
            </w:pPr>
            <w:r w:rsidRPr="00D7779A">
              <w:rPr>
                <w:b/>
              </w:rPr>
              <w:t xml:space="preserve">Byte1.bit2: </w:t>
            </w:r>
            <w:proofErr w:type="spellStart"/>
            <w:r w:rsidRPr="00D7779A">
              <w:t>spi_enable</w:t>
            </w:r>
            <w:proofErr w:type="spellEnd"/>
          </w:p>
          <w:p w14:paraId="54164649" w14:textId="77777777" w:rsidR="00EB78AF" w:rsidRPr="00D7779A" w:rsidRDefault="00EB78AF" w:rsidP="00EB78AF">
            <w:pPr>
              <w:pStyle w:val="TableText"/>
            </w:pPr>
            <w:r w:rsidRPr="00D7779A">
              <w:rPr>
                <w:b/>
              </w:rPr>
              <w:t>Byte1.bit3-bit</w:t>
            </w:r>
            <w:r>
              <w:rPr>
                <w:b/>
              </w:rPr>
              <w:t>7</w:t>
            </w:r>
            <w:r w:rsidRPr="00D7779A">
              <w:rPr>
                <w:b/>
              </w:rPr>
              <w:t xml:space="preserve">: </w:t>
            </w:r>
            <w:r>
              <w:t>RFU</w:t>
            </w:r>
          </w:p>
        </w:tc>
        <w:tc>
          <w:tcPr>
            <w:tcW w:w="1653" w:type="dxa"/>
            <w:vMerge/>
            <w:tcBorders>
              <w:left w:val="single" w:sz="4" w:space="0" w:color="auto"/>
              <w:right w:val="single" w:sz="4" w:space="0" w:color="auto"/>
            </w:tcBorders>
          </w:tcPr>
          <w:p w14:paraId="75933B47" w14:textId="77777777" w:rsidR="00EB78AF" w:rsidRPr="00D7779A" w:rsidRDefault="00EB78AF" w:rsidP="00EB78AF">
            <w:pPr>
              <w:pStyle w:val="TableText"/>
              <w:rPr>
                <w:b/>
              </w:rPr>
            </w:pPr>
          </w:p>
        </w:tc>
      </w:tr>
      <w:tr w:rsidR="00EB78AF" w:rsidRPr="00D7779A" w14:paraId="58FFFC92" w14:textId="77777777" w:rsidTr="00463894">
        <w:trPr>
          <w:cantSplit/>
          <w:trHeight w:val="19"/>
          <w:jc w:val="center"/>
        </w:trPr>
        <w:tc>
          <w:tcPr>
            <w:tcW w:w="1345" w:type="dxa"/>
            <w:vMerge/>
            <w:tcBorders>
              <w:left w:val="single" w:sz="4" w:space="0" w:color="auto"/>
              <w:right w:val="single" w:sz="4" w:space="0" w:color="auto"/>
            </w:tcBorders>
          </w:tcPr>
          <w:p w14:paraId="7C65DAEA"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6A8C4D2C"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23798F17"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097333BC"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239466A0"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0F31CBDD" w14:textId="77777777" w:rsidR="00EB78AF" w:rsidRPr="00D7779A" w:rsidRDefault="00EB78AF" w:rsidP="00EB78AF">
            <w:pPr>
              <w:pStyle w:val="TableText"/>
            </w:pPr>
            <w:r w:rsidRPr="00D7779A">
              <w:rPr>
                <w:b/>
              </w:rPr>
              <w:t>Byte2.bit0-bit3:</w:t>
            </w:r>
            <w:r w:rsidRPr="00D7779A">
              <w:t xml:space="preserve"> </w:t>
            </w:r>
            <w:proofErr w:type="spellStart"/>
            <w:r w:rsidRPr="00D7779A">
              <w:t>ebl_timeout</w:t>
            </w:r>
            <w:proofErr w:type="spellEnd"/>
          </w:p>
          <w:p w14:paraId="0466988F" w14:textId="77777777" w:rsidR="00EB78AF" w:rsidRPr="00D7779A" w:rsidRDefault="00EB78AF" w:rsidP="00EB78AF">
            <w:pPr>
              <w:pStyle w:val="TableText"/>
            </w:pPr>
            <w:r w:rsidRPr="00D7779A">
              <w:rPr>
                <w:b/>
              </w:rPr>
              <w:t xml:space="preserve">Byte2.bit4-bit5: </w:t>
            </w:r>
            <w:proofErr w:type="spellStart"/>
            <w:r w:rsidRPr="00D7779A">
              <w:t>exit_bl_mode</w:t>
            </w:r>
            <w:proofErr w:type="spellEnd"/>
          </w:p>
          <w:p w14:paraId="6EF74D0F" w14:textId="77777777" w:rsidR="00EB78AF" w:rsidRPr="00D7779A" w:rsidRDefault="00EB78AF" w:rsidP="00EB78AF">
            <w:pPr>
              <w:pStyle w:val="TableText"/>
              <w:rPr>
                <w:b/>
              </w:rPr>
            </w:pPr>
            <w:r w:rsidRPr="00D7779A">
              <w:rPr>
                <w:b/>
              </w:rPr>
              <w:t xml:space="preserve">Byte2.bit6-bit7: </w:t>
            </w:r>
            <w:r w:rsidRPr="00D7779A">
              <w:t>RFU</w:t>
            </w:r>
          </w:p>
        </w:tc>
        <w:tc>
          <w:tcPr>
            <w:tcW w:w="1653" w:type="dxa"/>
            <w:vMerge/>
            <w:tcBorders>
              <w:left w:val="single" w:sz="4" w:space="0" w:color="auto"/>
              <w:right w:val="single" w:sz="4" w:space="0" w:color="auto"/>
            </w:tcBorders>
          </w:tcPr>
          <w:p w14:paraId="2054319C" w14:textId="77777777" w:rsidR="00EB78AF" w:rsidRPr="00D7779A" w:rsidRDefault="00EB78AF" w:rsidP="00EB78AF">
            <w:pPr>
              <w:pStyle w:val="TableText"/>
              <w:rPr>
                <w:b/>
              </w:rPr>
            </w:pPr>
          </w:p>
        </w:tc>
      </w:tr>
      <w:tr w:rsidR="00EB78AF" w:rsidRPr="00D7779A" w14:paraId="0723ECC8" w14:textId="77777777" w:rsidTr="00463894">
        <w:trPr>
          <w:cantSplit/>
          <w:trHeight w:val="329"/>
          <w:jc w:val="center"/>
        </w:trPr>
        <w:tc>
          <w:tcPr>
            <w:tcW w:w="1345" w:type="dxa"/>
            <w:vMerge/>
            <w:tcBorders>
              <w:left w:val="single" w:sz="4" w:space="0" w:color="auto"/>
              <w:right w:val="single" w:sz="4" w:space="0" w:color="auto"/>
            </w:tcBorders>
          </w:tcPr>
          <w:p w14:paraId="6F895124"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01FAC5B2"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0C7EFBA2"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7E8831A5"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49E575D3"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02E60A21" w14:textId="77777777" w:rsidR="00EB78AF" w:rsidRPr="00D7779A" w:rsidRDefault="00EB78AF" w:rsidP="00EB78AF">
            <w:pPr>
              <w:pStyle w:val="TableText"/>
            </w:pPr>
            <w:r w:rsidRPr="00D7779A">
              <w:rPr>
                <w:b/>
              </w:rPr>
              <w:t xml:space="preserve">Byte3.bit0: </w:t>
            </w:r>
            <w:proofErr w:type="spellStart"/>
            <w:r w:rsidRPr="00D7779A">
              <w:t>crc_check</w:t>
            </w:r>
            <w:proofErr w:type="spellEnd"/>
          </w:p>
          <w:p w14:paraId="4E1F4BBC" w14:textId="77777777" w:rsidR="00EB78AF" w:rsidRPr="00D7779A" w:rsidRDefault="00EB78AF" w:rsidP="00EB78AF">
            <w:pPr>
              <w:pStyle w:val="TableText"/>
            </w:pPr>
            <w:r w:rsidRPr="00D7779A">
              <w:rPr>
                <w:b/>
              </w:rPr>
              <w:t xml:space="preserve">Byte3.bit1: </w:t>
            </w:r>
            <w:proofErr w:type="spellStart"/>
            <w:r w:rsidRPr="00D7779A">
              <w:t>valid_mark_check</w:t>
            </w:r>
            <w:proofErr w:type="spellEnd"/>
          </w:p>
          <w:p w14:paraId="21A94A89" w14:textId="77777777" w:rsidR="00EB78AF" w:rsidRPr="00D7779A" w:rsidRDefault="00EB78AF" w:rsidP="00EB78AF">
            <w:pPr>
              <w:pStyle w:val="TableText"/>
              <w:rPr>
                <w:b/>
              </w:rPr>
            </w:pPr>
            <w:r w:rsidRPr="00D7779A">
              <w:rPr>
                <w:b/>
              </w:rPr>
              <w:t xml:space="preserve">Byte3.bit2-bit7: </w:t>
            </w:r>
            <w:r w:rsidRPr="00D7779A">
              <w:t>RFU</w:t>
            </w:r>
          </w:p>
        </w:tc>
        <w:tc>
          <w:tcPr>
            <w:tcW w:w="1653" w:type="dxa"/>
            <w:vMerge/>
            <w:tcBorders>
              <w:left w:val="single" w:sz="4" w:space="0" w:color="auto"/>
              <w:right w:val="single" w:sz="4" w:space="0" w:color="auto"/>
            </w:tcBorders>
          </w:tcPr>
          <w:p w14:paraId="769D2F13" w14:textId="77777777" w:rsidR="00EB78AF" w:rsidRPr="00D7779A" w:rsidRDefault="00EB78AF" w:rsidP="00EB78AF">
            <w:pPr>
              <w:pStyle w:val="TableText"/>
              <w:rPr>
                <w:b/>
              </w:rPr>
            </w:pPr>
          </w:p>
        </w:tc>
      </w:tr>
      <w:tr w:rsidR="00EB78AF" w:rsidRPr="00D7779A" w14:paraId="7DFBD622" w14:textId="77777777" w:rsidTr="00463894">
        <w:trPr>
          <w:cantSplit/>
          <w:trHeight w:val="217"/>
          <w:jc w:val="center"/>
        </w:trPr>
        <w:tc>
          <w:tcPr>
            <w:tcW w:w="1345" w:type="dxa"/>
            <w:vMerge/>
            <w:tcBorders>
              <w:left w:val="single" w:sz="4" w:space="0" w:color="auto"/>
              <w:right w:val="single" w:sz="4" w:space="0" w:color="auto"/>
            </w:tcBorders>
          </w:tcPr>
          <w:p w14:paraId="083F7852"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05F79618"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0645C1F5"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3D2E8010"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3BF3B829"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0FECC847" w14:textId="77777777" w:rsidR="00EB78AF" w:rsidRPr="00D7779A" w:rsidRDefault="00EB78AF" w:rsidP="00EB78AF">
            <w:pPr>
              <w:pStyle w:val="TableText"/>
            </w:pPr>
            <w:r w:rsidRPr="00D7779A">
              <w:rPr>
                <w:b/>
              </w:rPr>
              <w:t>Byte</w:t>
            </w:r>
            <w:r>
              <w:rPr>
                <w:b/>
              </w:rPr>
              <w:t>4</w:t>
            </w:r>
            <w:r w:rsidRPr="00D7779A">
              <w:rPr>
                <w:b/>
              </w:rPr>
              <w:t>.bit0</w:t>
            </w:r>
            <w:r>
              <w:rPr>
                <w:b/>
              </w:rPr>
              <w:t>-bit6</w:t>
            </w:r>
            <w:r w:rsidRPr="00D7779A">
              <w:rPr>
                <w:b/>
              </w:rPr>
              <w:t xml:space="preserve">: </w:t>
            </w:r>
            <w:r w:rsidRPr="00D7779A">
              <w:t>i2c_addr</w:t>
            </w:r>
          </w:p>
          <w:p w14:paraId="09CBF4EF" w14:textId="77777777" w:rsidR="00EB78AF" w:rsidRPr="00D7779A" w:rsidRDefault="00EB78AF" w:rsidP="00EB78AF">
            <w:pPr>
              <w:pStyle w:val="TableText"/>
              <w:rPr>
                <w:b/>
              </w:rPr>
            </w:pPr>
            <w:r w:rsidRPr="00D7779A">
              <w:rPr>
                <w:b/>
              </w:rPr>
              <w:t>Byte</w:t>
            </w:r>
            <w:r>
              <w:rPr>
                <w:b/>
              </w:rPr>
              <w:t>4</w:t>
            </w:r>
            <w:r w:rsidRPr="00D7779A">
              <w:rPr>
                <w:b/>
              </w:rPr>
              <w:t>.bit</w:t>
            </w:r>
            <w:r>
              <w:rPr>
                <w:b/>
              </w:rPr>
              <w:t>7</w:t>
            </w:r>
            <w:r w:rsidRPr="00D7779A">
              <w:rPr>
                <w:b/>
              </w:rPr>
              <w:t xml:space="preserve">: </w:t>
            </w:r>
            <w:r w:rsidRPr="00D7779A">
              <w:t>RFU</w:t>
            </w:r>
          </w:p>
        </w:tc>
        <w:tc>
          <w:tcPr>
            <w:tcW w:w="1653" w:type="dxa"/>
            <w:vMerge/>
            <w:tcBorders>
              <w:left w:val="single" w:sz="4" w:space="0" w:color="auto"/>
              <w:right w:val="single" w:sz="4" w:space="0" w:color="auto"/>
            </w:tcBorders>
          </w:tcPr>
          <w:p w14:paraId="70801D95" w14:textId="77777777" w:rsidR="00EB78AF" w:rsidRPr="00D7779A" w:rsidRDefault="00EB78AF" w:rsidP="00EB78AF">
            <w:pPr>
              <w:pStyle w:val="TableText"/>
              <w:rPr>
                <w:b/>
              </w:rPr>
            </w:pPr>
          </w:p>
        </w:tc>
      </w:tr>
      <w:tr w:rsidR="00EB78AF" w:rsidRPr="00D7779A" w14:paraId="0D0BEF85" w14:textId="77777777" w:rsidTr="00463894">
        <w:trPr>
          <w:cantSplit/>
          <w:trHeight w:val="112"/>
          <w:jc w:val="center"/>
        </w:trPr>
        <w:tc>
          <w:tcPr>
            <w:tcW w:w="1345" w:type="dxa"/>
            <w:vMerge/>
            <w:tcBorders>
              <w:left w:val="single" w:sz="4" w:space="0" w:color="auto"/>
              <w:right w:val="single" w:sz="4" w:space="0" w:color="auto"/>
            </w:tcBorders>
          </w:tcPr>
          <w:p w14:paraId="4152E40B"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2403400E"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2BBD2C8F"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13632AC4"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5E6C593F"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7DA8C0FE" w14:textId="77777777" w:rsidR="00EB78AF" w:rsidRPr="00D7779A" w:rsidRDefault="00EB78AF" w:rsidP="00EB78AF">
            <w:pPr>
              <w:pStyle w:val="TableText"/>
              <w:rPr>
                <w:b/>
              </w:rPr>
            </w:pPr>
            <w:r w:rsidRPr="00D7779A">
              <w:rPr>
                <w:b/>
              </w:rPr>
              <w:t>Byte</w:t>
            </w:r>
            <w:r>
              <w:rPr>
                <w:b/>
              </w:rPr>
              <w:t>5</w:t>
            </w:r>
            <w:r w:rsidRPr="00D7779A">
              <w:rPr>
                <w:b/>
              </w:rPr>
              <w:t>.bit0</w:t>
            </w:r>
            <w:r>
              <w:rPr>
                <w:b/>
              </w:rPr>
              <w:t>-bit7</w:t>
            </w:r>
            <w:r w:rsidRPr="00D7779A">
              <w:rPr>
                <w:b/>
              </w:rPr>
              <w:t xml:space="preserve">: </w:t>
            </w:r>
            <w:r w:rsidRPr="00D7779A">
              <w:t>RFU</w:t>
            </w:r>
          </w:p>
        </w:tc>
        <w:tc>
          <w:tcPr>
            <w:tcW w:w="1653" w:type="dxa"/>
            <w:vMerge/>
            <w:tcBorders>
              <w:left w:val="single" w:sz="4" w:space="0" w:color="auto"/>
              <w:right w:val="single" w:sz="4" w:space="0" w:color="auto"/>
            </w:tcBorders>
          </w:tcPr>
          <w:p w14:paraId="4E00BAD2" w14:textId="77777777" w:rsidR="00EB78AF" w:rsidRPr="00D7779A" w:rsidRDefault="00EB78AF" w:rsidP="00EB78AF">
            <w:pPr>
              <w:pStyle w:val="TableText"/>
              <w:rPr>
                <w:b/>
              </w:rPr>
            </w:pPr>
          </w:p>
        </w:tc>
      </w:tr>
      <w:tr w:rsidR="00EB78AF" w:rsidRPr="00D7779A" w14:paraId="70A28672" w14:textId="77777777" w:rsidTr="00463894">
        <w:trPr>
          <w:cantSplit/>
          <w:trHeight w:val="169"/>
          <w:jc w:val="center"/>
        </w:trPr>
        <w:tc>
          <w:tcPr>
            <w:tcW w:w="1345" w:type="dxa"/>
            <w:vMerge/>
            <w:tcBorders>
              <w:left w:val="single" w:sz="4" w:space="0" w:color="auto"/>
              <w:right w:val="single" w:sz="4" w:space="0" w:color="auto"/>
            </w:tcBorders>
          </w:tcPr>
          <w:p w14:paraId="1DF08401"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2F04E72B"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6A251710"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2BF2B4BA"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190C1D56"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00CE36F3" w14:textId="77777777" w:rsidR="00EB78AF" w:rsidRPr="00D7779A" w:rsidRDefault="00EB78AF" w:rsidP="00EB78AF">
            <w:pPr>
              <w:pStyle w:val="TableText"/>
              <w:rPr>
                <w:b/>
              </w:rPr>
            </w:pPr>
            <w:r w:rsidRPr="00D7779A">
              <w:rPr>
                <w:b/>
              </w:rPr>
              <w:t>Byte</w:t>
            </w:r>
            <w:r>
              <w:rPr>
                <w:b/>
              </w:rPr>
              <w:t>6</w:t>
            </w:r>
            <w:r w:rsidRPr="00D7779A">
              <w:rPr>
                <w:b/>
              </w:rPr>
              <w:t>.bit0</w:t>
            </w:r>
            <w:r>
              <w:rPr>
                <w:b/>
              </w:rPr>
              <w:t>-bit7</w:t>
            </w:r>
            <w:r w:rsidRPr="00D7779A">
              <w:rPr>
                <w:b/>
              </w:rPr>
              <w:t xml:space="preserve">: </w:t>
            </w:r>
            <w:r w:rsidRPr="00D7779A">
              <w:t>RFU</w:t>
            </w:r>
          </w:p>
        </w:tc>
        <w:tc>
          <w:tcPr>
            <w:tcW w:w="1653" w:type="dxa"/>
            <w:vMerge/>
            <w:tcBorders>
              <w:left w:val="single" w:sz="4" w:space="0" w:color="auto"/>
              <w:right w:val="single" w:sz="4" w:space="0" w:color="auto"/>
            </w:tcBorders>
          </w:tcPr>
          <w:p w14:paraId="021EBF6E" w14:textId="77777777" w:rsidR="00EB78AF" w:rsidRPr="00D7779A" w:rsidRDefault="00EB78AF" w:rsidP="00EB78AF">
            <w:pPr>
              <w:pStyle w:val="TableText"/>
              <w:rPr>
                <w:b/>
              </w:rPr>
            </w:pPr>
          </w:p>
        </w:tc>
      </w:tr>
      <w:tr w:rsidR="00EB78AF" w:rsidRPr="00D7779A" w14:paraId="1113D9DF" w14:textId="77777777" w:rsidTr="00463894">
        <w:trPr>
          <w:cantSplit/>
          <w:trHeight w:val="111"/>
          <w:jc w:val="center"/>
        </w:trPr>
        <w:tc>
          <w:tcPr>
            <w:tcW w:w="1345" w:type="dxa"/>
            <w:vMerge/>
            <w:tcBorders>
              <w:left w:val="single" w:sz="4" w:space="0" w:color="auto"/>
              <w:bottom w:val="single" w:sz="4" w:space="0" w:color="auto"/>
              <w:right w:val="single" w:sz="4" w:space="0" w:color="auto"/>
            </w:tcBorders>
          </w:tcPr>
          <w:p w14:paraId="260CC48D" w14:textId="77777777" w:rsidR="00EB78AF" w:rsidRPr="00D7779A" w:rsidRDefault="00EB78AF" w:rsidP="00EB78AF">
            <w:pPr>
              <w:pStyle w:val="TableText"/>
            </w:pPr>
          </w:p>
        </w:tc>
        <w:tc>
          <w:tcPr>
            <w:tcW w:w="1523" w:type="dxa"/>
            <w:vMerge/>
            <w:tcBorders>
              <w:left w:val="single" w:sz="4" w:space="0" w:color="auto"/>
              <w:bottom w:val="single" w:sz="4" w:space="0" w:color="auto"/>
              <w:right w:val="single" w:sz="4" w:space="0" w:color="auto"/>
            </w:tcBorders>
          </w:tcPr>
          <w:p w14:paraId="52DD2D90" w14:textId="77777777" w:rsidR="00EB78AF" w:rsidRPr="00D7779A" w:rsidRDefault="00EB78AF" w:rsidP="00EB78AF">
            <w:pPr>
              <w:pStyle w:val="TableText"/>
              <w:jc w:val="left"/>
            </w:pPr>
          </w:p>
        </w:tc>
        <w:tc>
          <w:tcPr>
            <w:tcW w:w="868" w:type="dxa"/>
            <w:vMerge/>
            <w:tcBorders>
              <w:left w:val="single" w:sz="4" w:space="0" w:color="auto"/>
              <w:bottom w:val="single" w:sz="4" w:space="0" w:color="auto"/>
              <w:right w:val="single" w:sz="4" w:space="0" w:color="auto"/>
            </w:tcBorders>
          </w:tcPr>
          <w:p w14:paraId="0A29CD13" w14:textId="77777777" w:rsidR="00EB78AF" w:rsidRPr="00D7779A" w:rsidRDefault="00EB78AF" w:rsidP="00EB78AF">
            <w:pPr>
              <w:pStyle w:val="TableTextCenter"/>
            </w:pPr>
          </w:p>
        </w:tc>
        <w:tc>
          <w:tcPr>
            <w:tcW w:w="782" w:type="dxa"/>
            <w:vMerge/>
            <w:tcBorders>
              <w:left w:val="single" w:sz="4" w:space="0" w:color="auto"/>
              <w:bottom w:val="single" w:sz="4" w:space="0" w:color="auto"/>
              <w:right w:val="single" w:sz="4" w:space="0" w:color="auto"/>
            </w:tcBorders>
          </w:tcPr>
          <w:p w14:paraId="00AD0AA1" w14:textId="77777777" w:rsidR="00EB78AF" w:rsidRPr="00D7779A" w:rsidRDefault="00EB78AF" w:rsidP="00EB78AF">
            <w:pPr>
              <w:pStyle w:val="TableTextCenter"/>
            </w:pPr>
          </w:p>
        </w:tc>
        <w:tc>
          <w:tcPr>
            <w:tcW w:w="2173" w:type="dxa"/>
            <w:vMerge/>
            <w:tcBorders>
              <w:left w:val="single" w:sz="4" w:space="0" w:color="auto"/>
              <w:bottom w:val="single" w:sz="4" w:space="0" w:color="auto"/>
              <w:right w:val="single" w:sz="4" w:space="0" w:color="auto"/>
            </w:tcBorders>
          </w:tcPr>
          <w:p w14:paraId="097D62DC"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2A465762" w14:textId="77777777" w:rsidR="00EB78AF" w:rsidRPr="00D7779A" w:rsidRDefault="00EB78AF" w:rsidP="00EB78AF">
            <w:pPr>
              <w:pStyle w:val="TableText"/>
              <w:rPr>
                <w:b/>
              </w:rPr>
            </w:pPr>
            <w:r w:rsidRPr="00D7779A">
              <w:rPr>
                <w:b/>
              </w:rPr>
              <w:t>Byte</w:t>
            </w:r>
            <w:r>
              <w:rPr>
                <w:b/>
              </w:rPr>
              <w:t>7</w:t>
            </w:r>
            <w:r w:rsidRPr="00D7779A">
              <w:rPr>
                <w:b/>
              </w:rPr>
              <w:t>.bit0</w:t>
            </w:r>
            <w:r>
              <w:rPr>
                <w:b/>
              </w:rPr>
              <w:t>-bit7</w:t>
            </w:r>
            <w:r w:rsidRPr="00D7779A">
              <w:rPr>
                <w:b/>
              </w:rPr>
              <w:t xml:space="preserve">: </w:t>
            </w:r>
            <w:r w:rsidRPr="00D7779A">
              <w:t>RFU</w:t>
            </w:r>
          </w:p>
        </w:tc>
        <w:tc>
          <w:tcPr>
            <w:tcW w:w="1653" w:type="dxa"/>
            <w:vMerge/>
            <w:tcBorders>
              <w:left w:val="single" w:sz="4" w:space="0" w:color="auto"/>
              <w:bottom w:val="single" w:sz="4" w:space="0" w:color="auto"/>
              <w:right w:val="single" w:sz="4" w:space="0" w:color="auto"/>
            </w:tcBorders>
          </w:tcPr>
          <w:p w14:paraId="67931830" w14:textId="77777777" w:rsidR="00EB78AF" w:rsidRPr="00D7779A" w:rsidRDefault="00EB78AF" w:rsidP="00EB78AF">
            <w:pPr>
              <w:pStyle w:val="TableText"/>
              <w:rPr>
                <w:b/>
              </w:rPr>
            </w:pPr>
          </w:p>
        </w:tc>
      </w:tr>
      <w:tr w:rsidR="00EB78AF" w:rsidRPr="00D7779A" w14:paraId="708F9A94" w14:textId="77777777" w:rsidTr="00463894">
        <w:trPr>
          <w:cantSplit/>
          <w:trHeight w:val="189"/>
          <w:jc w:val="center"/>
        </w:trPr>
        <w:tc>
          <w:tcPr>
            <w:tcW w:w="1345" w:type="dxa"/>
            <w:tcBorders>
              <w:top w:val="single" w:sz="4" w:space="0" w:color="auto"/>
              <w:left w:val="single" w:sz="4" w:space="0" w:color="auto"/>
              <w:bottom w:val="single" w:sz="4" w:space="0" w:color="auto"/>
              <w:right w:val="single" w:sz="4" w:space="0" w:color="auto"/>
            </w:tcBorders>
          </w:tcPr>
          <w:p w14:paraId="4199F583" w14:textId="77777777" w:rsidR="00EB78AF" w:rsidRPr="00D7779A" w:rsidRDefault="00EB78AF" w:rsidP="00EB78AF">
            <w:pPr>
              <w:pStyle w:val="TableText"/>
            </w:pPr>
            <w:r w:rsidRPr="00D7779A">
              <w:t>Identity</w:t>
            </w:r>
          </w:p>
        </w:tc>
        <w:tc>
          <w:tcPr>
            <w:tcW w:w="1523" w:type="dxa"/>
            <w:tcBorders>
              <w:top w:val="single" w:sz="4" w:space="0" w:color="auto"/>
              <w:left w:val="single" w:sz="4" w:space="0" w:color="auto"/>
              <w:bottom w:val="single" w:sz="4" w:space="0" w:color="auto"/>
              <w:right w:val="single" w:sz="4" w:space="0" w:color="auto"/>
            </w:tcBorders>
          </w:tcPr>
          <w:p w14:paraId="4A6C7097" w14:textId="77777777" w:rsidR="00EB78AF" w:rsidRPr="00D7779A" w:rsidRDefault="00EB78AF" w:rsidP="00EB78AF">
            <w:pPr>
              <w:pStyle w:val="TableText"/>
              <w:jc w:val="left"/>
            </w:pPr>
            <w:r w:rsidRPr="00D7779A">
              <w:t>Read the MCU type.</w:t>
            </w:r>
          </w:p>
        </w:tc>
        <w:tc>
          <w:tcPr>
            <w:tcW w:w="868" w:type="dxa"/>
            <w:tcBorders>
              <w:top w:val="single" w:sz="4" w:space="0" w:color="auto"/>
              <w:left w:val="single" w:sz="4" w:space="0" w:color="auto"/>
              <w:bottom w:val="single" w:sz="4" w:space="0" w:color="auto"/>
              <w:right w:val="single" w:sz="4" w:space="0" w:color="auto"/>
            </w:tcBorders>
          </w:tcPr>
          <w:p w14:paraId="3D282E11" w14:textId="77777777" w:rsidR="00EB78AF" w:rsidRPr="00D7779A" w:rsidRDefault="00EB78AF" w:rsidP="00EB78AF">
            <w:pPr>
              <w:pStyle w:val="TableTextCenter"/>
            </w:pPr>
            <w:r w:rsidRPr="00D7779A">
              <w:t>0xFF</w:t>
            </w:r>
          </w:p>
        </w:tc>
        <w:tc>
          <w:tcPr>
            <w:tcW w:w="782" w:type="dxa"/>
            <w:tcBorders>
              <w:top w:val="single" w:sz="4" w:space="0" w:color="auto"/>
              <w:left w:val="single" w:sz="4" w:space="0" w:color="auto"/>
              <w:bottom w:val="single" w:sz="4" w:space="0" w:color="auto"/>
              <w:right w:val="single" w:sz="4" w:space="0" w:color="auto"/>
            </w:tcBorders>
          </w:tcPr>
          <w:p w14:paraId="497C1A84" w14:textId="77777777" w:rsidR="00EB78AF" w:rsidRPr="00D7779A" w:rsidRDefault="00EB78AF" w:rsidP="00EB78AF">
            <w:pPr>
              <w:pStyle w:val="TableTextCenter"/>
            </w:pPr>
            <w:r w:rsidRPr="00D7779A">
              <w:t>0x00</w:t>
            </w:r>
          </w:p>
        </w:tc>
        <w:tc>
          <w:tcPr>
            <w:tcW w:w="2173" w:type="dxa"/>
            <w:tcBorders>
              <w:top w:val="single" w:sz="4" w:space="0" w:color="auto"/>
              <w:left w:val="single" w:sz="4" w:space="0" w:color="auto"/>
              <w:bottom w:val="single" w:sz="4" w:space="0" w:color="auto"/>
              <w:right w:val="single" w:sz="4" w:space="0" w:color="auto"/>
            </w:tcBorders>
          </w:tcPr>
          <w:p w14:paraId="391219B6" w14:textId="77777777" w:rsidR="00EB78AF" w:rsidRPr="00D7779A" w:rsidRDefault="00EB78AF" w:rsidP="00EB78AF">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06713A34" w14:textId="77777777" w:rsidR="00EB78AF" w:rsidRPr="00D7779A" w:rsidRDefault="00EB78AF" w:rsidP="00EB78AF">
            <w:pPr>
              <w:pStyle w:val="TableText"/>
            </w:pPr>
            <w:r w:rsidRPr="00D7779A">
              <w:rPr>
                <w:b/>
              </w:rPr>
              <w:t xml:space="preserve">0x00: </w:t>
            </w:r>
            <w:r w:rsidRPr="00D7779A">
              <w:t>MAX32625</w:t>
            </w:r>
          </w:p>
          <w:p w14:paraId="5BF030C5" w14:textId="77777777" w:rsidR="00EB78AF" w:rsidRDefault="00EB78AF" w:rsidP="00EB78AF">
            <w:pPr>
              <w:pStyle w:val="TableText"/>
            </w:pPr>
            <w:r w:rsidRPr="00D7779A">
              <w:rPr>
                <w:b/>
              </w:rPr>
              <w:t xml:space="preserve">0x01: </w:t>
            </w:r>
            <w:r w:rsidRPr="00D7779A">
              <w:t>MAX32660/MAX32664</w:t>
            </w:r>
          </w:p>
          <w:p w14:paraId="40D2A3A0" w14:textId="634C1A77" w:rsidR="00EB78AF" w:rsidRPr="00D7779A" w:rsidRDefault="00EB78AF" w:rsidP="00EB78AF">
            <w:pPr>
              <w:pStyle w:val="TableText"/>
            </w:pPr>
            <w:r w:rsidRPr="00D7779A">
              <w:rPr>
                <w:b/>
              </w:rPr>
              <w:t>0x0</w:t>
            </w:r>
            <w:r>
              <w:rPr>
                <w:b/>
              </w:rPr>
              <w:t>5</w:t>
            </w:r>
            <w:r w:rsidRPr="00D7779A">
              <w:rPr>
                <w:b/>
              </w:rPr>
              <w:t xml:space="preserve">: </w:t>
            </w:r>
            <w:r>
              <w:t>MAX78000</w:t>
            </w:r>
          </w:p>
        </w:tc>
        <w:tc>
          <w:tcPr>
            <w:tcW w:w="1653" w:type="dxa"/>
            <w:tcBorders>
              <w:top w:val="single" w:sz="4" w:space="0" w:color="auto"/>
              <w:left w:val="single" w:sz="4" w:space="0" w:color="auto"/>
              <w:bottom w:val="single" w:sz="4" w:space="0" w:color="auto"/>
              <w:right w:val="single" w:sz="4" w:space="0" w:color="auto"/>
            </w:tcBorders>
          </w:tcPr>
          <w:p w14:paraId="6BDBF695" w14:textId="1AFC7658" w:rsidR="00EB78AF" w:rsidRPr="00D7779A" w:rsidRDefault="00EB78AF" w:rsidP="00EB78AF">
            <w:pPr>
              <w:pStyle w:val="TableText"/>
              <w:rPr>
                <w:b/>
              </w:rPr>
            </w:pPr>
            <w:r>
              <w:t>DEFAULT_DELAY</w:t>
            </w:r>
          </w:p>
        </w:tc>
      </w:tr>
    </w:tbl>
    <w:p w14:paraId="40F8B9B0" w14:textId="121A1357" w:rsidR="009A7918" w:rsidRDefault="009A7918" w:rsidP="00D9728D">
      <w:pPr>
        <w:pStyle w:val="H3-Heading"/>
        <w:rPr>
          <w:rFonts w:ascii="Arial" w:eastAsia="SimSun" w:hAnsi="Arial" w:cs="Arial"/>
          <w:b w:val="0"/>
          <w:sz w:val="22"/>
          <w:szCs w:val="22"/>
        </w:rPr>
      </w:pPr>
    </w:p>
    <w:p w14:paraId="0D64A2BC" w14:textId="77777777" w:rsidR="009A7918" w:rsidRDefault="009A7918">
      <w:pPr>
        <w:rPr>
          <w:rFonts w:ascii="Arial" w:hAnsi="Arial" w:cs="Arial"/>
        </w:rPr>
      </w:pPr>
      <w:r>
        <w:rPr>
          <w:rFonts w:ascii="Arial" w:hAnsi="Arial" w:cs="Arial"/>
          <w:b/>
        </w:rPr>
        <w:br w:type="page"/>
      </w:r>
    </w:p>
    <w:p w14:paraId="20F87659" w14:textId="110A2B3B" w:rsidR="001A5266" w:rsidRPr="00D7779A" w:rsidRDefault="001A5266" w:rsidP="00D9728D">
      <w:pPr>
        <w:pStyle w:val="H3-Heading"/>
        <w:rPr>
          <w:rFonts w:ascii="Arial" w:hAnsi="Arial" w:cs="Arial"/>
        </w:rPr>
      </w:pPr>
      <w:bookmarkStart w:id="80" w:name="_Toc80800192"/>
      <w:r w:rsidRPr="00D7779A">
        <w:rPr>
          <w:rFonts w:ascii="Arial" w:hAnsi="Arial" w:cs="Arial"/>
        </w:rPr>
        <w:lastRenderedPageBreak/>
        <w:t>MAX</w:t>
      </w:r>
      <w:r w:rsidR="007847E6">
        <w:rPr>
          <w:rFonts w:ascii="Arial" w:hAnsi="Arial" w:cs="Arial"/>
        </w:rPr>
        <w:t>78000</w:t>
      </w:r>
      <w:r w:rsidRPr="00D7779A">
        <w:rPr>
          <w:rFonts w:ascii="Arial" w:hAnsi="Arial" w:cs="Arial"/>
        </w:rPr>
        <w:t xml:space="preserve"> In-App</w:t>
      </w:r>
      <w:r w:rsidR="00E72132" w:rsidRPr="00D7779A">
        <w:rPr>
          <w:rFonts w:ascii="Arial" w:hAnsi="Arial" w:cs="Arial"/>
        </w:rPr>
        <w:t>lication</w:t>
      </w:r>
      <w:r w:rsidRPr="00D7779A">
        <w:rPr>
          <w:rFonts w:ascii="Arial" w:hAnsi="Arial" w:cs="Arial"/>
        </w:rPr>
        <w:t xml:space="preserve"> Programming, Annotated Trace</w:t>
      </w:r>
      <w:bookmarkEnd w:id="80"/>
    </w:p>
    <w:p w14:paraId="695F9ACC" w14:textId="1AA7336D" w:rsidR="00464412" w:rsidRPr="00D7779A" w:rsidRDefault="00464412" w:rsidP="00464412">
      <w:pPr>
        <w:pStyle w:val="Body"/>
      </w:pPr>
      <w:r w:rsidRPr="00D7779A">
        <w:t>The MAX</w:t>
      </w:r>
      <w:r w:rsidR="007847E6">
        <w:t>78000</w:t>
      </w:r>
      <w:r w:rsidRPr="00D7779A">
        <w:t xml:space="preserve"> bootloader firmware supports IAP.</w:t>
      </w:r>
    </w:p>
    <w:p w14:paraId="3D91C29F" w14:textId="2F0838C4" w:rsidR="0090532B" w:rsidRDefault="00464412" w:rsidP="00CE419A">
      <w:pPr>
        <w:pStyle w:val="Body"/>
        <w:spacing w:line="240" w:lineRule="auto"/>
      </w:pPr>
      <w:r w:rsidRPr="00D7779A">
        <w:t>This section shows the necessary commands to flash the application to MAX</w:t>
      </w:r>
      <w:r w:rsidR="007847E6">
        <w:t>78000</w:t>
      </w:r>
      <w:r w:rsidRPr="00D7779A">
        <w:t xml:space="preserve">. Each </w:t>
      </w:r>
      <w:r w:rsidR="0047114D">
        <w:br/>
      </w:r>
      <w:r w:rsidRPr="00D7779A">
        <w:t>8192-byte page data is appended with 4-byte CRC32 of the page and 12 bytes</w:t>
      </w:r>
      <w:r w:rsidR="009169B5">
        <w:t xml:space="preserve"> of</w:t>
      </w:r>
      <w:r w:rsidRPr="00D7779A">
        <w:t xml:space="preserve"> 0x00, therefore payload of the bootloader flash page message is 8208 bytes for each page. The number of pages can be found by computing</w:t>
      </w:r>
      <w:r w:rsidR="0090532B">
        <w:t>:</w:t>
      </w:r>
    </w:p>
    <w:p w14:paraId="13C27016" w14:textId="3BD9E2EE" w:rsidR="00464412" w:rsidRPr="00D7779A" w:rsidRDefault="0090532B" w:rsidP="00CE419A">
      <w:pPr>
        <w:pStyle w:val="Body"/>
        <w:spacing w:line="240" w:lineRule="auto"/>
      </w:pPr>
      <w:r w:rsidRPr="00621732">
        <w:rPr>
          <w:position w:val="-32"/>
        </w:rPr>
        <w:object w:dxaOrig="1939" w:dyaOrig="740" w14:anchorId="23876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3pt;height:36.3pt" o:ole="">
            <v:imagedata r:id="rId20" o:title=""/>
          </v:shape>
          <o:OLEObject Type="Embed" ProgID="Equation.DSMT4" ShapeID="_x0000_i1025" DrawAspect="Content" ObjectID="_1691412915" r:id="rId21"/>
        </w:object>
      </w:r>
    </w:p>
    <w:p w14:paraId="2030CB37" w14:textId="77777777" w:rsidR="0090532B" w:rsidRDefault="00162501" w:rsidP="00CE419A">
      <w:pPr>
        <w:pStyle w:val="Body"/>
        <w:spacing w:line="240" w:lineRule="auto"/>
      </w:pPr>
      <w:r>
        <w:t>N</w:t>
      </w:r>
      <w:r w:rsidR="00464412" w:rsidRPr="00D7779A">
        <w:t xml:space="preserve">ecessary commands to flash an application image of 25922 (0x6542) bytes </w:t>
      </w:r>
      <w:r>
        <w:t>are shown in the following example, where the n</w:t>
      </w:r>
      <w:r w:rsidR="00464412" w:rsidRPr="00D7779A">
        <w:t>umber of pages is calculated as</w:t>
      </w:r>
      <w:r w:rsidR="0090532B">
        <w:t>:</w:t>
      </w:r>
      <w:bookmarkStart w:id="81" w:name="MTBlankEqn"/>
    </w:p>
    <w:p w14:paraId="03CBBA6B" w14:textId="522B3162" w:rsidR="00464412" w:rsidRDefault="0090532B" w:rsidP="00CE419A">
      <w:pPr>
        <w:pStyle w:val="Body"/>
        <w:spacing w:line="240" w:lineRule="auto"/>
      </w:pPr>
      <w:r w:rsidRPr="00621732">
        <w:rPr>
          <w:position w:val="-26"/>
        </w:rPr>
        <w:object w:dxaOrig="1560" w:dyaOrig="639" w14:anchorId="7BF44A5E">
          <v:shape id="_x0000_i1026" type="#_x0000_t75" style="width:79.5pt;height:28.8pt" o:ole="">
            <v:imagedata r:id="rId22" o:title=""/>
          </v:shape>
          <o:OLEObject Type="Embed" ProgID="Equation.DSMT4" ShapeID="_x0000_i1026" DrawAspect="Content" ObjectID="_1691412916" r:id="rId23"/>
        </w:object>
      </w:r>
      <w:bookmarkEnd w:id="81"/>
    </w:p>
    <w:p w14:paraId="0B9C0EB6" w14:textId="3AC6BA19" w:rsidR="00E55D03" w:rsidRPr="00D7779A" w:rsidRDefault="004F3900" w:rsidP="00093327">
      <w:pPr>
        <w:pStyle w:val="Body"/>
      </w:pPr>
      <w:r w:rsidRPr="00101CC2">
        <w:rPr>
          <w:b/>
          <w:bCs/>
        </w:rPr>
        <w:fldChar w:fldCharType="begin"/>
      </w:r>
      <w:r w:rsidRPr="00101CC2">
        <w:rPr>
          <w:b/>
          <w:bCs/>
        </w:rPr>
        <w:instrText xml:space="preserve"> REF _Ref9341641 \h </w:instrText>
      </w:r>
      <w:r w:rsidR="00D7779A" w:rsidRPr="00101CC2">
        <w:rPr>
          <w:b/>
          <w:bCs/>
        </w:rPr>
        <w:instrText xml:space="preserve"> \* MERGEFORMAT </w:instrText>
      </w:r>
      <w:r w:rsidRPr="00101CC2">
        <w:rPr>
          <w:b/>
          <w:bCs/>
        </w:rPr>
      </w:r>
      <w:r w:rsidRPr="00101CC2">
        <w:rPr>
          <w:b/>
          <w:bCs/>
        </w:rPr>
        <w:fldChar w:fldCharType="separate"/>
      </w:r>
      <w:r w:rsidR="00BD36E2" w:rsidRPr="00BD36E2">
        <w:rPr>
          <w:b/>
          <w:bCs/>
        </w:rPr>
        <w:t xml:space="preserve">Table </w:t>
      </w:r>
      <w:r w:rsidR="00BD36E2" w:rsidRPr="00BD36E2">
        <w:rPr>
          <w:b/>
          <w:bCs/>
          <w:noProof/>
        </w:rPr>
        <w:t>5</w:t>
      </w:r>
      <w:r w:rsidRPr="00101CC2">
        <w:rPr>
          <w:b/>
          <w:bCs/>
        </w:rPr>
        <w:fldChar w:fldCharType="end"/>
      </w:r>
      <w:r w:rsidRPr="00D7779A">
        <w:t xml:space="preserve"> </w:t>
      </w:r>
      <w:r w:rsidR="00E55D03" w:rsidRPr="00D7779A">
        <w:t xml:space="preserve">shows </w:t>
      </w:r>
      <w:r w:rsidR="00D70BCF" w:rsidRPr="00D7779A">
        <w:t xml:space="preserve">how to download </w:t>
      </w:r>
      <w:r w:rsidR="00270745">
        <w:t xml:space="preserve">the </w:t>
      </w:r>
      <w:r w:rsidR="00D70BCF" w:rsidRPr="00D7779A">
        <w:t xml:space="preserve">application </w:t>
      </w:r>
      <w:r w:rsidR="00E55D03" w:rsidRPr="00D7779A">
        <w:t>by using</w:t>
      </w:r>
      <w:r w:rsidR="00270745">
        <w:t xml:space="preserve"> the</w:t>
      </w:r>
      <w:r w:rsidR="00E55D03" w:rsidRPr="00D7779A">
        <w:t xml:space="preserve"> </w:t>
      </w:r>
      <w:r w:rsidR="009169B5">
        <w:t>.</w:t>
      </w:r>
      <w:proofErr w:type="spellStart"/>
      <w:r w:rsidR="00010335" w:rsidRPr="00D7779A">
        <w:t>msbl</w:t>
      </w:r>
      <w:proofErr w:type="spellEnd"/>
      <w:r w:rsidR="00010335" w:rsidRPr="00D7779A">
        <w:t xml:space="preserve"> file</w:t>
      </w:r>
      <w:r w:rsidR="009169B5">
        <w:t>.</w:t>
      </w:r>
      <w:r w:rsidR="006A31F6" w:rsidRPr="00D7779A">
        <w:t xml:space="preserve"> </w:t>
      </w:r>
      <w:r w:rsidR="009D7B21">
        <w:t>S</w:t>
      </w:r>
      <w:r w:rsidR="006A31F6" w:rsidRPr="00D7779A">
        <w:t>ee Appendix A</w:t>
      </w:r>
      <w:r w:rsidR="009D7B21" w:rsidRPr="009D7B21">
        <w:t xml:space="preserve"> </w:t>
      </w:r>
      <w:r w:rsidR="009D7B21">
        <w:t>f</w:t>
      </w:r>
      <w:r w:rsidR="009D7B21" w:rsidRPr="00D7779A">
        <w:t xml:space="preserve">or </w:t>
      </w:r>
      <w:r w:rsidR="009D7B21">
        <w:t xml:space="preserve">more </w:t>
      </w:r>
      <w:r w:rsidR="009D7B21" w:rsidRPr="00D7779A">
        <w:t xml:space="preserve">details </w:t>
      </w:r>
      <w:r w:rsidR="009D7B21">
        <w:t>about</w:t>
      </w:r>
      <w:r w:rsidR="009D7B21" w:rsidRPr="00D7779A">
        <w:t xml:space="preserve"> </w:t>
      </w:r>
      <w:r w:rsidR="009D7B21">
        <w:t>the .</w:t>
      </w:r>
      <w:proofErr w:type="spellStart"/>
      <w:r w:rsidR="009D7B21" w:rsidRPr="00D7779A">
        <w:t>msbl</w:t>
      </w:r>
      <w:proofErr w:type="spellEnd"/>
      <w:r w:rsidR="009D7B21" w:rsidRPr="00D7779A">
        <w:t xml:space="preserve"> file</w:t>
      </w:r>
      <w:r w:rsidR="00E55D03" w:rsidRPr="00D7779A">
        <w:t>.</w:t>
      </w:r>
    </w:p>
    <w:p w14:paraId="7CED15A9" w14:textId="2C2285E2" w:rsidR="00E55D03" w:rsidRPr="00D7779A" w:rsidRDefault="004F3900" w:rsidP="00093327">
      <w:pPr>
        <w:pStyle w:val="TableTitle"/>
        <w:rPr>
          <w:rFonts w:cs="Arial"/>
        </w:rPr>
      </w:pPr>
      <w:bookmarkStart w:id="82" w:name="_Ref9341641"/>
      <w:bookmarkStart w:id="83" w:name="_Toc528674337"/>
      <w:bookmarkStart w:id="84" w:name="_Toc80800217"/>
      <w:r w:rsidRPr="00D7779A">
        <w:rPr>
          <w:rFonts w:cs="Arial"/>
        </w:rPr>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BD36E2">
        <w:rPr>
          <w:rFonts w:cs="Arial"/>
          <w:noProof/>
        </w:rPr>
        <w:t>5</w:t>
      </w:r>
      <w:r w:rsidR="005A0A62" w:rsidRPr="00D7779A">
        <w:rPr>
          <w:rFonts w:cs="Arial"/>
          <w:noProof/>
        </w:rPr>
        <w:fldChar w:fldCharType="end"/>
      </w:r>
      <w:bookmarkEnd w:id="82"/>
      <w:r w:rsidR="00E55D03" w:rsidRPr="00D7779A">
        <w:rPr>
          <w:rFonts w:cs="Arial"/>
        </w:rPr>
        <w:t xml:space="preserve">. </w:t>
      </w:r>
      <w:bookmarkEnd w:id="83"/>
      <w:r w:rsidR="00E55D03" w:rsidRPr="00D7779A">
        <w:rPr>
          <w:rFonts w:cs="Arial"/>
        </w:rPr>
        <w:t xml:space="preserve">Application Programming Example by </w:t>
      </w:r>
      <w:r w:rsidR="00EF2289">
        <w:rPr>
          <w:rFonts w:cs="Arial"/>
        </w:rPr>
        <w:t>U</w:t>
      </w:r>
      <w:r w:rsidR="00EF2289" w:rsidRPr="00D7779A">
        <w:rPr>
          <w:rFonts w:cs="Arial"/>
        </w:rPr>
        <w:t>sing</w:t>
      </w:r>
      <w:r w:rsidR="00EF2289">
        <w:rPr>
          <w:rFonts w:cs="Arial"/>
        </w:rPr>
        <w:t xml:space="preserve"> </w:t>
      </w:r>
      <w:proofErr w:type="gramStart"/>
      <w:r w:rsidR="00EF2289">
        <w:rPr>
          <w:rFonts w:cs="Arial"/>
        </w:rPr>
        <w:t>the</w:t>
      </w:r>
      <w:r w:rsidR="00EF2289" w:rsidRPr="00D7779A">
        <w:rPr>
          <w:rFonts w:cs="Arial"/>
        </w:rPr>
        <w:t xml:space="preserve"> </w:t>
      </w:r>
      <w:r w:rsidR="00E55D03" w:rsidRPr="00D7779A">
        <w:rPr>
          <w:rFonts w:cs="Arial"/>
        </w:rPr>
        <w:t>.</w:t>
      </w:r>
      <w:proofErr w:type="spellStart"/>
      <w:r w:rsidR="00E55D03" w:rsidRPr="00D7779A">
        <w:rPr>
          <w:rFonts w:cs="Arial"/>
        </w:rPr>
        <w:t>msbl</w:t>
      </w:r>
      <w:proofErr w:type="spellEnd"/>
      <w:proofErr w:type="gramEnd"/>
      <w:r w:rsidR="00E55D03" w:rsidRPr="00D7779A">
        <w:rPr>
          <w:rFonts w:cs="Arial"/>
        </w:rPr>
        <w:t xml:space="preserve"> </w:t>
      </w:r>
      <w:r w:rsidR="00EF2289">
        <w:rPr>
          <w:rFonts w:cs="Arial"/>
        </w:rPr>
        <w:t>F</w:t>
      </w:r>
      <w:r w:rsidR="00EF2289" w:rsidRPr="00D7779A">
        <w:rPr>
          <w:rFonts w:cs="Arial"/>
        </w:rPr>
        <w:t>ile</w:t>
      </w:r>
      <w:bookmarkEnd w:id="84"/>
    </w:p>
    <w:tbl>
      <w:tblPr>
        <w:tblStyle w:val="TableGrid"/>
        <w:tblW w:w="9355" w:type="dxa"/>
        <w:tblLayout w:type="fixed"/>
        <w:tblLook w:val="04A0" w:firstRow="1" w:lastRow="0" w:firstColumn="1" w:lastColumn="0" w:noHBand="0" w:noVBand="1"/>
      </w:tblPr>
      <w:tblGrid>
        <w:gridCol w:w="2965"/>
        <w:gridCol w:w="2880"/>
        <w:gridCol w:w="1440"/>
        <w:gridCol w:w="2070"/>
      </w:tblGrid>
      <w:tr w:rsidR="00E55D03" w:rsidRPr="00D7779A" w14:paraId="0A5B9140" w14:textId="77777777" w:rsidTr="003C1057">
        <w:trPr>
          <w:cantSplit/>
          <w:tblHeader/>
        </w:trPr>
        <w:tc>
          <w:tcPr>
            <w:tcW w:w="2965" w:type="dxa"/>
            <w:shd w:val="clear" w:color="auto" w:fill="D9D9D9" w:themeFill="background1" w:themeFillShade="D9"/>
          </w:tcPr>
          <w:p w14:paraId="2E64E16B" w14:textId="77777777" w:rsidR="00E55D03" w:rsidRPr="00D7779A" w:rsidRDefault="00E55D03" w:rsidP="00E43539">
            <w:pPr>
              <w:pStyle w:val="TableHeader"/>
            </w:pPr>
            <w:r w:rsidRPr="00D7779A">
              <w:t>HOST COMMAND</w:t>
            </w:r>
          </w:p>
        </w:tc>
        <w:tc>
          <w:tcPr>
            <w:tcW w:w="2880" w:type="dxa"/>
            <w:shd w:val="clear" w:color="auto" w:fill="D9D9D9" w:themeFill="background1" w:themeFillShade="D9"/>
          </w:tcPr>
          <w:p w14:paraId="6F28846F" w14:textId="77777777" w:rsidR="00E55D03" w:rsidRPr="00D7779A" w:rsidRDefault="00E55D03" w:rsidP="00183C72">
            <w:pPr>
              <w:pStyle w:val="TableHeader"/>
            </w:pPr>
            <w:r w:rsidRPr="00D7779A">
              <w:t>COMMAND DESCRIPTION</w:t>
            </w:r>
          </w:p>
        </w:tc>
        <w:tc>
          <w:tcPr>
            <w:tcW w:w="1440" w:type="dxa"/>
            <w:shd w:val="clear" w:color="auto" w:fill="D9D9D9" w:themeFill="background1" w:themeFillShade="D9"/>
          </w:tcPr>
          <w:p w14:paraId="006D89DE" w14:textId="01B046D0" w:rsidR="00E55D03" w:rsidRPr="00D7779A" w:rsidRDefault="00E55D03" w:rsidP="00E43539">
            <w:pPr>
              <w:pStyle w:val="TableHeader"/>
            </w:pPr>
            <w:r w:rsidRPr="00D7779A">
              <w:t>MAX</w:t>
            </w:r>
            <w:r w:rsidR="007847E6">
              <w:t>78000</w:t>
            </w:r>
            <w:r w:rsidRPr="00D7779A">
              <w:t xml:space="preserve"> BOOTLOADER RESPONSE</w:t>
            </w:r>
          </w:p>
        </w:tc>
        <w:tc>
          <w:tcPr>
            <w:tcW w:w="2070" w:type="dxa"/>
            <w:shd w:val="clear" w:color="auto" w:fill="D9D9D9" w:themeFill="background1" w:themeFillShade="D9"/>
          </w:tcPr>
          <w:p w14:paraId="39444017" w14:textId="45266A7B" w:rsidR="00E55D03" w:rsidRPr="00D7779A" w:rsidRDefault="00E55D03" w:rsidP="00467F7B">
            <w:pPr>
              <w:pStyle w:val="TableHeader"/>
              <w:rPr>
                <w:highlight w:val="yellow"/>
              </w:rPr>
            </w:pPr>
            <w:r w:rsidRPr="00D7779A">
              <w:t>RESPONSE</w:t>
            </w:r>
            <w:r w:rsidR="00467F7B">
              <w:t xml:space="preserve"> </w:t>
            </w:r>
            <w:r w:rsidRPr="00D7779A">
              <w:t>DESCRIPTION</w:t>
            </w:r>
          </w:p>
        </w:tc>
      </w:tr>
      <w:tr w:rsidR="00E55D03" w:rsidRPr="00D7779A" w14:paraId="329DEE5E" w14:textId="77777777" w:rsidTr="00E43539">
        <w:tc>
          <w:tcPr>
            <w:tcW w:w="2965" w:type="dxa"/>
          </w:tcPr>
          <w:p w14:paraId="4DD6647D" w14:textId="0E9DE42E" w:rsidR="00E55D03" w:rsidRPr="00D7779A" w:rsidRDefault="00E55D03" w:rsidP="00E43539">
            <w:pPr>
              <w:pStyle w:val="TableText"/>
              <w:spacing w:line="240" w:lineRule="auto"/>
            </w:pPr>
            <w:r w:rsidRPr="00D7779A">
              <w:t>0x01 0x00 0x08*</w:t>
            </w:r>
          </w:p>
        </w:tc>
        <w:tc>
          <w:tcPr>
            <w:tcW w:w="2880" w:type="dxa"/>
          </w:tcPr>
          <w:p w14:paraId="3E4EB0F1" w14:textId="77777777" w:rsidR="008F2B53" w:rsidRDefault="00FF01CD" w:rsidP="00E43539">
            <w:pPr>
              <w:pStyle w:val="TableText"/>
              <w:spacing w:line="240" w:lineRule="auto"/>
            </w:pPr>
            <w:r w:rsidRPr="00D7779A">
              <w:t>Set mode to 0x08 for bootloader mode.</w:t>
            </w:r>
          </w:p>
          <w:p w14:paraId="34D9FCA8" w14:textId="232C2389" w:rsidR="00E55D03" w:rsidRPr="00D7779A" w:rsidRDefault="00FF01CD" w:rsidP="00E43539">
            <w:pPr>
              <w:pStyle w:val="TableText"/>
              <w:spacing w:line="240" w:lineRule="auto"/>
            </w:pPr>
            <w:r w:rsidRPr="00D7779A">
              <w:t>Note that this is one of the alternative methods for entering bootloader</w:t>
            </w:r>
            <w:r w:rsidR="008F2B53">
              <w:t xml:space="preserve"> mode</w:t>
            </w:r>
            <w:r w:rsidRPr="00D7779A">
              <w:t>. If this command is used</w:t>
            </w:r>
            <w:r w:rsidR="00EE24A0">
              <w:t>,</w:t>
            </w:r>
            <w:r w:rsidRPr="00D7779A">
              <w:t xml:space="preserve"> </w:t>
            </w:r>
            <w:r w:rsidR="00EE24A0">
              <w:t xml:space="preserve">the </w:t>
            </w:r>
            <w:r w:rsidRPr="00D7779A">
              <w:t xml:space="preserve">EBL pin is not </w:t>
            </w:r>
            <w:proofErr w:type="gramStart"/>
            <w:r w:rsidRPr="00D7779A">
              <w:t>necessary</w:t>
            </w:r>
            <w:proofErr w:type="gramEnd"/>
            <w:r w:rsidRPr="00D7779A">
              <w:t xml:space="preserve"> See</w:t>
            </w:r>
            <w:r w:rsidR="00EE24A0">
              <w:t xml:space="preserve"> the </w:t>
            </w:r>
            <w:r w:rsidRPr="00D7779A">
              <w:t>Entering Bootloader Mode from</w:t>
            </w:r>
            <w:r w:rsidR="008C56E2">
              <w:t xml:space="preserve"> the</w:t>
            </w:r>
            <w:r w:rsidRPr="00D7779A">
              <w:t xml:space="preserve"> Application Mode </w:t>
            </w:r>
            <w:r w:rsidR="00EE24A0" w:rsidRPr="00D7779A">
              <w:t xml:space="preserve">section </w:t>
            </w:r>
            <w:r w:rsidRPr="00D7779A">
              <w:t>for alternative ways to enter bootloader</w:t>
            </w:r>
            <w:r w:rsidR="00EE24A0">
              <w:t xml:space="preserve"> mode.</w:t>
            </w:r>
          </w:p>
        </w:tc>
        <w:tc>
          <w:tcPr>
            <w:tcW w:w="1440" w:type="dxa"/>
          </w:tcPr>
          <w:p w14:paraId="29BE8C6E" w14:textId="1E702D6B" w:rsidR="00E55D03" w:rsidRPr="00D7779A" w:rsidRDefault="00E55D03" w:rsidP="00E43539">
            <w:pPr>
              <w:pStyle w:val="TableText"/>
              <w:spacing w:line="240" w:lineRule="auto"/>
            </w:pPr>
            <w:r w:rsidRPr="00D7779A">
              <w:t>0x</w:t>
            </w:r>
            <w:r w:rsidR="00634411" w:rsidRPr="00D7779A">
              <w:t>AA</w:t>
            </w:r>
          </w:p>
        </w:tc>
        <w:tc>
          <w:tcPr>
            <w:tcW w:w="2070" w:type="dxa"/>
          </w:tcPr>
          <w:p w14:paraId="0E1E11CF" w14:textId="77777777" w:rsidR="00E55D03" w:rsidRPr="00D7779A" w:rsidRDefault="00E55D03" w:rsidP="00E43539">
            <w:pPr>
              <w:pStyle w:val="TableText"/>
              <w:spacing w:line="240" w:lineRule="auto"/>
            </w:pPr>
            <w:r w:rsidRPr="00D7779A">
              <w:t>No error.</w:t>
            </w:r>
          </w:p>
        </w:tc>
      </w:tr>
      <w:tr w:rsidR="00E55D03" w:rsidRPr="00D7779A" w14:paraId="73675D33" w14:textId="77777777" w:rsidTr="00E43539">
        <w:tc>
          <w:tcPr>
            <w:tcW w:w="2965" w:type="dxa"/>
          </w:tcPr>
          <w:p w14:paraId="6FCE6084" w14:textId="3A1841C6" w:rsidR="00E55D03" w:rsidRPr="00D7779A" w:rsidRDefault="00E55D03" w:rsidP="00E43539">
            <w:pPr>
              <w:pStyle w:val="TableText"/>
            </w:pPr>
            <w:r w:rsidRPr="00D7779A">
              <w:t>0x02 0x00</w:t>
            </w:r>
            <w:r w:rsidR="003F0C47" w:rsidRPr="00D7779A">
              <w:t>*</w:t>
            </w:r>
          </w:p>
        </w:tc>
        <w:tc>
          <w:tcPr>
            <w:tcW w:w="2880" w:type="dxa"/>
          </w:tcPr>
          <w:p w14:paraId="5B599605" w14:textId="77777777" w:rsidR="00E55D03" w:rsidRPr="00D7779A" w:rsidRDefault="00E55D03" w:rsidP="00E43539">
            <w:pPr>
              <w:pStyle w:val="TableText"/>
            </w:pPr>
            <w:r w:rsidRPr="00D7779A">
              <w:t>Read mode.</w:t>
            </w:r>
          </w:p>
        </w:tc>
        <w:tc>
          <w:tcPr>
            <w:tcW w:w="1440" w:type="dxa"/>
          </w:tcPr>
          <w:p w14:paraId="16DD3794" w14:textId="1A39195D" w:rsidR="00E55D03" w:rsidRPr="00D7779A" w:rsidRDefault="00E55D03" w:rsidP="00E43539">
            <w:pPr>
              <w:pStyle w:val="TableText"/>
            </w:pPr>
            <w:r w:rsidRPr="00D7779A">
              <w:t>0x</w:t>
            </w:r>
            <w:r w:rsidR="00634411" w:rsidRPr="00D7779A">
              <w:t>AA</w:t>
            </w:r>
            <w:r w:rsidRPr="00D7779A">
              <w:t xml:space="preserve"> 0x08</w:t>
            </w:r>
          </w:p>
        </w:tc>
        <w:tc>
          <w:tcPr>
            <w:tcW w:w="2070" w:type="dxa"/>
          </w:tcPr>
          <w:p w14:paraId="3FA9E29C" w14:textId="77777777" w:rsidR="00E55D03" w:rsidRPr="00D7779A" w:rsidRDefault="00E55D03" w:rsidP="00E43539">
            <w:pPr>
              <w:pStyle w:val="TableText"/>
            </w:pPr>
            <w:r w:rsidRPr="00D7779A">
              <w:t>No error. Mode is bootloader.</w:t>
            </w:r>
          </w:p>
        </w:tc>
      </w:tr>
      <w:tr w:rsidR="00E55D03" w:rsidRPr="00D7779A" w14:paraId="1F0E57D6" w14:textId="77777777" w:rsidTr="00E43539">
        <w:tc>
          <w:tcPr>
            <w:tcW w:w="2965" w:type="dxa"/>
          </w:tcPr>
          <w:p w14:paraId="5F6F6842" w14:textId="71980BED" w:rsidR="00E55D03" w:rsidRPr="00D7779A" w:rsidRDefault="00E55D03" w:rsidP="00E43539">
            <w:pPr>
              <w:pStyle w:val="TableText"/>
            </w:pPr>
            <w:r w:rsidRPr="00D7779A">
              <w:t>0xFF 0x00+</w:t>
            </w:r>
          </w:p>
        </w:tc>
        <w:tc>
          <w:tcPr>
            <w:tcW w:w="2880" w:type="dxa"/>
          </w:tcPr>
          <w:p w14:paraId="4FFF9A32" w14:textId="77777777" w:rsidR="00E55D03" w:rsidRPr="00D7779A" w:rsidRDefault="00E55D03" w:rsidP="00E43539">
            <w:pPr>
              <w:pStyle w:val="TableText"/>
            </w:pPr>
            <w:r w:rsidRPr="00D7779A">
              <w:t>Get ID and MCU type.</w:t>
            </w:r>
          </w:p>
        </w:tc>
        <w:tc>
          <w:tcPr>
            <w:tcW w:w="1440" w:type="dxa"/>
          </w:tcPr>
          <w:p w14:paraId="1BCB516C" w14:textId="63679C75" w:rsidR="00E55D03" w:rsidRPr="00D7779A" w:rsidRDefault="00E55D03" w:rsidP="00E43539">
            <w:pPr>
              <w:pStyle w:val="TableText"/>
            </w:pPr>
            <w:r w:rsidRPr="00D7779A">
              <w:t>0x</w:t>
            </w:r>
            <w:r w:rsidR="00634411" w:rsidRPr="00D7779A">
              <w:t>AA</w:t>
            </w:r>
            <w:r w:rsidRPr="00D7779A">
              <w:t xml:space="preserve"> 0x0</w:t>
            </w:r>
            <w:r w:rsidR="007847E6">
              <w:t>5</w:t>
            </w:r>
          </w:p>
        </w:tc>
        <w:tc>
          <w:tcPr>
            <w:tcW w:w="2070" w:type="dxa"/>
          </w:tcPr>
          <w:p w14:paraId="61FF6D3B" w14:textId="78ABDFC9" w:rsidR="00E55D03" w:rsidRPr="00D7779A" w:rsidRDefault="00E55D03" w:rsidP="00E43539">
            <w:pPr>
              <w:pStyle w:val="TableText"/>
            </w:pPr>
            <w:r w:rsidRPr="00D7779A">
              <w:t>No error. MCU is MAX</w:t>
            </w:r>
            <w:r w:rsidR="007847E6">
              <w:t>78000</w:t>
            </w:r>
            <w:r w:rsidRPr="00D7779A">
              <w:t>.</w:t>
            </w:r>
          </w:p>
        </w:tc>
      </w:tr>
      <w:tr w:rsidR="00010335" w:rsidRPr="00D7779A" w14:paraId="0E036DE1" w14:textId="77777777" w:rsidTr="00E43539">
        <w:tc>
          <w:tcPr>
            <w:tcW w:w="2965" w:type="dxa"/>
          </w:tcPr>
          <w:p w14:paraId="044C79B3" w14:textId="4B0A5513" w:rsidR="00010335" w:rsidRPr="00D7779A" w:rsidRDefault="00010335" w:rsidP="00010335">
            <w:pPr>
              <w:pStyle w:val="TableText"/>
            </w:pPr>
            <w:r w:rsidRPr="00D7779A">
              <w:t>0x81 0x00</w:t>
            </w:r>
          </w:p>
        </w:tc>
        <w:tc>
          <w:tcPr>
            <w:tcW w:w="2880" w:type="dxa"/>
          </w:tcPr>
          <w:p w14:paraId="04E56A0C" w14:textId="77777777" w:rsidR="00010335" w:rsidRPr="00D7779A" w:rsidRDefault="00010335" w:rsidP="00010335">
            <w:pPr>
              <w:pStyle w:val="TableText"/>
            </w:pPr>
            <w:r w:rsidRPr="00D7779A">
              <w:t>Read bootloader firmware version.</w:t>
            </w:r>
          </w:p>
        </w:tc>
        <w:tc>
          <w:tcPr>
            <w:tcW w:w="1440" w:type="dxa"/>
          </w:tcPr>
          <w:p w14:paraId="702213AA" w14:textId="150B3C40" w:rsidR="00010335" w:rsidRPr="00D7779A" w:rsidRDefault="00010335" w:rsidP="00010335">
            <w:pPr>
              <w:pStyle w:val="TableText"/>
            </w:pPr>
            <w:r w:rsidRPr="00D7779A">
              <w:t xml:space="preserve">0xAA 0xXX </w:t>
            </w:r>
            <w:proofErr w:type="spellStart"/>
            <w:r w:rsidRPr="00D7779A">
              <w:t>0xXX</w:t>
            </w:r>
            <w:proofErr w:type="spellEnd"/>
            <w:r w:rsidRPr="00D7779A">
              <w:t xml:space="preserve"> </w:t>
            </w:r>
            <w:proofErr w:type="spellStart"/>
            <w:r w:rsidRPr="00D7779A">
              <w:t>0xXX</w:t>
            </w:r>
            <w:proofErr w:type="spellEnd"/>
          </w:p>
        </w:tc>
        <w:tc>
          <w:tcPr>
            <w:tcW w:w="2070" w:type="dxa"/>
          </w:tcPr>
          <w:p w14:paraId="665961A2" w14:textId="37791F36" w:rsidR="00010335" w:rsidRPr="00D7779A" w:rsidRDefault="00010335" w:rsidP="00010335">
            <w:pPr>
              <w:pStyle w:val="TableText"/>
            </w:pPr>
            <w:r w:rsidRPr="00D7779A">
              <w:t>No error. Version is XX.</w:t>
            </w:r>
            <w:proofErr w:type="gramStart"/>
            <w:r w:rsidRPr="00D7779A">
              <w:t>XX.XX</w:t>
            </w:r>
            <w:proofErr w:type="gramEnd"/>
          </w:p>
        </w:tc>
      </w:tr>
      <w:tr w:rsidR="00E55D03" w:rsidRPr="00D7779A" w14:paraId="04DE21AA" w14:textId="77777777" w:rsidTr="00E43539">
        <w:tc>
          <w:tcPr>
            <w:tcW w:w="2965" w:type="dxa"/>
          </w:tcPr>
          <w:p w14:paraId="349B050A" w14:textId="35F5AFD5" w:rsidR="00E55D03" w:rsidRPr="00D7779A" w:rsidRDefault="00E55D03" w:rsidP="00E43539">
            <w:pPr>
              <w:pStyle w:val="TableText"/>
            </w:pPr>
            <w:r w:rsidRPr="00D7779A">
              <w:t>0x81 0x01</w:t>
            </w:r>
          </w:p>
        </w:tc>
        <w:tc>
          <w:tcPr>
            <w:tcW w:w="2880" w:type="dxa"/>
          </w:tcPr>
          <w:p w14:paraId="3A1D223B" w14:textId="77777777" w:rsidR="00E55D03" w:rsidRPr="00D7779A" w:rsidRDefault="00E55D03" w:rsidP="00E43539">
            <w:pPr>
              <w:pStyle w:val="TableText"/>
            </w:pPr>
            <w:r w:rsidRPr="00D7779A">
              <w:t>Read bootloader page size.</w:t>
            </w:r>
          </w:p>
        </w:tc>
        <w:tc>
          <w:tcPr>
            <w:tcW w:w="1440" w:type="dxa"/>
          </w:tcPr>
          <w:p w14:paraId="0AB703DC" w14:textId="73ECDC27" w:rsidR="00E55D03" w:rsidRPr="00D7779A" w:rsidRDefault="00634411" w:rsidP="00E43539">
            <w:pPr>
              <w:pStyle w:val="TableText"/>
            </w:pPr>
            <w:r w:rsidRPr="00D7779A">
              <w:t xml:space="preserve">0xAA </w:t>
            </w:r>
            <w:r w:rsidR="00E55D03" w:rsidRPr="00D7779A">
              <w:t>0x20 0x00</w:t>
            </w:r>
          </w:p>
        </w:tc>
        <w:tc>
          <w:tcPr>
            <w:tcW w:w="2070" w:type="dxa"/>
          </w:tcPr>
          <w:p w14:paraId="2A1BBAE8" w14:textId="77777777" w:rsidR="00E55D03" w:rsidRPr="00D7779A" w:rsidRDefault="00E55D03" w:rsidP="00E43539">
            <w:pPr>
              <w:pStyle w:val="TableText"/>
            </w:pPr>
            <w:r w:rsidRPr="00D7779A">
              <w:t>No error. Page size is 8192.</w:t>
            </w:r>
          </w:p>
        </w:tc>
      </w:tr>
      <w:tr w:rsidR="00EE24A0" w:rsidRPr="00D7779A" w14:paraId="40B532A9" w14:textId="77777777" w:rsidTr="000453D2">
        <w:trPr>
          <w:cantSplit/>
        </w:trPr>
        <w:tc>
          <w:tcPr>
            <w:tcW w:w="2965" w:type="dxa"/>
            <w:vMerge w:val="restart"/>
          </w:tcPr>
          <w:p w14:paraId="10DA6352" w14:textId="7E7A4C46" w:rsidR="00EE24A0" w:rsidRPr="00D7779A" w:rsidRDefault="00EE24A0" w:rsidP="007A2AD6">
            <w:pPr>
              <w:pStyle w:val="TableText"/>
              <w:spacing w:line="240" w:lineRule="auto"/>
            </w:pPr>
            <w:r w:rsidRPr="00D7779A">
              <w:t>0x80 0x02 0x00 0x05*</w:t>
            </w:r>
          </w:p>
        </w:tc>
        <w:tc>
          <w:tcPr>
            <w:tcW w:w="2880" w:type="dxa"/>
            <w:tcBorders>
              <w:bottom w:val="single" w:sz="4" w:space="0" w:color="auto"/>
            </w:tcBorders>
          </w:tcPr>
          <w:p w14:paraId="7B33B2C9" w14:textId="29D05BE9" w:rsidR="00EE24A0" w:rsidRPr="00D7779A" w:rsidRDefault="00EE24A0" w:rsidP="00EE24A0">
            <w:pPr>
              <w:pStyle w:val="TableText"/>
            </w:pPr>
            <w:r w:rsidRPr="00D7779A">
              <w:t>Bootloader flash. Set the number of pages to 5 based on byte 0x44 from the application .</w:t>
            </w:r>
            <w:proofErr w:type="spellStart"/>
            <w:r w:rsidRPr="00D7779A">
              <w:t>msbl</w:t>
            </w:r>
            <w:proofErr w:type="spellEnd"/>
            <w:r w:rsidRPr="00D7779A">
              <w:t xml:space="preserve"> file, which is created from the user application .bin file.</w:t>
            </w:r>
          </w:p>
        </w:tc>
        <w:tc>
          <w:tcPr>
            <w:tcW w:w="1440" w:type="dxa"/>
            <w:tcBorders>
              <w:bottom w:val="single" w:sz="4" w:space="0" w:color="auto"/>
            </w:tcBorders>
          </w:tcPr>
          <w:p w14:paraId="095ED4C4" w14:textId="449EDFE0" w:rsidR="00EE24A0" w:rsidRPr="00D7779A" w:rsidRDefault="00EE24A0" w:rsidP="00E43539">
            <w:pPr>
              <w:pStyle w:val="TableText"/>
            </w:pPr>
            <w:r w:rsidRPr="00D7779A">
              <w:t>0xAA</w:t>
            </w:r>
          </w:p>
        </w:tc>
        <w:tc>
          <w:tcPr>
            <w:tcW w:w="2070" w:type="dxa"/>
            <w:tcBorders>
              <w:bottom w:val="single" w:sz="4" w:space="0" w:color="auto"/>
            </w:tcBorders>
          </w:tcPr>
          <w:p w14:paraId="16150D8A" w14:textId="77777777" w:rsidR="00EE24A0" w:rsidRPr="00D7779A" w:rsidRDefault="00EE24A0" w:rsidP="00E43539">
            <w:pPr>
              <w:pStyle w:val="TableText"/>
            </w:pPr>
            <w:r w:rsidRPr="00D7779A">
              <w:t>No error.</w:t>
            </w:r>
          </w:p>
        </w:tc>
      </w:tr>
      <w:tr w:rsidR="00EE24A0" w:rsidRPr="00D7779A" w14:paraId="77C531BC" w14:textId="77777777" w:rsidTr="000453D2">
        <w:tc>
          <w:tcPr>
            <w:tcW w:w="2965" w:type="dxa"/>
            <w:vMerge/>
            <w:tcBorders>
              <w:bottom w:val="single" w:sz="4" w:space="0" w:color="auto"/>
            </w:tcBorders>
          </w:tcPr>
          <w:p w14:paraId="76CA92C5" w14:textId="3CA270F2" w:rsidR="00EE24A0" w:rsidRPr="00D7779A" w:rsidRDefault="00EE24A0" w:rsidP="00E43539">
            <w:pPr>
              <w:pStyle w:val="TableText"/>
              <w:spacing w:line="240" w:lineRule="auto"/>
            </w:pPr>
          </w:p>
        </w:tc>
        <w:tc>
          <w:tcPr>
            <w:tcW w:w="6390" w:type="dxa"/>
            <w:gridSpan w:val="3"/>
            <w:tcBorders>
              <w:top w:val="single" w:sz="4" w:space="0" w:color="auto"/>
              <w:bottom w:val="single" w:sz="4" w:space="0" w:color="auto"/>
            </w:tcBorders>
          </w:tcPr>
          <w:p w14:paraId="055A6444" w14:textId="40FCB31D" w:rsidR="00EE24A0" w:rsidRPr="00D7779A" w:rsidRDefault="00EE24A0" w:rsidP="00183C72">
            <w:pPr>
              <w:pStyle w:val="TableText"/>
              <w:spacing w:line="240" w:lineRule="auto"/>
            </w:pPr>
            <w:bookmarkStart w:id="85" w:name="_Toc528674328"/>
            <w:r w:rsidRPr="00D7779A">
              <w:rPr>
                <w:noProof/>
              </w:rPr>
              <w:drawing>
                <wp:inline distT="0" distB="0" distL="0" distR="0" wp14:anchorId="3BDC716D" wp14:editId="12F83758">
                  <wp:extent cx="3200400" cy="1397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139755"/>
                          </a:xfrm>
                          <a:prstGeom prst="rect">
                            <a:avLst/>
                          </a:prstGeom>
                        </pic:spPr>
                      </pic:pic>
                    </a:graphicData>
                  </a:graphic>
                </wp:inline>
              </w:drawing>
            </w:r>
            <w:bookmarkEnd w:id="85"/>
          </w:p>
        </w:tc>
      </w:tr>
      <w:tr w:rsidR="00E55D03" w:rsidRPr="00D7779A" w14:paraId="433A2320" w14:textId="77777777" w:rsidTr="00E43539">
        <w:tc>
          <w:tcPr>
            <w:tcW w:w="2965" w:type="dxa"/>
            <w:tcBorders>
              <w:top w:val="single" w:sz="4" w:space="0" w:color="auto"/>
            </w:tcBorders>
          </w:tcPr>
          <w:p w14:paraId="6311F07F" w14:textId="65FB92B3" w:rsidR="00E55D03" w:rsidRPr="00D7779A" w:rsidRDefault="00E55D03" w:rsidP="00E43539">
            <w:pPr>
              <w:pStyle w:val="TableText"/>
            </w:pPr>
            <w:r w:rsidRPr="00D7779A">
              <w:t>0x80 0x03*</w:t>
            </w:r>
          </w:p>
        </w:tc>
        <w:tc>
          <w:tcPr>
            <w:tcW w:w="2880" w:type="dxa"/>
            <w:tcBorders>
              <w:top w:val="single" w:sz="4" w:space="0" w:color="auto"/>
            </w:tcBorders>
          </w:tcPr>
          <w:p w14:paraId="424428C1" w14:textId="39704477" w:rsidR="00E55D03" w:rsidRPr="00D7779A" w:rsidRDefault="00E55D03" w:rsidP="00E43539">
            <w:pPr>
              <w:pStyle w:val="TableText"/>
            </w:pPr>
            <w:r w:rsidRPr="00D7779A">
              <w:t>Bootloader flash. Erase application.</w:t>
            </w:r>
          </w:p>
        </w:tc>
        <w:tc>
          <w:tcPr>
            <w:tcW w:w="1440" w:type="dxa"/>
            <w:tcBorders>
              <w:top w:val="single" w:sz="4" w:space="0" w:color="auto"/>
            </w:tcBorders>
          </w:tcPr>
          <w:p w14:paraId="4BDC4E2D" w14:textId="6CFD1116" w:rsidR="00E55D03" w:rsidRPr="00D7779A" w:rsidRDefault="00634411" w:rsidP="00E43539">
            <w:pPr>
              <w:pStyle w:val="TableText"/>
            </w:pPr>
            <w:r w:rsidRPr="00D7779A">
              <w:t>0xAA</w:t>
            </w:r>
          </w:p>
        </w:tc>
        <w:tc>
          <w:tcPr>
            <w:tcW w:w="2070" w:type="dxa"/>
            <w:tcBorders>
              <w:top w:val="single" w:sz="4" w:space="0" w:color="auto"/>
            </w:tcBorders>
          </w:tcPr>
          <w:p w14:paraId="5DAFFAEC" w14:textId="77777777" w:rsidR="00E55D03" w:rsidRPr="00D7779A" w:rsidRDefault="00E55D03" w:rsidP="00E43539">
            <w:pPr>
              <w:pStyle w:val="TableText"/>
            </w:pPr>
            <w:r w:rsidRPr="00D7779A">
              <w:t>No error.</w:t>
            </w:r>
          </w:p>
        </w:tc>
      </w:tr>
      <w:tr w:rsidR="00A55B4F" w:rsidRPr="00D7779A" w14:paraId="6C3CFE83" w14:textId="77777777" w:rsidTr="00E43539">
        <w:tc>
          <w:tcPr>
            <w:tcW w:w="2965" w:type="dxa"/>
            <w:vMerge w:val="restart"/>
            <w:tcBorders>
              <w:top w:val="single" w:sz="4" w:space="0" w:color="auto"/>
            </w:tcBorders>
          </w:tcPr>
          <w:p w14:paraId="40B1E6BA" w14:textId="0905EA03" w:rsidR="00A55B4F" w:rsidRPr="00D7779A" w:rsidRDefault="00A55B4F" w:rsidP="00A55B4F">
            <w:pPr>
              <w:pStyle w:val="TableText"/>
            </w:pPr>
            <w:r>
              <w:t>0x</w:t>
            </w:r>
            <w:r w:rsidRPr="004D6C6D">
              <w:t xml:space="preserve">80 </w:t>
            </w:r>
            <w:r>
              <w:t>0x</w:t>
            </w:r>
            <w:r w:rsidRPr="004D6C6D">
              <w:t xml:space="preserve">00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p>
        </w:tc>
        <w:tc>
          <w:tcPr>
            <w:tcW w:w="2880" w:type="dxa"/>
            <w:tcBorders>
              <w:top w:val="single" w:sz="4" w:space="0" w:color="auto"/>
            </w:tcBorders>
          </w:tcPr>
          <w:p w14:paraId="03ED43AB" w14:textId="42EF2AAA" w:rsidR="00A55B4F" w:rsidRPr="00D7779A" w:rsidRDefault="00A55B4F" w:rsidP="00A55B4F">
            <w:pPr>
              <w:pStyle w:val="TableText"/>
            </w:pPr>
            <w:r w:rsidRPr="00D7779A">
              <w:t xml:space="preserve">Bootloader flash. Set </w:t>
            </w:r>
            <w:r>
              <w:t xml:space="preserve">Initialization Vector </w:t>
            </w:r>
            <w:r w:rsidRPr="00D7779A">
              <w:t>based on</w:t>
            </w:r>
            <w:r>
              <w:t xml:space="preserve"> the</w:t>
            </w:r>
            <w:r w:rsidRPr="00D7779A">
              <w:t xml:space="preserve"> </w:t>
            </w:r>
            <w:r>
              <w:t xml:space="preserve">bytes 0x28 to 0x32 </w:t>
            </w:r>
            <w:r w:rsidRPr="00D7779A">
              <w:t>from the application .</w:t>
            </w:r>
            <w:proofErr w:type="spellStart"/>
            <w:r w:rsidRPr="00D7779A">
              <w:t>msbl</w:t>
            </w:r>
            <w:proofErr w:type="spellEnd"/>
            <w:r w:rsidRPr="00D7779A">
              <w:t xml:space="preserve"> file, which is created from the user application .bin file.</w:t>
            </w:r>
          </w:p>
        </w:tc>
        <w:tc>
          <w:tcPr>
            <w:tcW w:w="1440" w:type="dxa"/>
            <w:tcBorders>
              <w:top w:val="single" w:sz="4" w:space="0" w:color="auto"/>
            </w:tcBorders>
          </w:tcPr>
          <w:p w14:paraId="40499F48" w14:textId="6C4490B9" w:rsidR="00A55B4F" w:rsidRPr="00D7779A" w:rsidRDefault="00A55B4F" w:rsidP="00A55B4F">
            <w:pPr>
              <w:pStyle w:val="TableText"/>
            </w:pPr>
            <w:r>
              <w:t>0xAA</w:t>
            </w:r>
          </w:p>
        </w:tc>
        <w:tc>
          <w:tcPr>
            <w:tcW w:w="2070" w:type="dxa"/>
            <w:tcBorders>
              <w:top w:val="single" w:sz="4" w:space="0" w:color="auto"/>
            </w:tcBorders>
          </w:tcPr>
          <w:p w14:paraId="637074C8" w14:textId="1D7108AA" w:rsidR="00A55B4F" w:rsidRPr="00D7779A" w:rsidRDefault="00A55B4F" w:rsidP="00A55B4F">
            <w:pPr>
              <w:pStyle w:val="TableText"/>
            </w:pPr>
            <w:r w:rsidRPr="00D7779A">
              <w:t>No error.</w:t>
            </w:r>
          </w:p>
        </w:tc>
      </w:tr>
      <w:tr w:rsidR="00A55B4F" w:rsidRPr="00D7779A" w14:paraId="2ADB1538" w14:textId="77777777" w:rsidTr="0069387C">
        <w:tc>
          <w:tcPr>
            <w:tcW w:w="2965" w:type="dxa"/>
            <w:vMerge/>
          </w:tcPr>
          <w:p w14:paraId="0D5749D2" w14:textId="77777777" w:rsidR="00A55B4F" w:rsidRDefault="00A55B4F" w:rsidP="00A55B4F">
            <w:pPr>
              <w:pStyle w:val="TableText"/>
            </w:pPr>
          </w:p>
        </w:tc>
        <w:tc>
          <w:tcPr>
            <w:tcW w:w="6390" w:type="dxa"/>
            <w:gridSpan w:val="3"/>
            <w:tcBorders>
              <w:top w:val="single" w:sz="4" w:space="0" w:color="auto"/>
            </w:tcBorders>
          </w:tcPr>
          <w:p w14:paraId="00F3FA6F" w14:textId="7F027DD4" w:rsidR="00A55B4F" w:rsidRPr="00D7779A" w:rsidRDefault="00A55B4F" w:rsidP="00A55B4F">
            <w:pPr>
              <w:pStyle w:val="TableText"/>
            </w:pPr>
            <w:r w:rsidRPr="004D6C6D">
              <w:rPr>
                <w:noProof/>
              </w:rPr>
              <w:drawing>
                <wp:anchor distT="0" distB="0" distL="114300" distR="114300" simplePos="0" relativeHeight="251675648" behindDoc="0" locked="0" layoutInCell="1" allowOverlap="1" wp14:anchorId="1DA2193E" wp14:editId="6EAF104D">
                  <wp:simplePos x="0" y="0"/>
                  <wp:positionH relativeFrom="column">
                    <wp:posOffset>-1905</wp:posOffset>
                  </wp:positionH>
                  <wp:positionV relativeFrom="paragraph">
                    <wp:posOffset>146685</wp:posOffset>
                  </wp:positionV>
                  <wp:extent cx="3919855" cy="309880"/>
                  <wp:effectExtent l="0" t="0" r="444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9855" cy="309880"/>
                          </a:xfrm>
                          <a:prstGeom prst="rect">
                            <a:avLst/>
                          </a:prstGeom>
                          <a:noFill/>
                          <a:ln>
                            <a:noFill/>
                          </a:ln>
                        </pic:spPr>
                      </pic:pic>
                    </a:graphicData>
                  </a:graphic>
                </wp:anchor>
              </w:drawing>
            </w:r>
          </w:p>
        </w:tc>
      </w:tr>
      <w:tr w:rsidR="00A55B4F" w:rsidRPr="00D7779A" w14:paraId="1CAFEA7B" w14:textId="77777777" w:rsidTr="00A55B4F">
        <w:trPr>
          <w:trHeight w:val="359"/>
        </w:trPr>
        <w:tc>
          <w:tcPr>
            <w:tcW w:w="2965" w:type="dxa"/>
            <w:vMerge w:val="restart"/>
            <w:tcBorders>
              <w:top w:val="single" w:sz="4" w:space="0" w:color="auto"/>
            </w:tcBorders>
          </w:tcPr>
          <w:p w14:paraId="0A81ED69" w14:textId="77777777" w:rsidR="00A55B4F" w:rsidRDefault="00A55B4F" w:rsidP="00A55B4F">
            <w:pPr>
              <w:pStyle w:val="TableText"/>
            </w:pPr>
            <w:r>
              <w:lastRenderedPageBreak/>
              <w:t>0x</w:t>
            </w:r>
            <w:r w:rsidRPr="004D6C6D">
              <w:t xml:space="preserve">80 </w:t>
            </w:r>
            <w:r>
              <w:t>0x</w:t>
            </w:r>
            <w:r w:rsidRPr="004D6C6D">
              <w:t>0</w:t>
            </w:r>
            <w:r>
              <w:t>1</w:t>
            </w:r>
            <w:r w:rsidRPr="004D6C6D">
              <w:t xml:space="preserve"> </w:t>
            </w:r>
            <w:r>
              <w:t>0x</w:t>
            </w:r>
            <w:r w:rsidRPr="004D6C6D">
              <w:t>00</w:t>
            </w:r>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p>
          <w:p w14:paraId="486F8ED9" w14:textId="357D9822" w:rsidR="00A55B4F" w:rsidRDefault="00A55B4F" w:rsidP="00A55B4F">
            <w:pPr>
              <w:pStyle w:val="TableText"/>
            </w:pPr>
            <w:r>
              <w:t>0x</w:t>
            </w:r>
            <w:r w:rsidRPr="004D6C6D">
              <w:t>00</w:t>
            </w:r>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
        </w:tc>
        <w:tc>
          <w:tcPr>
            <w:tcW w:w="2880" w:type="dxa"/>
            <w:tcBorders>
              <w:top w:val="single" w:sz="4" w:space="0" w:color="auto"/>
            </w:tcBorders>
          </w:tcPr>
          <w:p w14:paraId="7AC7E5C2" w14:textId="2E4212AA" w:rsidR="00A55B4F" w:rsidRPr="00D7779A" w:rsidRDefault="00A55B4F" w:rsidP="00A55B4F">
            <w:pPr>
              <w:pStyle w:val="TableText"/>
            </w:pPr>
            <w:r w:rsidRPr="00D7779A">
              <w:t xml:space="preserve">Bootloader flash. Set </w:t>
            </w:r>
            <w:proofErr w:type="spellStart"/>
            <w:r>
              <w:t>Authentcation</w:t>
            </w:r>
            <w:proofErr w:type="spellEnd"/>
            <w:r>
              <w:t xml:space="preserve"> </w:t>
            </w:r>
            <w:r w:rsidRPr="00D7779A">
              <w:t>based on</w:t>
            </w:r>
            <w:r>
              <w:t xml:space="preserve"> the</w:t>
            </w:r>
            <w:r w:rsidRPr="00D7779A">
              <w:t xml:space="preserve"> </w:t>
            </w:r>
            <w:r>
              <w:t xml:space="preserve">bytes 0x34 to 0x43 </w:t>
            </w:r>
            <w:r w:rsidRPr="00D7779A">
              <w:t>from the application .</w:t>
            </w:r>
            <w:proofErr w:type="spellStart"/>
            <w:r w:rsidRPr="00D7779A">
              <w:t>msbl</w:t>
            </w:r>
            <w:proofErr w:type="spellEnd"/>
            <w:r w:rsidRPr="00D7779A">
              <w:t xml:space="preserve"> file, which is created from the user application .bin file.</w:t>
            </w:r>
          </w:p>
        </w:tc>
        <w:tc>
          <w:tcPr>
            <w:tcW w:w="1440" w:type="dxa"/>
            <w:tcBorders>
              <w:top w:val="single" w:sz="4" w:space="0" w:color="auto"/>
            </w:tcBorders>
          </w:tcPr>
          <w:p w14:paraId="61C635E4" w14:textId="37D2D415" w:rsidR="00A55B4F" w:rsidRDefault="00A55B4F" w:rsidP="00A55B4F">
            <w:pPr>
              <w:pStyle w:val="TableText"/>
            </w:pPr>
            <w:r>
              <w:t>0xAA</w:t>
            </w:r>
          </w:p>
        </w:tc>
        <w:tc>
          <w:tcPr>
            <w:tcW w:w="2070" w:type="dxa"/>
            <w:tcBorders>
              <w:top w:val="single" w:sz="4" w:space="0" w:color="auto"/>
            </w:tcBorders>
          </w:tcPr>
          <w:p w14:paraId="0C0E53C2" w14:textId="2E1EF8AE" w:rsidR="00A55B4F" w:rsidRPr="00D7779A" w:rsidRDefault="00A55B4F" w:rsidP="00A55B4F">
            <w:pPr>
              <w:pStyle w:val="TableText"/>
            </w:pPr>
            <w:r w:rsidRPr="00D7779A">
              <w:t>No error.</w:t>
            </w:r>
          </w:p>
        </w:tc>
      </w:tr>
      <w:tr w:rsidR="00A55B4F" w:rsidRPr="00D7779A" w14:paraId="744995AD" w14:textId="77777777" w:rsidTr="001D6D22">
        <w:tc>
          <w:tcPr>
            <w:tcW w:w="2965" w:type="dxa"/>
            <w:vMerge/>
          </w:tcPr>
          <w:p w14:paraId="2D01A01E" w14:textId="77777777" w:rsidR="00A55B4F" w:rsidRDefault="00A55B4F" w:rsidP="00A55B4F">
            <w:pPr>
              <w:pStyle w:val="TableText"/>
            </w:pPr>
          </w:p>
        </w:tc>
        <w:tc>
          <w:tcPr>
            <w:tcW w:w="6390" w:type="dxa"/>
            <w:gridSpan w:val="3"/>
            <w:tcBorders>
              <w:top w:val="single" w:sz="4" w:space="0" w:color="auto"/>
            </w:tcBorders>
          </w:tcPr>
          <w:p w14:paraId="27AB5E33" w14:textId="329F9D12" w:rsidR="00A55B4F" w:rsidRPr="00D7779A" w:rsidRDefault="00A55B4F" w:rsidP="00A55B4F">
            <w:pPr>
              <w:pStyle w:val="TableText"/>
            </w:pPr>
            <w:r w:rsidRPr="00BE6878">
              <w:rPr>
                <w:noProof/>
              </w:rPr>
              <w:drawing>
                <wp:anchor distT="0" distB="0" distL="114300" distR="114300" simplePos="0" relativeHeight="251673600" behindDoc="0" locked="0" layoutInCell="1" allowOverlap="1" wp14:anchorId="30598785" wp14:editId="75B0B3D5">
                  <wp:simplePos x="0" y="0"/>
                  <wp:positionH relativeFrom="column">
                    <wp:posOffset>-1905</wp:posOffset>
                  </wp:positionH>
                  <wp:positionV relativeFrom="paragraph">
                    <wp:posOffset>142240</wp:posOffset>
                  </wp:positionV>
                  <wp:extent cx="3914775" cy="32893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4775" cy="328930"/>
                          </a:xfrm>
                          <a:prstGeom prst="rect">
                            <a:avLst/>
                          </a:prstGeom>
                          <a:noFill/>
                          <a:ln>
                            <a:noFill/>
                          </a:ln>
                        </pic:spPr>
                      </pic:pic>
                    </a:graphicData>
                  </a:graphic>
                </wp:anchor>
              </w:drawing>
            </w:r>
          </w:p>
        </w:tc>
      </w:tr>
      <w:tr w:rsidR="00A55B4F" w:rsidRPr="00D7779A" w14:paraId="2FA2A7DF" w14:textId="77777777" w:rsidTr="00E43539">
        <w:trPr>
          <w:cantSplit/>
        </w:trPr>
        <w:tc>
          <w:tcPr>
            <w:tcW w:w="2965" w:type="dxa"/>
            <w:vMerge w:val="restart"/>
          </w:tcPr>
          <w:p w14:paraId="53FAA324" w14:textId="38A2B111" w:rsidR="00A55B4F" w:rsidRPr="00D7779A" w:rsidRDefault="00A55B4F" w:rsidP="00A55B4F">
            <w:pPr>
              <w:pStyle w:val="TableText"/>
              <w:spacing w:line="240" w:lineRule="auto"/>
            </w:pPr>
            <w:r w:rsidRPr="00D7779A">
              <w:t xml:space="preserve">0x80 0x04 0x00 0x80 0x01 ... 0x00 </w:t>
            </w:r>
            <w:proofErr w:type="spellStart"/>
            <w:r w:rsidRPr="00D7779A">
              <w:t>0x00</w:t>
            </w:r>
            <w:proofErr w:type="spellEnd"/>
            <w:r w:rsidRPr="00D7779A">
              <w:t xml:space="preserve"> 0x00*</w:t>
            </w:r>
          </w:p>
        </w:tc>
        <w:tc>
          <w:tcPr>
            <w:tcW w:w="2880" w:type="dxa"/>
          </w:tcPr>
          <w:p w14:paraId="71AC1D4D" w14:textId="4CD0681F" w:rsidR="00A55B4F" w:rsidRPr="00D7779A" w:rsidRDefault="00A55B4F" w:rsidP="00A55B4F">
            <w:pPr>
              <w:pStyle w:val="TableText"/>
            </w:pPr>
            <w:r w:rsidRPr="00D7779A">
              <w:t>Bootloader flash. Send first page bytes 0x4C to 0x205B from the .</w:t>
            </w:r>
            <w:proofErr w:type="spellStart"/>
            <w:r w:rsidRPr="00D7779A">
              <w:t>msbl</w:t>
            </w:r>
            <w:proofErr w:type="spellEnd"/>
            <w:r w:rsidRPr="00D7779A">
              <w:t xml:space="preserve"> file.</w:t>
            </w:r>
          </w:p>
        </w:tc>
        <w:tc>
          <w:tcPr>
            <w:tcW w:w="1440" w:type="dxa"/>
          </w:tcPr>
          <w:p w14:paraId="72ECFEB7" w14:textId="72002AE9" w:rsidR="00A55B4F" w:rsidRPr="00D7779A" w:rsidRDefault="00A55B4F" w:rsidP="00A55B4F">
            <w:pPr>
              <w:pStyle w:val="TableText"/>
            </w:pPr>
            <w:r w:rsidRPr="00D7779A">
              <w:t>0xAA</w:t>
            </w:r>
          </w:p>
        </w:tc>
        <w:tc>
          <w:tcPr>
            <w:tcW w:w="2070" w:type="dxa"/>
          </w:tcPr>
          <w:p w14:paraId="08F4BA7B" w14:textId="77777777" w:rsidR="00A55B4F" w:rsidRPr="00D7779A" w:rsidRDefault="00A55B4F" w:rsidP="00A55B4F">
            <w:pPr>
              <w:pStyle w:val="TableText"/>
            </w:pPr>
            <w:r w:rsidRPr="00D7779A">
              <w:t>No error.</w:t>
            </w:r>
          </w:p>
        </w:tc>
      </w:tr>
      <w:tr w:rsidR="00A55B4F" w:rsidRPr="00D7779A" w14:paraId="6EA5FE4E" w14:textId="77777777" w:rsidTr="000453D2">
        <w:trPr>
          <w:cantSplit/>
        </w:trPr>
        <w:tc>
          <w:tcPr>
            <w:tcW w:w="2965" w:type="dxa"/>
            <w:vMerge/>
          </w:tcPr>
          <w:p w14:paraId="52F232EA" w14:textId="1EFA28B6" w:rsidR="00A55B4F" w:rsidRPr="00D7779A" w:rsidRDefault="00A55B4F" w:rsidP="00A55B4F">
            <w:pPr>
              <w:pStyle w:val="TableText"/>
              <w:spacing w:line="240" w:lineRule="auto"/>
              <w:rPr>
                <w:sz w:val="16"/>
                <w:szCs w:val="16"/>
              </w:rPr>
            </w:pPr>
          </w:p>
        </w:tc>
        <w:tc>
          <w:tcPr>
            <w:tcW w:w="6390" w:type="dxa"/>
            <w:gridSpan w:val="3"/>
          </w:tcPr>
          <w:p w14:paraId="3B6644CD" w14:textId="504CEC4A" w:rsidR="00A55B4F" w:rsidRDefault="00A55B4F" w:rsidP="00A55B4F">
            <w:pPr>
              <w:pStyle w:val="TableText"/>
              <w:spacing w:line="240" w:lineRule="auto"/>
              <w:rPr>
                <w:sz w:val="16"/>
                <w:szCs w:val="16"/>
              </w:rPr>
            </w:pPr>
            <w:bookmarkStart w:id="86" w:name="_Toc528674331"/>
            <w:r w:rsidRPr="00D7779A">
              <w:rPr>
                <w:noProof/>
              </w:rPr>
              <w:drawing>
                <wp:inline distT="0" distB="0" distL="0" distR="0" wp14:anchorId="3169AED6" wp14:editId="3E651166">
                  <wp:extent cx="3200400" cy="281974"/>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281974"/>
                          </a:xfrm>
                          <a:prstGeom prst="rect">
                            <a:avLst/>
                          </a:prstGeom>
                        </pic:spPr>
                      </pic:pic>
                    </a:graphicData>
                  </a:graphic>
                </wp:inline>
              </w:drawing>
            </w:r>
          </w:p>
          <w:p w14:paraId="0F3BA1BD" w14:textId="001832EC" w:rsidR="00A55B4F" w:rsidRDefault="00A55B4F" w:rsidP="00A55B4F">
            <w:pPr>
              <w:pStyle w:val="TableText"/>
            </w:pPr>
            <w:r w:rsidRPr="00D7779A">
              <w:rPr>
                <w:sz w:val="16"/>
                <w:szCs w:val="16"/>
              </w:rPr>
              <w:t>…</w:t>
            </w:r>
          </w:p>
          <w:p w14:paraId="2D3BEAA8" w14:textId="65122535" w:rsidR="00A55B4F" w:rsidRPr="00D7779A" w:rsidRDefault="00A55B4F" w:rsidP="00A55B4F">
            <w:pPr>
              <w:pStyle w:val="TableText"/>
              <w:spacing w:line="240" w:lineRule="auto"/>
            </w:pPr>
            <w:r w:rsidRPr="00D7779A">
              <w:rPr>
                <w:noProof/>
              </w:rPr>
              <w:drawing>
                <wp:inline distT="0" distB="0" distL="0" distR="0" wp14:anchorId="08965350" wp14:editId="0A06D5BE">
                  <wp:extent cx="3200400" cy="2316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231609"/>
                          </a:xfrm>
                          <a:prstGeom prst="rect">
                            <a:avLst/>
                          </a:prstGeom>
                        </pic:spPr>
                      </pic:pic>
                    </a:graphicData>
                  </a:graphic>
                </wp:inline>
              </w:drawing>
            </w:r>
            <w:bookmarkEnd w:id="86"/>
          </w:p>
        </w:tc>
      </w:tr>
      <w:tr w:rsidR="00A55B4F" w:rsidRPr="00D7779A" w14:paraId="7367CFBD" w14:textId="77777777" w:rsidTr="00E43539">
        <w:tc>
          <w:tcPr>
            <w:tcW w:w="2965" w:type="dxa"/>
          </w:tcPr>
          <w:p w14:paraId="7119D6EA" w14:textId="256CA8C2" w:rsidR="00A55B4F" w:rsidRPr="00D7779A" w:rsidRDefault="00A55B4F" w:rsidP="00A55B4F">
            <w:pPr>
              <w:pStyle w:val="TableText"/>
            </w:pPr>
            <w:r w:rsidRPr="00D7779A">
              <w:t xml:space="preserve">0x80 0x04 0x01 0x21 0x00 ... 0x00 </w:t>
            </w:r>
            <w:proofErr w:type="spellStart"/>
            <w:r w:rsidRPr="00D7779A">
              <w:t>0x00</w:t>
            </w:r>
            <w:proofErr w:type="spellEnd"/>
            <w:r w:rsidRPr="00D7779A">
              <w:t xml:space="preserve"> 0x00*</w:t>
            </w:r>
          </w:p>
        </w:tc>
        <w:tc>
          <w:tcPr>
            <w:tcW w:w="2880" w:type="dxa"/>
          </w:tcPr>
          <w:p w14:paraId="0756D475" w14:textId="5FF1CBDB" w:rsidR="00A55B4F" w:rsidRPr="00D7779A" w:rsidRDefault="00A55B4F" w:rsidP="00A55B4F">
            <w:pPr>
              <w:pStyle w:val="TableText"/>
            </w:pPr>
            <w:r w:rsidRPr="00D7779A">
              <w:t>Bootloader flash. Send second page bytes 0x205C to 0x406B from the .</w:t>
            </w:r>
            <w:proofErr w:type="spellStart"/>
            <w:r w:rsidRPr="00D7779A">
              <w:t>msbl</w:t>
            </w:r>
            <w:proofErr w:type="spellEnd"/>
            <w:r w:rsidRPr="00D7779A">
              <w:t xml:space="preserve"> file.</w:t>
            </w:r>
          </w:p>
        </w:tc>
        <w:tc>
          <w:tcPr>
            <w:tcW w:w="1440" w:type="dxa"/>
          </w:tcPr>
          <w:p w14:paraId="29215350" w14:textId="0FAAF033" w:rsidR="00A55B4F" w:rsidRPr="00D7779A" w:rsidRDefault="00A55B4F" w:rsidP="00A55B4F">
            <w:pPr>
              <w:pStyle w:val="TableText"/>
            </w:pPr>
            <w:r w:rsidRPr="00D7779A">
              <w:t>0xAA</w:t>
            </w:r>
          </w:p>
        </w:tc>
        <w:tc>
          <w:tcPr>
            <w:tcW w:w="2070" w:type="dxa"/>
          </w:tcPr>
          <w:p w14:paraId="7E85F07C" w14:textId="77777777" w:rsidR="00A55B4F" w:rsidRPr="00D7779A" w:rsidRDefault="00A55B4F" w:rsidP="00A55B4F">
            <w:pPr>
              <w:pStyle w:val="TableText"/>
            </w:pPr>
            <w:r w:rsidRPr="00D7779A">
              <w:t>No error.</w:t>
            </w:r>
          </w:p>
        </w:tc>
      </w:tr>
      <w:tr w:rsidR="00A55B4F" w:rsidRPr="00D7779A" w14:paraId="4AE8B9C5" w14:textId="77777777" w:rsidTr="00E43539">
        <w:tc>
          <w:tcPr>
            <w:tcW w:w="2965" w:type="dxa"/>
          </w:tcPr>
          <w:p w14:paraId="709967E3" w14:textId="47FD19C8" w:rsidR="00A55B4F" w:rsidRPr="00D7779A" w:rsidRDefault="00A55B4F" w:rsidP="00A55B4F">
            <w:pPr>
              <w:pStyle w:val="TableText"/>
            </w:pPr>
            <w:r w:rsidRPr="00D7779A">
              <w:t xml:space="preserve">0x80 0x04 0x02 </w:t>
            </w:r>
            <w:proofErr w:type="spellStart"/>
            <w:r w:rsidRPr="00D7779A">
              <w:t>0x02</w:t>
            </w:r>
            <w:proofErr w:type="spellEnd"/>
            <w:r w:rsidRPr="00D7779A">
              <w:t xml:space="preserve"> 0xC1 ... 0x00 </w:t>
            </w:r>
            <w:proofErr w:type="spellStart"/>
            <w:r w:rsidRPr="00D7779A">
              <w:t>0x00</w:t>
            </w:r>
            <w:proofErr w:type="spellEnd"/>
            <w:r w:rsidRPr="00D7779A">
              <w:t xml:space="preserve"> 0x00*</w:t>
            </w:r>
          </w:p>
        </w:tc>
        <w:tc>
          <w:tcPr>
            <w:tcW w:w="2880" w:type="dxa"/>
          </w:tcPr>
          <w:p w14:paraId="483374C3" w14:textId="4BFBB798" w:rsidR="00A55B4F" w:rsidRPr="00D7779A" w:rsidRDefault="00A55B4F" w:rsidP="00A55B4F">
            <w:pPr>
              <w:pStyle w:val="TableText"/>
            </w:pPr>
            <w:r w:rsidRPr="00D7779A">
              <w:t>Bootloader flash. Send third page bytes 0x406C to 0607B from the .</w:t>
            </w:r>
            <w:proofErr w:type="spellStart"/>
            <w:r w:rsidRPr="00D7779A">
              <w:t>msbl</w:t>
            </w:r>
            <w:proofErr w:type="spellEnd"/>
            <w:r w:rsidRPr="00D7779A">
              <w:t xml:space="preserve"> file.</w:t>
            </w:r>
          </w:p>
        </w:tc>
        <w:tc>
          <w:tcPr>
            <w:tcW w:w="1440" w:type="dxa"/>
          </w:tcPr>
          <w:p w14:paraId="79133C12" w14:textId="08B06B7A" w:rsidR="00A55B4F" w:rsidRPr="00D7779A" w:rsidRDefault="00A55B4F" w:rsidP="00A55B4F">
            <w:pPr>
              <w:pStyle w:val="TableText"/>
            </w:pPr>
            <w:r w:rsidRPr="00D7779A">
              <w:t>0xAA</w:t>
            </w:r>
          </w:p>
        </w:tc>
        <w:tc>
          <w:tcPr>
            <w:tcW w:w="2070" w:type="dxa"/>
          </w:tcPr>
          <w:p w14:paraId="71F47992" w14:textId="77777777" w:rsidR="00A55B4F" w:rsidRPr="00D7779A" w:rsidRDefault="00A55B4F" w:rsidP="00A55B4F">
            <w:pPr>
              <w:pStyle w:val="TableText"/>
            </w:pPr>
            <w:r w:rsidRPr="00D7779A">
              <w:t>No error.</w:t>
            </w:r>
          </w:p>
        </w:tc>
      </w:tr>
      <w:tr w:rsidR="00A55B4F" w:rsidRPr="00D7779A" w14:paraId="1F395B54" w14:textId="77777777" w:rsidTr="00E43539">
        <w:tc>
          <w:tcPr>
            <w:tcW w:w="2965" w:type="dxa"/>
          </w:tcPr>
          <w:p w14:paraId="5D2B8B6A" w14:textId="295BA732" w:rsidR="00A55B4F" w:rsidRPr="00D7779A" w:rsidRDefault="00A55B4F" w:rsidP="00A55B4F">
            <w:pPr>
              <w:pStyle w:val="TableText"/>
            </w:pPr>
            <w:r w:rsidRPr="00D7779A">
              <w:t xml:space="preserve">0x80 0x04 0xEO 0x6C 0x1C ... 0x00 </w:t>
            </w:r>
            <w:proofErr w:type="spellStart"/>
            <w:r w:rsidRPr="00D7779A">
              <w:t>0x00</w:t>
            </w:r>
            <w:proofErr w:type="spellEnd"/>
            <w:r w:rsidRPr="00D7779A">
              <w:t xml:space="preserve"> 0x00*</w:t>
            </w:r>
          </w:p>
        </w:tc>
        <w:tc>
          <w:tcPr>
            <w:tcW w:w="2880" w:type="dxa"/>
          </w:tcPr>
          <w:p w14:paraId="6A903AF8" w14:textId="7F83D80D" w:rsidR="00A55B4F" w:rsidRPr="00D7779A" w:rsidRDefault="00A55B4F" w:rsidP="00A55B4F">
            <w:pPr>
              <w:pStyle w:val="TableText"/>
            </w:pPr>
            <w:r w:rsidRPr="00D7779A">
              <w:t>Bootloader flash. Send fourth page bytes 0x607C to 0x808B from the .</w:t>
            </w:r>
            <w:proofErr w:type="spellStart"/>
            <w:r w:rsidRPr="00D7779A">
              <w:t>msbl</w:t>
            </w:r>
            <w:proofErr w:type="spellEnd"/>
            <w:r w:rsidRPr="00D7779A">
              <w:t xml:space="preserve"> file.</w:t>
            </w:r>
          </w:p>
        </w:tc>
        <w:tc>
          <w:tcPr>
            <w:tcW w:w="1440" w:type="dxa"/>
          </w:tcPr>
          <w:p w14:paraId="3A3337A7" w14:textId="74AA7BDB" w:rsidR="00A55B4F" w:rsidRPr="00D7779A" w:rsidRDefault="00A55B4F" w:rsidP="00A55B4F">
            <w:pPr>
              <w:pStyle w:val="TableText"/>
            </w:pPr>
            <w:r w:rsidRPr="00D7779A">
              <w:t>0xAA</w:t>
            </w:r>
          </w:p>
        </w:tc>
        <w:tc>
          <w:tcPr>
            <w:tcW w:w="2070" w:type="dxa"/>
          </w:tcPr>
          <w:p w14:paraId="59EAC94C" w14:textId="77777777" w:rsidR="00A55B4F" w:rsidRPr="00D7779A" w:rsidRDefault="00A55B4F" w:rsidP="00A55B4F">
            <w:pPr>
              <w:pStyle w:val="TableText"/>
            </w:pPr>
            <w:r w:rsidRPr="00D7779A">
              <w:t>No error.</w:t>
            </w:r>
          </w:p>
        </w:tc>
      </w:tr>
      <w:tr w:rsidR="00A55B4F" w:rsidRPr="00D7779A" w14:paraId="023CFC2C" w14:textId="77777777" w:rsidTr="00E43539">
        <w:trPr>
          <w:cantSplit/>
        </w:trPr>
        <w:tc>
          <w:tcPr>
            <w:tcW w:w="2965" w:type="dxa"/>
          </w:tcPr>
          <w:p w14:paraId="76715C83" w14:textId="659C3CF7" w:rsidR="00A55B4F" w:rsidRPr="00D7779A" w:rsidRDefault="00A55B4F" w:rsidP="00A55B4F">
            <w:pPr>
              <w:pStyle w:val="TableText"/>
            </w:pPr>
            <w:r w:rsidRPr="00D7779A">
              <w:t xml:space="preserve">0x80 0x04 0xFF 0xC3 0x0D ... 0x00 </w:t>
            </w:r>
            <w:proofErr w:type="spellStart"/>
            <w:r w:rsidRPr="00D7779A">
              <w:t>0x00</w:t>
            </w:r>
            <w:proofErr w:type="spellEnd"/>
            <w:r w:rsidRPr="00D7779A">
              <w:t xml:space="preserve"> 0x00*</w:t>
            </w:r>
          </w:p>
        </w:tc>
        <w:tc>
          <w:tcPr>
            <w:tcW w:w="2880" w:type="dxa"/>
          </w:tcPr>
          <w:p w14:paraId="75F6F3DD" w14:textId="3025BE4E" w:rsidR="00A55B4F" w:rsidRPr="00D7779A" w:rsidRDefault="00A55B4F" w:rsidP="00A55B4F">
            <w:pPr>
              <w:pStyle w:val="TableText"/>
            </w:pPr>
            <w:r w:rsidRPr="00D7779A">
              <w:t>Bootloader flash. Send fifth page bytes 0x808C to 0XA09B from the .</w:t>
            </w:r>
            <w:proofErr w:type="spellStart"/>
            <w:r w:rsidRPr="00D7779A">
              <w:t>msbl</w:t>
            </w:r>
            <w:proofErr w:type="spellEnd"/>
            <w:r w:rsidRPr="00D7779A">
              <w:t xml:space="preserve"> file.</w:t>
            </w:r>
          </w:p>
        </w:tc>
        <w:tc>
          <w:tcPr>
            <w:tcW w:w="1440" w:type="dxa"/>
          </w:tcPr>
          <w:p w14:paraId="1DF6633E" w14:textId="03B80801" w:rsidR="00A55B4F" w:rsidRPr="00D7779A" w:rsidRDefault="00A55B4F" w:rsidP="00A55B4F">
            <w:pPr>
              <w:pStyle w:val="TableText"/>
            </w:pPr>
            <w:r w:rsidRPr="00D7779A">
              <w:t>0xAA</w:t>
            </w:r>
          </w:p>
        </w:tc>
        <w:tc>
          <w:tcPr>
            <w:tcW w:w="2070" w:type="dxa"/>
          </w:tcPr>
          <w:p w14:paraId="104A020A" w14:textId="77777777" w:rsidR="00A55B4F" w:rsidRPr="00D7779A" w:rsidRDefault="00A55B4F" w:rsidP="00A55B4F">
            <w:pPr>
              <w:pStyle w:val="TableText"/>
            </w:pPr>
            <w:r w:rsidRPr="00D7779A">
              <w:t>No error.</w:t>
            </w:r>
          </w:p>
        </w:tc>
      </w:tr>
      <w:tr w:rsidR="00A55B4F" w:rsidRPr="00D7779A" w14:paraId="56B7A3E2" w14:textId="77777777" w:rsidTr="00E43539">
        <w:trPr>
          <w:cantSplit/>
        </w:trPr>
        <w:tc>
          <w:tcPr>
            <w:tcW w:w="2965" w:type="dxa"/>
          </w:tcPr>
          <w:p w14:paraId="3676EC85" w14:textId="130867F0" w:rsidR="00A55B4F" w:rsidRPr="00921128" w:rsidRDefault="00A55B4F" w:rsidP="00A55B4F">
            <w:pPr>
              <w:pStyle w:val="TableText"/>
            </w:pPr>
            <w:r w:rsidRPr="00921128">
              <w:t>0x0</w:t>
            </w:r>
            <w:r>
              <w:t>1</w:t>
            </w:r>
            <w:r w:rsidRPr="00921128">
              <w:t xml:space="preserve"> 0x00 0x0</w:t>
            </w:r>
            <w:r>
              <w:t>0</w:t>
            </w:r>
            <w:r w:rsidRPr="000B2EB3">
              <w:t>*</w:t>
            </w:r>
          </w:p>
        </w:tc>
        <w:tc>
          <w:tcPr>
            <w:tcW w:w="2880" w:type="dxa"/>
          </w:tcPr>
          <w:p w14:paraId="336795C9" w14:textId="4DCE0B86" w:rsidR="00A55B4F" w:rsidRPr="00921128" w:rsidRDefault="00A55B4F" w:rsidP="00A55B4F">
            <w:pPr>
              <w:pStyle w:val="TableText"/>
            </w:pPr>
            <w:r>
              <w:t>Exit bootloader mode and jump to application.</w:t>
            </w:r>
          </w:p>
          <w:p w14:paraId="0B5C7F83" w14:textId="03C42BC7" w:rsidR="00A55B4F" w:rsidRPr="00921128" w:rsidRDefault="00A55B4F" w:rsidP="00A55B4F">
            <w:pPr>
              <w:pStyle w:val="TableText"/>
            </w:pPr>
            <w:r w:rsidRPr="00921128">
              <w:t>Note</w:t>
            </w:r>
            <w:r>
              <w:t>:</w:t>
            </w:r>
            <w:r w:rsidRPr="00921128">
              <w:t xml:space="preserve"> </w:t>
            </w:r>
            <w:r>
              <w:t>S</w:t>
            </w:r>
            <w:r w:rsidRPr="000B2EB3">
              <w:t>end</w:t>
            </w:r>
            <w:r>
              <w:t>ing</w:t>
            </w:r>
            <w:r w:rsidRPr="000B2EB3">
              <w:t xml:space="preserve"> </w:t>
            </w:r>
            <w:r>
              <w:t xml:space="preserve">the </w:t>
            </w:r>
            <w:r w:rsidRPr="000B2EB3">
              <w:t xml:space="preserve">bootloader command </w:t>
            </w:r>
            <w:r>
              <w:t xml:space="preserve">is not mandatory. The microcontroller can be </w:t>
            </w:r>
            <w:proofErr w:type="gramStart"/>
            <w:r>
              <w:t>reset</w:t>
            </w:r>
            <w:proofErr w:type="gramEnd"/>
            <w:r>
              <w:t xml:space="preserve"> and the EBL pin can be set to reverse the polarity to jump on the application.</w:t>
            </w:r>
          </w:p>
        </w:tc>
        <w:tc>
          <w:tcPr>
            <w:tcW w:w="1440" w:type="dxa"/>
          </w:tcPr>
          <w:p w14:paraId="76948C38" w14:textId="5AD7DFA1" w:rsidR="00A55B4F" w:rsidRPr="00921128" w:rsidRDefault="00A55B4F" w:rsidP="00A55B4F">
            <w:pPr>
              <w:pStyle w:val="TableText"/>
            </w:pPr>
            <w:r w:rsidRPr="00921128">
              <w:t>0xAA</w:t>
            </w:r>
          </w:p>
        </w:tc>
        <w:tc>
          <w:tcPr>
            <w:tcW w:w="2070" w:type="dxa"/>
          </w:tcPr>
          <w:p w14:paraId="3BD4330F" w14:textId="26AAF77C" w:rsidR="00A55B4F" w:rsidRPr="00921128" w:rsidRDefault="00A55B4F" w:rsidP="00A55B4F">
            <w:pPr>
              <w:pStyle w:val="TableText"/>
            </w:pPr>
            <w:r w:rsidRPr="00921128">
              <w:t>No error.</w:t>
            </w:r>
          </w:p>
        </w:tc>
      </w:tr>
    </w:tbl>
    <w:p w14:paraId="77EDF671" w14:textId="77777777" w:rsidR="00E55D03" w:rsidRPr="00D7779A" w:rsidRDefault="00E55D03" w:rsidP="00E55D03">
      <w:pPr>
        <w:pStyle w:val="Body"/>
        <w:spacing w:before="0"/>
        <w:rPr>
          <w:i/>
          <w:sz w:val="18"/>
          <w:szCs w:val="18"/>
        </w:rPr>
      </w:pPr>
      <w:r w:rsidRPr="00D7779A">
        <w:rPr>
          <w:i/>
          <w:sz w:val="18"/>
          <w:szCs w:val="18"/>
        </w:rPr>
        <w:t>*Mandatory</w:t>
      </w:r>
    </w:p>
    <w:p w14:paraId="7F144D7A" w14:textId="77777777" w:rsidR="00E55D03" w:rsidRPr="00D7779A" w:rsidRDefault="00E55D03" w:rsidP="00E55D03">
      <w:pPr>
        <w:pStyle w:val="Body"/>
        <w:spacing w:before="0"/>
        <w:rPr>
          <w:i/>
          <w:sz w:val="18"/>
        </w:rPr>
      </w:pPr>
      <w:r w:rsidRPr="00D7779A">
        <w:rPr>
          <w:i/>
          <w:sz w:val="18"/>
          <w:szCs w:val="18"/>
        </w:rPr>
        <w:t>+Recommended</w:t>
      </w:r>
    </w:p>
    <w:p w14:paraId="0F6E98F0" w14:textId="4DC07690" w:rsidR="00A902E6" w:rsidRDefault="00A902E6">
      <w:pPr>
        <w:rPr>
          <w:rFonts w:ascii="Arial" w:hAnsi="Arial" w:cs="Arial"/>
          <w:snapToGrid w:val="0"/>
          <w:szCs w:val="19"/>
          <w:lang w:eastAsia="zh-CN"/>
        </w:rPr>
      </w:pPr>
      <w:r>
        <w:br w:type="page"/>
      </w:r>
    </w:p>
    <w:p w14:paraId="20EDE284" w14:textId="13815BD7" w:rsidR="00D70BCF" w:rsidRPr="00D7779A" w:rsidRDefault="00D70BCF" w:rsidP="00D70BCF">
      <w:pPr>
        <w:pStyle w:val="Body"/>
      </w:pPr>
      <w:r w:rsidRPr="00101CC2">
        <w:rPr>
          <w:b/>
          <w:bCs/>
        </w:rPr>
        <w:lastRenderedPageBreak/>
        <w:fldChar w:fldCharType="begin"/>
      </w:r>
      <w:r w:rsidRPr="00101CC2">
        <w:rPr>
          <w:b/>
          <w:bCs/>
        </w:rPr>
        <w:instrText xml:space="preserve"> REF _Ref10109792 \h </w:instrText>
      </w:r>
      <w:r w:rsidR="00D7779A" w:rsidRPr="00101CC2">
        <w:rPr>
          <w:b/>
          <w:bCs/>
        </w:rPr>
        <w:instrText xml:space="preserve"> \* MERGEFORMAT </w:instrText>
      </w:r>
      <w:r w:rsidRPr="00101CC2">
        <w:rPr>
          <w:b/>
          <w:bCs/>
        </w:rPr>
      </w:r>
      <w:r w:rsidRPr="00101CC2">
        <w:rPr>
          <w:b/>
          <w:bCs/>
        </w:rPr>
        <w:fldChar w:fldCharType="separate"/>
      </w:r>
      <w:r w:rsidR="00BD36E2" w:rsidRPr="00BD36E2">
        <w:rPr>
          <w:b/>
          <w:bCs/>
        </w:rPr>
        <w:t xml:space="preserve">Table </w:t>
      </w:r>
      <w:r w:rsidR="00BD36E2" w:rsidRPr="00BD36E2">
        <w:rPr>
          <w:b/>
          <w:bCs/>
          <w:noProof/>
        </w:rPr>
        <w:t>6</w:t>
      </w:r>
      <w:r w:rsidRPr="00101CC2">
        <w:rPr>
          <w:b/>
          <w:bCs/>
        </w:rPr>
        <w:fldChar w:fldCharType="end"/>
      </w:r>
      <w:r w:rsidRPr="00D7779A">
        <w:t xml:space="preserve"> shows how to download </w:t>
      </w:r>
      <w:r w:rsidR="00A902E6">
        <w:t xml:space="preserve">the </w:t>
      </w:r>
      <w:r w:rsidRPr="00D7779A">
        <w:t xml:space="preserve">application by using </w:t>
      </w:r>
      <w:r w:rsidR="00A902E6">
        <w:t>the .</w:t>
      </w:r>
      <w:proofErr w:type="spellStart"/>
      <w:r w:rsidRPr="00D7779A">
        <w:t>msbl</w:t>
      </w:r>
      <w:proofErr w:type="spellEnd"/>
      <w:r w:rsidRPr="00D7779A">
        <w:t xml:space="preserve"> file with</w:t>
      </w:r>
      <w:r w:rsidR="00A902E6">
        <w:t xml:space="preserve"> the</w:t>
      </w:r>
      <w:r w:rsidRPr="00D7779A">
        <w:t xml:space="preserve"> partial page download feature. By using this method</w:t>
      </w:r>
      <w:r w:rsidR="00A902E6">
        <w:t>,</w:t>
      </w:r>
      <w:r w:rsidRPr="00D7779A">
        <w:t xml:space="preserve"> each flash page payload (8208-byte) data can be sent </w:t>
      </w:r>
      <w:r w:rsidR="00A902E6">
        <w:t>as</w:t>
      </w:r>
      <w:r w:rsidR="00A902E6" w:rsidRPr="00D7779A">
        <w:t xml:space="preserve"> </w:t>
      </w:r>
      <w:r w:rsidRPr="00D7779A">
        <w:t>different length packet sizes varying between 1</w:t>
      </w:r>
      <w:r w:rsidR="00A902E6">
        <w:t xml:space="preserve"> byte</w:t>
      </w:r>
      <w:r w:rsidRPr="00D7779A">
        <w:t xml:space="preserve"> and 8208 bytes. </w:t>
      </w:r>
      <w:r w:rsidR="00A902E6">
        <w:t>In</w:t>
      </w:r>
      <w:r w:rsidR="00A902E6" w:rsidRPr="00D7779A">
        <w:t xml:space="preserve"> </w:t>
      </w:r>
      <w:r w:rsidRPr="00D7779A">
        <w:t xml:space="preserve">this example, </w:t>
      </w:r>
      <w:r w:rsidR="00A902E6">
        <w:t xml:space="preserve">the </w:t>
      </w:r>
      <w:r w:rsidRPr="00D7779A">
        <w:t>partial page data load size is selected as 4000.</w:t>
      </w:r>
    </w:p>
    <w:p w14:paraId="63BC2686" w14:textId="56055287" w:rsidR="00D70BCF" w:rsidRPr="00D7779A" w:rsidRDefault="00D70BCF" w:rsidP="00D70BCF">
      <w:pPr>
        <w:pStyle w:val="TableTitle"/>
        <w:rPr>
          <w:rFonts w:cs="Arial"/>
        </w:rPr>
      </w:pPr>
      <w:bookmarkStart w:id="87" w:name="_Ref10109792"/>
      <w:bookmarkStart w:id="88" w:name="_Ref10109692"/>
      <w:bookmarkStart w:id="89" w:name="_Toc80800218"/>
      <w:r w:rsidRPr="00D7779A">
        <w:rPr>
          <w:rFonts w:cs="Arial"/>
        </w:rPr>
        <w:t xml:space="preserve">Table </w:t>
      </w:r>
      <w:r w:rsidR="005F6571" w:rsidRPr="00D7779A">
        <w:rPr>
          <w:rFonts w:cs="Arial"/>
        </w:rPr>
        <w:fldChar w:fldCharType="begin"/>
      </w:r>
      <w:r w:rsidR="005F6571" w:rsidRPr="00D7779A">
        <w:rPr>
          <w:rFonts w:cs="Arial"/>
        </w:rPr>
        <w:instrText xml:space="preserve"> SEQ Table \* ARABIC </w:instrText>
      </w:r>
      <w:r w:rsidR="005F6571" w:rsidRPr="00D7779A">
        <w:rPr>
          <w:rFonts w:cs="Arial"/>
        </w:rPr>
        <w:fldChar w:fldCharType="separate"/>
      </w:r>
      <w:r w:rsidR="00BD36E2">
        <w:rPr>
          <w:rFonts w:cs="Arial"/>
          <w:noProof/>
        </w:rPr>
        <w:t>6</w:t>
      </w:r>
      <w:r w:rsidR="005F6571" w:rsidRPr="00D7779A">
        <w:rPr>
          <w:rFonts w:cs="Arial"/>
          <w:noProof/>
        </w:rPr>
        <w:fldChar w:fldCharType="end"/>
      </w:r>
      <w:bookmarkEnd w:id="87"/>
      <w:r w:rsidR="00A902E6">
        <w:rPr>
          <w:rFonts w:cs="Arial"/>
        </w:rPr>
        <w:t>.</w:t>
      </w:r>
      <w:r w:rsidRPr="00D7779A">
        <w:rPr>
          <w:rFonts w:cs="Arial"/>
        </w:rPr>
        <w:t xml:space="preserve"> Application Programming Example by </w:t>
      </w:r>
      <w:bookmarkEnd w:id="88"/>
      <w:r w:rsidR="007A2AD6">
        <w:rPr>
          <w:rFonts w:cs="Arial"/>
        </w:rPr>
        <w:t>U</w:t>
      </w:r>
      <w:r w:rsidR="001E12CA">
        <w:t xml:space="preserve">sing </w:t>
      </w:r>
      <w:r w:rsidR="007A2AD6">
        <w:t>P</w:t>
      </w:r>
      <w:r w:rsidR="001E12CA">
        <w:t xml:space="preserve">artial </w:t>
      </w:r>
      <w:r w:rsidR="007A2AD6">
        <w:t>P</w:t>
      </w:r>
      <w:r w:rsidR="001E12CA">
        <w:t>ages</w:t>
      </w:r>
      <w:bookmarkEnd w:id="89"/>
    </w:p>
    <w:tbl>
      <w:tblPr>
        <w:tblStyle w:val="TableGrid"/>
        <w:tblW w:w="9717" w:type="dxa"/>
        <w:tblLayout w:type="fixed"/>
        <w:tblLook w:val="04A0" w:firstRow="1" w:lastRow="0" w:firstColumn="1" w:lastColumn="0" w:noHBand="0" w:noVBand="1"/>
      </w:tblPr>
      <w:tblGrid>
        <w:gridCol w:w="2695"/>
        <w:gridCol w:w="3510"/>
        <w:gridCol w:w="1440"/>
        <w:gridCol w:w="2072"/>
      </w:tblGrid>
      <w:tr w:rsidR="00D70BCF" w:rsidRPr="00D7779A" w14:paraId="01588F0C" w14:textId="77777777" w:rsidTr="00BC6C9E">
        <w:trPr>
          <w:cantSplit/>
          <w:tblHeader/>
        </w:trPr>
        <w:tc>
          <w:tcPr>
            <w:tcW w:w="2695" w:type="dxa"/>
            <w:shd w:val="clear" w:color="auto" w:fill="D9D9D9" w:themeFill="background1" w:themeFillShade="D9"/>
          </w:tcPr>
          <w:p w14:paraId="6EFEA514" w14:textId="77777777" w:rsidR="00D70BCF" w:rsidRPr="00D7779A" w:rsidRDefault="00D70BCF" w:rsidP="00CD1447">
            <w:pPr>
              <w:pStyle w:val="TableHeader"/>
            </w:pPr>
            <w:r w:rsidRPr="00D7779A">
              <w:t>HOST COMMAND</w:t>
            </w:r>
          </w:p>
        </w:tc>
        <w:tc>
          <w:tcPr>
            <w:tcW w:w="3510" w:type="dxa"/>
            <w:shd w:val="clear" w:color="auto" w:fill="D9D9D9" w:themeFill="background1" w:themeFillShade="D9"/>
          </w:tcPr>
          <w:p w14:paraId="3A0FD50C" w14:textId="77777777" w:rsidR="00D70BCF" w:rsidRPr="00D7779A" w:rsidRDefault="00D70BCF" w:rsidP="00183C72">
            <w:pPr>
              <w:pStyle w:val="TableHeader"/>
            </w:pPr>
            <w:r w:rsidRPr="00D7779A">
              <w:t>COMMAND DESCRIPTION</w:t>
            </w:r>
          </w:p>
        </w:tc>
        <w:tc>
          <w:tcPr>
            <w:tcW w:w="1440" w:type="dxa"/>
            <w:shd w:val="clear" w:color="auto" w:fill="D9D9D9" w:themeFill="background1" w:themeFillShade="D9"/>
          </w:tcPr>
          <w:p w14:paraId="0C6CF837" w14:textId="70CFA58C" w:rsidR="00D70BCF" w:rsidRPr="00D7779A" w:rsidRDefault="00D70BCF" w:rsidP="00CD1447">
            <w:pPr>
              <w:pStyle w:val="TableHeader"/>
            </w:pPr>
            <w:r w:rsidRPr="00D7779A">
              <w:t>MAX</w:t>
            </w:r>
            <w:r w:rsidR="007847E6">
              <w:t>78000</w:t>
            </w:r>
            <w:r w:rsidRPr="00D7779A">
              <w:t xml:space="preserve"> BOOTLOADER RESPONSE</w:t>
            </w:r>
          </w:p>
        </w:tc>
        <w:tc>
          <w:tcPr>
            <w:tcW w:w="2072" w:type="dxa"/>
            <w:shd w:val="clear" w:color="auto" w:fill="D9D9D9" w:themeFill="background1" w:themeFillShade="D9"/>
          </w:tcPr>
          <w:p w14:paraId="4B7B1B10" w14:textId="77777777" w:rsidR="00D70BCF" w:rsidRPr="00D7779A" w:rsidRDefault="00D70BCF" w:rsidP="00CD1447">
            <w:pPr>
              <w:pStyle w:val="TableHeader"/>
            </w:pPr>
            <w:r w:rsidRPr="00D7779A">
              <w:t>RESPONSE</w:t>
            </w:r>
          </w:p>
          <w:p w14:paraId="4CCA20C9" w14:textId="77777777" w:rsidR="00D70BCF" w:rsidRPr="00D7779A" w:rsidRDefault="00D70BCF" w:rsidP="00CD1447">
            <w:pPr>
              <w:pStyle w:val="TableHeader"/>
              <w:rPr>
                <w:highlight w:val="yellow"/>
              </w:rPr>
            </w:pPr>
            <w:r w:rsidRPr="00D7779A">
              <w:t>DESCRIPTION</w:t>
            </w:r>
          </w:p>
        </w:tc>
      </w:tr>
      <w:tr w:rsidR="00D70BCF" w:rsidRPr="00D7779A" w14:paraId="1DCCEBF5" w14:textId="77777777" w:rsidTr="00BC6C9E">
        <w:tc>
          <w:tcPr>
            <w:tcW w:w="2695" w:type="dxa"/>
          </w:tcPr>
          <w:p w14:paraId="2613352F" w14:textId="1AFA0D5A" w:rsidR="00D70BCF" w:rsidRPr="00D7779A" w:rsidRDefault="00D70BCF" w:rsidP="00CD1447">
            <w:pPr>
              <w:pStyle w:val="TableText"/>
              <w:spacing w:line="240" w:lineRule="auto"/>
            </w:pPr>
            <w:r w:rsidRPr="00D7779A">
              <w:t>0x01 0x00 0x08*</w:t>
            </w:r>
          </w:p>
        </w:tc>
        <w:tc>
          <w:tcPr>
            <w:tcW w:w="3510" w:type="dxa"/>
          </w:tcPr>
          <w:p w14:paraId="4BF9A7DE" w14:textId="77777777" w:rsidR="000453D2" w:rsidRDefault="00FF01CD" w:rsidP="00CD1447">
            <w:pPr>
              <w:pStyle w:val="TableText"/>
              <w:spacing w:line="240" w:lineRule="auto"/>
            </w:pPr>
            <w:r w:rsidRPr="00D7779A">
              <w:t>Set mode to 0x08 for bootloader mode.</w:t>
            </w:r>
          </w:p>
          <w:p w14:paraId="49EC1534" w14:textId="37ADD270" w:rsidR="00D70BCF" w:rsidRPr="00D7779A" w:rsidRDefault="00FF01CD" w:rsidP="00CD1447">
            <w:pPr>
              <w:pStyle w:val="TableText"/>
              <w:spacing w:line="240" w:lineRule="auto"/>
            </w:pPr>
            <w:r w:rsidRPr="00D7779A">
              <w:t>Note that this is one of the alternative methods for entering bootloader</w:t>
            </w:r>
            <w:r w:rsidR="000453D2">
              <w:t xml:space="preserve"> mode</w:t>
            </w:r>
            <w:r w:rsidRPr="00D7779A">
              <w:t>. If this command is used</w:t>
            </w:r>
            <w:r w:rsidR="000453D2">
              <w:t>,</w:t>
            </w:r>
            <w:r w:rsidRPr="00D7779A">
              <w:t xml:space="preserve"> </w:t>
            </w:r>
            <w:r w:rsidR="000453D2">
              <w:t xml:space="preserve">the </w:t>
            </w:r>
            <w:r w:rsidRPr="00D7779A">
              <w:t>EBL pin is not necessary</w:t>
            </w:r>
            <w:r w:rsidR="000453D2">
              <w:t>.</w:t>
            </w:r>
            <w:r w:rsidRPr="00D7779A">
              <w:t xml:space="preserve"> See </w:t>
            </w:r>
            <w:r w:rsidR="000453D2">
              <w:t xml:space="preserve">the </w:t>
            </w:r>
            <w:r w:rsidRPr="00D7779A">
              <w:t>Entering Bootloader Mode from</w:t>
            </w:r>
            <w:r w:rsidR="008C56E2">
              <w:t xml:space="preserve"> the</w:t>
            </w:r>
            <w:r w:rsidRPr="00D7779A">
              <w:t xml:space="preserve"> Application Mode </w:t>
            </w:r>
            <w:r w:rsidR="000453D2">
              <w:t xml:space="preserve">section </w:t>
            </w:r>
            <w:r w:rsidRPr="00D7779A">
              <w:t>for alternative ways to enter bootloader</w:t>
            </w:r>
            <w:r w:rsidR="000453D2">
              <w:t xml:space="preserve"> mode.</w:t>
            </w:r>
          </w:p>
        </w:tc>
        <w:tc>
          <w:tcPr>
            <w:tcW w:w="1440" w:type="dxa"/>
          </w:tcPr>
          <w:p w14:paraId="00F65086" w14:textId="0000515D" w:rsidR="00D70BCF" w:rsidRPr="00D7779A" w:rsidRDefault="00634411" w:rsidP="00CD1447">
            <w:pPr>
              <w:pStyle w:val="TableText"/>
              <w:spacing w:line="240" w:lineRule="auto"/>
            </w:pPr>
            <w:r w:rsidRPr="00D7779A">
              <w:t>0xAA</w:t>
            </w:r>
          </w:p>
        </w:tc>
        <w:tc>
          <w:tcPr>
            <w:tcW w:w="2072" w:type="dxa"/>
          </w:tcPr>
          <w:p w14:paraId="047BD5FD" w14:textId="77777777" w:rsidR="00D70BCF" w:rsidRPr="00D7779A" w:rsidRDefault="00D70BCF" w:rsidP="00CD1447">
            <w:pPr>
              <w:pStyle w:val="TableText"/>
              <w:spacing w:line="240" w:lineRule="auto"/>
            </w:pPr>
            <w:r w:rsidRPr="00D7779A">
              <w:t>No error.</w:t>
            </w:r>
          </w:p>
        </w:tc>
      </w:tr>
      <w:tr w:rsidR="00D70BCF" w:rsidRPr="00D7779A" w14:paraId="3E85DB43" w14:textId="77777777" w:rsidTr="00BC6C9E">
        <w:tc>
          <w:tcPr>
            <w:tcW w:w="2695" w:type="dxa"/>
          </w:tcPr>
          <w:p w14:paraId="5984D8F2" w14:textId="7AFE4B92" w:rsidR="00D70BCF" w:rsidRPr="00D7779A" w:rsidRDefault="00D70BCF" w:rsidP="00CD1447">
            <w:pPr>
              <w:pStyle w:val="TableText"/>
            </w:pPr>
            <w:r w:rsidRPr="00D7779A">
              <w:t>0x02 0x00</w:t>
            </w:r>
            <w:r w:rsidR="00632BF9" w:rsidRPr="00D7779A">
              <w:t>*</w:t>
            </w:r>
          </w:p>
        </w:tc>
        <w:tc>
          <w:tcPr>
            <w:tcW w:w="3510" w:type="dxa"/>
          </w:tcPr>
          <w:p w14:paraId="5883ACA4" w14:textId="77777777" w:rsidR="00D70BCF" w:rsidRPr="00D7779A" w:rsidRDefault="00D70BCF" w:rsidP="00CD1447">
            <w:pPr>
              <w:pStyle w:val="TableText"/>
            </w:pPr>
            <w:r w:rsidRPr="00D7779A">
              <w:t>Read mode.</w:t>
            </w:r>
          </w:p>
        </w:tc>
        <w:tc>
          <w:tcPr>
            <w:tcW w:w="1440" w:type="dxa"/>
          </w:tcPr>
          <w:p w14:paraId="4E830750" w14:textId="2CC0CAAD" w:rsidR="00D70BCF" w:rsidRPr="00D7779A" w:rsidRDefault="00634411" w:rsidP="00CD1447">
            <w:pPr>
              <w:pStyle w:val="TableText"/>
            </w:pPr>
            <w:r w:rsidRPr="00D7779A">
              <w:t xml:space="preserve">0xAA </w:t>
            </w:r>
            <w:r w:rsidR="00D70BCF" w:rsidRPr="00D7779A">
              <w:t>0x08</w:t>
            </w:r>
          </w:p>
        </w:tc>
        <w:tc>
          <w:tcPr>
            <w:tcW w:w="2072" w:type="dxa"/>
          </w:tcPr>
          <w:p w14:paraId="13BC6BF2" w14:textId="77777777" w:rsidR="00D70BCF" w:rsidRPr="00D7779A" w:rsidRDefault="00D70BCF" w:rsidP="00CD1447">
            <w:pPr>
              <w:pStyle w:val="TableText"/>
            </w:pPr>
            <w:r w:rsidRPr="00D7779A">
              <w:t>No error. Mode is bootloader.</w:t>
            </w:r>
          </w:p>
        </w:tc>
      </w:tr>
      <w:tr w:rsidR="00D70BCF" w:rsidRPr="00D7779A" w14:paraId="06A3DC81" w14:textId="77777777" w:rsidTr="00BC6C9E">
        <w:tc>
          <w:tcPr>
            <w:tcW w:w="2695" w:type="dxa"/>
          </w:tcPr>
          <w:p w14:paraId="30396398" w14:textId="1EE4EF91" w:rsidR="00D70BCF" w:rsidRPr="00D7779A" w:rsidRDefault="00D70BCF" w:rsidP="00CD1447">
            <w:pPr>
              <w:pStyle w:val="TableText"/>
            </w:pPr>
            <w:r w:rsidRPr="00D7779A">
              <w:t>0xFF 0x00+</w:t>
            </w:r>
          </w:p>
        </w:tc>
        <w:tc>
          <w:tcPr>
            <w:tcW w:w="3510" w:type="dxa"/>
          </w:tcPr>
          <w:p w14:paraId="24AE9849" w14:textId="77777777" w:rsidR="00D70BCF" w:rsidRPr="00D7779A" w:rsidRDefault="00D70BCF" w:rsidP="00CD1447">
            <w:pPr>
              <w:pStyle w:val="TableText"/>
            </w:pPr>
            <w:r w:rsidRPr="00D7779A">
              <w:t>Get ID and MCU type.</w:t>
            </w:r>
          </w:p>
        </w:tc>
        <w:tc>
          <w:tcPr>
            <w:tcW w:w="1440" w:type="dxa"/>
          </w:tcPr>
          <w:p w14:paraId="5914E8BB" w14:textId="162F5BDB" w:rsidR="00D70BCF" w:rsidRPr="00D7779A" w:rsidRDefault="00634411" w:rsidP="00CD1447">
            <w:pPr>
              <w:pStyle w:val="TableText"/>
            </w:pPr>
            <w:r w:rsidRPr="00D7779A">
              <w:t xml:space="preserve">0xAA </w:t>
            </w:r>
            <w:r w:rsidR="00D70BCF" w:rsidRPr="00D7779A">
              <w:t>0x0</w:t>
            </w:r>
            <w:r w:rsidR="007847E6">
              <w:t>5</w:t>
            </w:r>
          </w:p>
        </w:tc>
        <w:tc>
          <w:tcPr>
            <w:tcW w:w="2072" w:type="dxa"/>
          </w:tcPr>
          <w:p w14:paraId="12314154" w14:textId="3548795F" w:rsidR="00D70BCF" w:rsidRPr="00D7779A" w:rsidRDefault="00D70BCF" w:rsidP="00CD1447">
            <w:pPr>
              <w:pStyle w:val="TableText"/>
            </w:pPr>
            <w:r w:rsidRPr="00D7779A">
              <w:t xml:space="preserve">No error. MCU is </w:t>
            </w:r>
            <w:r w:rsidR="007847E6">
              <w:t>MAX78000</w:t>
            </w:r>
            <w:r w:rsidRPr="00D7779A">
              <w:t>.</w:t>
            </w:r>
          </w:p>
        </w:tc>
      </w:tr>
      <w:tr w:rsidR="00D70BCF" w:rsidRPr="00D7779A" w14:paraId="4772BF41" w14:textId="77777777" w:rsidTr="00BC6C9E">
        <w:tc>
          <w:tcPr>
            <w:tcW w:w="2695" w:type="dxa"/>
          </w:tcPr>
          <w:p w14:paraId="574F020D" w14:textId="2D788784" w:rsidR="00D70BCF" w:rsidRPr="00D7779A" w:rsidRDefault="00D70BCF" w:rsidP="00CD1447">
            <w:pPr>
              <w:pStyle w:val="TableText"/>
            </w:pPr>
            <w:r w:rsidRPr="00D7779A">
              <w:t>0x81 0x00</w:t>
            </w:r>
          </w:p>
        </w:tc>
        <w:tc>
          <w:tcPr>
            <w:tcW w:w="3510" w:type="dxa"/>
          </w:tcPr>
          <w:p w14:paraId="0D0E879D" w14:textId="77777777" w:rsidR="00D70BCF" w:rsidRPr="00D7779A" w:rsidRDefault="00D70BCF" w:rsidP="00CD1447">
            <w:pPr>
              <w:pStyle w:val="TableText"/>
            </w:pPr>
            <w:r w:rsidRPr="00D7779A">
              <w:t>Read bootloader firmware version.</w:t>
            </w:r>
          </w:p>
        </w:tc>
        <w:tc>
          <w:tcPr>
            <w:tcW w:w="1440" w:type="dxa"/>
          </w:tcPr>
          <w:p w14:paraId="0175522E" w14:textId="77777777" w:rsidR="00D70BCF" w:rsidRPr="00D7779A" w:rsidRDefault="00D70BCF" w:rsidP="00CD1447">
            <w:pPr>
              <w:pStyle w:val="TableText"/>
            </w:pPr>
            <w:r w:rsidRPr="00D7779A">
              <w:t xml:space="preserve">0xAA 0xXX </w:t>
            </w:r>
            <w:proofErr w:type="spellStart"/>
            <w:r w:rsidRPr="00D7779A">
              <w:t>0xXX</w:t>
            </w:r>
            <w:proofErr w:type="spellEnd"/>
            <w:r w:rsidRPr="00D7779A">
              <w:t xml:space="preserve"> </w:t>
            </w:r>
            <w:proofErr w:type="spellStart"/>
            <w:r w:rsidRPr="00D7779A">
              <w:t>0xXX</w:t>
            </w:r>
            <w:proofErr w:type="spellEnd"/>
          </w:p>
        </w:tc>
        <w:tc>
          <w:tcPr>
            <w:tcW w:w="2072" w:type="dxa"/>
          </w:tcPr>
          <w:p w14:paraId="0CDE4E69" w14:textId="615CA065" w:rsidR="00D70BCF" w:rsidRPr="00D7779A" w:rsidRDefault="00D70BCF" w:rsidP="00CD1447">
            <w:pPr>
              <w:pStyle w:val="TableText"/>
            </w:pPr>
            <w:r w:rsidRPr="00D7779A">
              <w:t>No error. Version is XX.XX.XX</w:t>
            </w:r>
            <w:r w:rsidR="00A00BEE">
              <w:t>.</w:t>
            </w:r>
          </w:p>
        </w:tc>
      </w:tr>
      <w:tr w:rsidR="00D70BCF" w:rsidRPr="00D7779A" w14:paraId="2DF2C166" w14:textId="77777777" w:rsidTr="00BC6C9E">
        <w:tc>
          <w:tcPr>
            <w:tcW w:w="2695" w:type="dxa"/>
          </w:tcPr>
          <w:p w14:paraId="181FECEE" w14:textId="17DCEB53" w:rsidR="00D70BCF" w:rsidRPr="00D7779A" w:rsidRDefault="00D70BCF" w:rsidP="00CD1447">
            <w:pPr>
              <w:pStyle w:val="TableText"/>
            </w:pPr>
            <w:r w:rsidRPr="00D7779A">
              <w:t>0x81 0x01</w:t>
            </w:r>
          </w:p>
        </w:tc>
        <w:tc>
          <w:tcPr>
            <w:tcW w:w="3510" w:type="dxa"/>
          </w:tcPr>
          <w:p w14:paraId="1BD12D32" w14:textId="77777777" w:rsidR="00D70BCF" w:rsidRPr="00D7779A" w:rsidRDefault="00D70BCF" w:rsidP="00CD1447">
            <w:pPr>
              <w:pStyle w:val="TableText"/>
            </w:pPr>
            <w:r w:rsidRPr="00D7779A">
              <w:t>Read bootloader page size.</w:t>
            </w:r>
          </w:p>
        </w:tc>
        <w:tc>
          <w:tcPr>
            <w:tcW w:w="1440" w:type="dxa"/>
          </w:tcPr>
          <w:p w14:paraId="42BF9C9F" w14:textId="0A13D4A9" w:rsidR="00D70BCF" w:rsidRPr="00D7779A" w:rsidRDefault="00634411" w:rsidP="00CD1447">
            <w:pPr>
              <w:pStyle w:val="TableText"/>
            </w:pPr>
            <w:r w:rsidRPr="00D7779A">
              <w:t xml:space="preserve">0xAA </w:t>
            </w:r>
            <w:r w:rsidR="00D70BCF" w:rsidRPr="00D7779A">
              <w:t>0x20 0x00</w:t>
            </w:r>
          </w:p>
        </w:tc>
        <w:tc>
          <w:tcPr>
            <w:tcW w:w="2072" w:type="dxa"/>
          </w:tcPr>
          <w:p w14:paraId="4BE86836" w14:textId="77777777" w:rsidR="00D70BCF" w:rsidRPr="00D7779A" w:rsidRDefault="00D70BCF" w:rsidP="00CD1447">
            <w:pPr>
              <w:pStyle w:val="TableText"/>
            </w:pPr>
            <w:r w:rsidRPr="00D7779A">
              <w:t>No error. Page size is 8192.</w:t>
            </w:r>
          </w:p>
        </w:tc>
      </w:tr>
      <w:tr w:rsidR="002B67F1" w:rsidRPr="00D7779A" w14:paraId="18B07901" w14:textId="77777777" w:rsidTr="00BC6C9E">
        <w:tc>
          <w:tcPr>
            <w:tcW w:w="2695" w:type="dxa"/>
            <w:vMerge w:val="restart"/>
          </w:tcPr>
          <w:p w14:paraId="6CC66325" w14:textId="26BF835A" w:rsidR="002B67F1" w:rsidRPr="00D7779A" w:rsidRDefault="002B67F1" w:rsidP="007A2AD6">
            <w:pPr>
              <w:pStyle w:val="TableText"/>
              <w:spacing w:line="240" w:lineRule="auto"/>
            </w:pPr>
            <w:r w:rsidRPr="00D7779A">
              <w:t>0x80 0x02 0x00 0x05*</w:t>
            </w:r>
          </w:p>
        </w:tc>
        <w:tc>
          <w:tcPr>
            <w:tcW w:w="3510" w:type="dxa"/>
            <w:tcBorders>
              <w:bottom w:val="single" w:sz="4" w:space="0" w:color="auto"/>
            </w:tcBorders>
          </w:tcPr>
          <w:p w14:paraId="6BD4F77A" w14:textId="01896790" w:rsidR="002B67F1" w:rsidRPr="00D7779A" w:rsidRDefault="002B67F1" w:rsidP="002B67F1">
            <w:pPr>
              <w:pStyle w:val="TableText"/>
            </w:pPr>
            <w:r w:rsidRPr="00D7779A">
              <w:t>Bootloader flash. Set the number of pages to 5 based on byte 0x44 from the application .</w:t>
            </w:r>
            <w:proofErr w:type="spellStart"/>
            <w:r w:rsidRPr="00D7779A">
              <w:t>msbl</w:t>
            </w:r>
            <w:proofErr w:type="spellEnd"/>
            <w:r w:rsidRPr="00D7779A">
              <w:t xml:space="preserve"> file, which is created from the user application .bin file.</w:t>
            </w:r>
          </w:p>
        </w:tc>
        <w:tc>
          <w:tcPr>
            <w:tcW w:w="1440" w:type="dxa"/>
            <w:tcBorders>
              <w:bottom w:val="single" w:sz="4" w:space="0" w:color="auto"/>
            </w:tcBorders>
          </w:tcPr>
          <w:p w14:paraId="64270625" w14:textId="579E6BAC" w:rsidR="002B67F1" w:rsidRPr="00D7779A" w:rsidRDefault="002B67F1" w:rsidP="00CD1447">
            <w:pPr>
              <w:pStyle w:val="TableText"/>
            </w:pPr>
            <w:r w:rsidRPr="00D7779A">
              <w:t>0xAA</w:t>
            </w:r>
          </w:p>
        </w:tc>
        <w:tc>
          <w:tcPr>
            <w:tcW w:w="2072" w:type="dxa"/>
            <w:tcBorders>
              <w:bottom w:val="single" w:sz="4" w:space="0" w:color="auto"/>
            </w:tcBorders>
          </w:tcPr>
          <w:p w14:paraId="482398FA" w14:textId="77777777" w:rsidR="002B67F1" w:rsidRPr="00D7779A" w:rsidRDefault="002B67F1" w:rsidP="00CD1447">
            <w:pPr>
              <w:pStyle w:val="TableText"/>
            </w:pPr>
            <w:r w:rsidRPr="00D7779A">
              <w:t>No error.</w:t>
            </w:r>
          </w:p>
        </w:tc>
      </w:tr>
      <w:tr w:rsidR="002B67F1" w:rsidRPr="00D7779A" w14:paraId="1A617486" w14:textId="77777777" w:rsidTr="00A00BEE">
        <w:tc>
          <w:tcPr>
            <w:tcW w:w="2695" w:type="dxa"/>
            <w:vMerge/>
            <w:tcBorders>
              <w:bottom w:val="single" w:sz="4" w:space="0" w:color="auto"/>
            </w:tcBorders>
          </w:tcPr>
          <w:p w14:paraId="41C73861" w14:textId="739E86C9" w:rsidR="002B67F1" w:rsidRPr="00D7779A" w:rsidRDefault="002B67F1" w:rsidP="00CD1447">
            <w:pPr>
              <w:pStyle w:val="TableText"/>
              <w:spacing w:line="240" w:lineRule="auto"/>
            </w:pPr>
          </w:p>
        </w:tc>
        <w:tc>
          <w:tcPr>
            <w:tcW w:w="7022" w:type="dxa"/>
            <w:gridSpan w:val="3"/>
            <w:tcBorders>
              <w:top w:val="single" w:sz="4" w:space="0" w:color="auto"/>
              <w:bottom w:val="single" w:sz="4" w:space="0" w:color="auto"/>
            </w:tcBorders>
          </w:tcPr>
          <w:p w14:paraId="48EF2B6B" w14:textId="67D02C04" w:rsidR="002B67F1" w:rsidRPr="00D7779A" w:rsidRDefault="002B67F1" w:rsidP="00183C72">
            <w:pPr>
              <w:pStyle w:val="TableText"/>
              <w:spacing w:line="240" w:lineRule="auto"/>
            </w:pPr>
            <w:r w:rsidRPr="00D7779A">
              <w:rPr>
                <w:noProof/>
              </w:rPr>
              <w:drawing>
                <wp:inline distT="0" distB="0" distL="0" distR="0" wp14:anchorId="2EA7DCA8" wp14:editId="78C8D259">
                  <wp:extent cx="3200400" cy="1397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139755"/>
                          </a:xfrm>
                          <a:prstGeom prst="rect">
                            <a:avLst/>
                          </a:prstGeom>
                        </pic:spPr>
                      </pic:pic>
                    </a:graphicData>
                  </a:graphic>
                </wp:inline>
              </w:drawing>
            </w:r>
          </w:p>
        </w:tc>
      </w:tr>
      <w:tr w:rsidR="001F542E" w:rsidRPr="00D7779A" w14:paraId="73ACDFAD" w14:textId="77777777" w:rsidTr="00BC6C9E">
        <w:tc>
          <w:tcPr>
            <w:tcW w:w="2695" w:type="dxa"/>
            <w:tcBorders>
              <w:top w:val="single" w:sz="4" w:space="0" w:color="auto"/>
            </w:tcBorders>
          </w:tcPr>
          <w:p w14:paraId="78AE7C73" w14:textId="36E92837" w:rsidR="001F542E" w:rsidRPr="00D7779A" w:rsidRDefault="001F542E" w:rsidP="001F542E">
            <w:pPr>
              <w:pStyle w:val="TableText"/>
            </w:pPr>
            <w:r w:rsidRPr="00D7779A">
              <w:t>0x80 0x06 0x0F 0xA0*</w:t>
            </w:r>
          </w:p>
        </w:tc>
        <w:tc>
          <w:tcPr>
            <w:tcW w:w="3510" w:type="dxa"/>
            <w:tcBorders>
              <w:top w:val="single" w:sz="4" w:space="0" w:color="auto"/>
            </w:tcBorders>
          </w:tcPr>
          <w:p w14:paraId="58E93A0B" w14:textId="29B88658" w:rsidR="001F542E" w:rsidRPr="00D7779A" w:rsidRDefault="001F542E" w:rsidP="001F542E">
            <w:pPr>
              <w:pStyle w:val="TableText"/>
            </w:pPr>
            <w:r w:rsidRPr="00D7779A">
              <w:t>Set partial page load size as 4000 (0x0FA0)</w:t>
            </w:r>
          </w:p>
        </w:tc>
        <w:tc>
          <w:tcPr>
            <w:tcW w:w="1440" w:type="dxa"/>
            <w:tcBorders>
              <w:top w:val="single" w:sz="4" w:space="0" w:color="auto"/>
            </w:tcBorders>
          </w:tcPr>
          <w:p w14:paraId="066491FD" w14:textId="2706B8EF" w:rsidR="001F542E" w:rsidRPr="00D7779A" w:rsidRDefault="001F542E" w:rsidP="001F542E">
            <w:pPr>
              <w:pStyle w:val="TableText"/>
            </w:pPr>
            <w:r w:rsidRPr="00D7779A">
              <w:t>0xAA</w:t>
            </w:r>
          </w:p>
        </w:tc>
        <w:tc>
          <w:tcPr>
            <w:tcW w:w="2072" w:type="dxa"/>
            <w:tcBorders>
              <w:top w:val="single" w:sz="4" w:space="0" w:color="auto"/>
            </w:tcBorders>
          </w:tcPr>
          <w:p w14:paraId="5B415027" w14:textId="47F16FEE" w:rsidR="001F542E" w:rsidRPr="00D7779A" w:rsidRDefault="001F542E" w:rsidP="001F542E">
            <w:pPr>
              <w:pStyle w:val="TableText"/>
            </w:pPr>
            <w:r w:rsidRPr="00D7779A">
              <w:t>No error.</w:t>
            </w:r>
          </w:p>
        </w:tc>
      </w:tr>
      <w:tr w:rsidR="001F542E" w:rsidRPr="00D7779A" w14:paraId="7E48B2F6" w14:textId="77777777" w:rsidTr="00BC6C9E">
        <w:tc>
          <w:tcPr>
            <w:tcW w:w="2695" w:type="dxa"/>
            <w:tcBorders>
              <w:top w:val="single" w:sz="4" w:space="0" w:color="auto"/>
            </w:tcBorders>
          </w:tcPr>
          <w:p w14:paraId="27C00B8D" w14:textId="0A4FAF3C" w:rsidR="001F542E" w:rsidRPr="00D7779A" w:rsidRDefault="001F542E" w:rsidP="001F542E">
            <w:pPr>
              <w:pStyle w:val="TableText"/>
            </w:pPr>
            <w:r w:rsidRPr="00D7779A">
              <w:t>0x80 0x03*</w:t>
            </w:r>
          </w:p>
        </w:tc>
        <w:tc>
          <w:tcPr>
            <w:tcW w:w="3510" w:type="dxa"/>
            <w:tcBorders>
              <w:top w:val="single" w:sz="4" w:space="0" w:color="auto"/>
            </w:tcBorders>
          </w:tcPr>
          <w:p w14:paraId="0D87F605" w14:textId="38358C37" w:rsidR="001F542E" w:rsidRPr="00D7779A" w:rsidRDefault="001F542E" w:rsidP="001F542E">
            <w:pPr>
              <w:pStyle w:val="TableText"/>
            </w:pPr>
            <w:r w:rsidRPr="00D7779A">
              <w:t>Bootloader flash. Erase application.</w:t>
            </w:r>
          </w:p>
        </w:tc>
        <w:tc>
          <w:tcPr>
            <w:tcW w:w="1440" w:type="dxa"/>
            <w:tcBorders>
              <w:top w:val="single" w:sz="4" w:space="0" w:color="auto"/>
            </w:tcBorders>
          </w:tcPr>
          <w:p w14:paraId="33F5D078" w14:textId="4A64B7C3" w:rsidR="001F542E" w:rsidRPr="00D7779A" w:rsidRDefault="001F542E" w:rsidP="001F542E">
            <w:pPr>
              <w:pStyle w:val="TableText"/>
            </w:pPr>
            <w:r w:rsidRPr="00D7779A">
              <w:t>0xAA</w:t>
            </w:r>
          </w:p>
        </w:tc>
        <w:tc>
          <w:tcPr>
            <w:tcW w:w="2072" w:type="dxa"/>
            <w:tcBorders>
              <w:top w:val="single" w:sz="4" w:space="0" w:color="auto"/>
            </w:tcBorders>
          </w:tcPr>
          <w:p w14:paraId="784B5D56" w14:textId="77777777" w:rsidR="001F542E" w:rsidRPr="00D7779A" w:rsidRDefault="001F542E" w:rsidP="001F542E">
            <w:pPr>
              <w:pStyle w:val="TableText"/>
            </w:pPr>
            <w:r w:rsidRPr="00D7779A">
              <w:t>No error.</w:t>
            </w:r>
          </w:p>
        </w:tc>
      </w:tr>
      <w:tr w:rsidR="00BC6C9E" w:rsidRPr="00D7779A" w14:paraId="2D464748" w14:textId="77777777" w:rsidTr="00BC6C9E">
        <w:tc>
          <w:tcPr>
            <w:tcW w:w="2695" w:type="dxa"/>
            <w:vMerge w:val="restart"/>
            <w:tcBorders>
              <w:top w:val="single" w:sz="4" w:space="0" w:color="auto"/>
            </w:tcBorders>
          </w:tcPr>
          <w:p w14:paraId="19E327DB" w14:textId="7555AC09" w:rsidR="00BC6C9E" w:rsidRPr="00D7779A" w:rsidRDefault="00BC6C9E" w:rsidP="00BC6C9E">
            <w:pPr>
              <w:pStyle w:val="TableText"/>
            </w:pPr>
            <w:r>
              <w:t>0x</w:t>
            </w:r>
            <w:r w:rsidRPr="004D6C6D">
              <w:t xml:space="preserve">80 </w:t>
            </w:r>
            <w:r>
              <w:t>0x</w:t>
            </w:r>
            <w:r w:rsidRPr="004D6C6D">
              <w:t xml:space="preserve">00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p>
        </w:tc>
        <w:tc>
          <w:tcPr>
            <w:tcW w:w="3510" w:type="dxa"/>
            <w:tcBorders>
              <w:top w:val="single" w:sz="4" w:space="0" w:color="auto"/>
            </w:tcBorders>
          </w:tcPr>
          <w:p w14:paraId="3A7CC311" w14:textId="46FE4BF9" w:rsidR="00BC6C9E" w:rsidRPr="00D7779A" w:rsidRDefault="00BC6C9E" w:rsidP="00BC6C9E">
            <w:pPr>
              <w:pStyle w:val="TableText"/>
            </w:pPr>
            <w:r w:rsidRPr="00D7779A">
              <w:t xml:space="preserve">Bootloader flash. Set </w:t>
            </w:r>
            <w:r>
              <w:t xml:space="preserve">Initialization Vector </w:t>
            </w:r>
            <w:r w:rsidRPr="00D7779A">
              <w:t>based on</w:t>
            </w:r>
            <w:r>
              <w:t xml:space="preserve"> the</w:t>
            </w:r>
            <w:r w:rsidRPr="00D7779A">
              <w:t xml:space="preserve"> </w:t>
            </w:r>
            <w:r>
              <w:t xml:space="preserve">bytes 0x28 to 0x32 </w:t>
            </w:r>
            <w:r w:rsidRPr="00D7779A">
              <w:t>from the application .</w:t>
            </w:r>
            <w:proofErr w:type="spellStart"/>
            <w:r w:rsidRPr="00D7779A">
              <w:t>msbl</w:t>
            </w:r>
            <w:proofErr w:type="spellEnd"/>
            <w:r w:rsidRPr="00D7779A">
              <w:t xml:space="preserve"> file, which is created from the user application .bin file.</w:t>
            </w:r>
          </w:p>
        </w:tc>
        <w:tc>
          <w:tcPr>
            <w:tcW w:w="1440" w:type="dxa"/>
            <w:tcBorders>
              <w:top w:val="single" w:sz="4" w:space="0" w:color="auto"/>
            </w:tcBorders>
          </w:tcPr>
          <w:p w14:paraId="5F543A17" w14:textId="2A444030" w:rsidR="00BC6C9E" w:rsidRPr="00D7779A" w:rsidRDefault="00BC6C9E" w:rsidP="00BC6C9E">
            <w:pPr>
              <w:pStyle w:val="TableText"/>
            </w:pPr>
            <w:r>
              <w:t>0xAA</w:t>
            </w:r>
          </w:p>
        </w:tc>
        <w:tc>
          <w:tcPr>
            <w:tcW w:w="2072" w:type="dxa"/>
            <w:tcBorders>
              <w:top w:val="single" w:sz="4" w:space="0" w:color="auto"/>
            </w:tcBorders>
          </w:tcPr>
          <w:p w14:paraId="3D45792B" w14:textId="7EC06C53" w:rsidR="00BC6C9E" w:rsidRPr="00D7779A" w:rsidRDefault="00BC6C9E" w:rsidP="00BC6C9E">
            <w:pPr>
              <w:pStyle w:val="TableText"/>
            </w:pPr>
            <w:r w:rsidRPr="00D7779A">
              <w:t>No error.</w:t>
            </w:r>
          </w:p>
        </w:tc>
      </w:tr>
      <w:tr w:rsidR="00BC6C9E" w:rsidRPr="00D7779A" w14:paraId="2ACC5813" w14:textId="77777777" w:rsidTr="00307D14">
        <w:tc>
          <w:tcPr>
            <w:tcW w:w="2695" w:type="dxa"/>
            <w:vMerge/>
          </w:tcPr>
          <w:p w14:paraId="1CBD180E" w14:textId="77777777" w:rsidR="00BC6C9E" w:rsidRDefault="00BC6C9E" w:rsidP="00BC6C9E">
            <w:pPr>
              <w:pStyle w:val="TableText"/>
            </w:pPr>
          </w:p>
        </w:tc>
        <w:tc>
          <w:tcPr>
            <w:tcW w:w="7022" w:type="dxa"/>
            <w:gridSpan w:val="3"/>
            <w:tcBorders>
              <w:top w:val="single" w:sz="4" w:space="0" w:color="auto"/>
            </w:tcBorders>
          </w:tcPr>
          <w:p w14:paraId="0B53D984" w14:textId="0E0AF747" w:rsidR="00BC6C9E" w:rsidRPr="00D7779A" w:rsidRDefault="00BC6C9E" w:rsidP="00BC6C9E">
            <w:pPr>
              <w:pStyle w:val="TableText"/>
            </w:pPr>
            <w:r w:rsidRPr="004D6C6D">
              <w:rPr>
                <w:noProof/>
              </w:rPr>
              <w:drawing>
                <wp:anchor distT="0" distB="0" distL="114300" distR="114300" simplePos="0" relativeHeight="251663360" behindDoc="0" locked="0" layoutInCell="1" allowOverlap="1" wp14:anchorId="55BD22AD" wp14:editId="53E8366A">
                  <wp:simplePos x="0" y="0"/>
                  <wp:positionH relativeFrom="column">
                    <wp:posOffset>-5715</wp:posOffset>
                  </wp:positionH>
                  <wp:positionV relativeFrom="paragraph">
                    <wp:posOffset>140335</wp:posOffset>
                  </wp:positionV>
                  <wp:extent cx="3919855" cy="309880"/>
                  <wp:effectExtent l="0" t="0" r="444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9855" cy="309880"/>
                          </a:xfrm>
                          <a:prstGeom prst="rect">
                            <a:avLst/>
                          </a:prstGeom>
                          <a:noFill/>
                          <a:ln>
                            <a:noFill/>
                          </a:ln>
                        </pic:spPr>
                      </pic:pic>
                    </a:graphicData>
                  </a:graphic>
                </wp:anchor>
              </w:drawing>
            </w:r>
          </w:p>
        </w:tc>
      </w:tr>
      <w:tr w:rsidR="00A55B4F" w:rsidRPr="00D7779A" w14:paraId="424922D6" w14:textId="77777777" w:rsidTr="00BC6C9E">
        <w:trPr>
          <w:cantSplit/>
        </w:trPr>
        <w:tc>
          <w:tcPr>
            <w:tcW w:w="2695" w:type="dxa"/>
            <w:vMerge w:val="restart"/>
          </w:tcPr>
          <w:p w14:paraId="6362FFC3" w14:textId="77777777" w:rsidR="00A55B4F" w:rsidRDefault="00A55B4F" w:rsidP="00A55B4F">
            <w:pPr>
              <w:pStyle w:val="TableText"/>
            </w:pPr>
            <w:r>
              <w:t>0x</w:t>
            </w:r>
            <w:r w:rsidRPr="004D6C6D">
              <w:t xml:space="preserve">80 </w:t>
            </w:r>
            <w:r>
              <w:t>0x</w:t>
            </w:r>
            <w:r w:rsidRPr="004D6C6D">
              <w:t>0</w:t>
            </w:r>
            <w:r>
              <w:t>1</w:t>
            </w:r>
            <w:r w:rsidRPr="004D6C6D">
              <w:t xml:space="preserve"> </w:t>
            </w:r>
            <w:r>
              <w:t>0x</w:t>
            </w:r>
            <w:r w:rsidRPr="004D6C6D">
              <w:t>00</w:t>
            </w:r>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p>
          <w:p w14:paraId="3260A06E" w14:textId="67FAD18D" w:rsidR="00A55B4F" w:rsidRPr="00D7779A" w:rsidRDefault="00A55B4F" w:rsidP="00A55B4F">
            <w:pPr>
              <w:pStyle w:val="TableText"/>
            </w:pPr>
            <w:r>
              <w:t>0x</w:t>
            </w:r>
            <w:r w:rsidRPr="004D6C6D">
              <w:t>00</w:t>
            </w:r>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roofErr w:type="spellStart"/>
            <w:r>
              <w:t>0x</w:t>
            </w:r>
            <w:r w:rsidRPr="004D6C6D">
              <w:t>00</w:t>
            </w:r>
            <w:proofErr w:type="spellEnd"/>
            <w:r>
              <w:t xml:space="preserve"> </w:t>
            </w:r>
          </w:p>
        </w:tc>
        <w:tc>
          <w:tcPr>
            <w:tcW w:w="3510" w:type="dxa"/>
          </w:tcPr>
          <w:p w14:paraId="3FF776A0" w14:textId="2344D8A4" w:rsidR="00A55B4F" w:rsidRPr="00D7779A" w:rsidRDefault="00A55B4F" w:rsidP="00A55B4F">
            <w:pPr>
              <w:pStyle w:val="TableText"/>
            </w:pPr>
            <w:r w:rsidRPr="00D7779A">
              <w:t xml:space="preserve">Bootloader flash. Set </w:t>
            </w:r>
            <w:proofErr w:type="spellStart"/>
            <w:r>
              <w:t>Authentcation</w:t>
            </w:r>
            <w:proofErr w:type="spellEnd"/>
            <w:r>
              <w:t xml:space="preserve"> </w:t>
            </w:r>
            <w:r w:rsidRPr="00D7779A">
              <w:t>based on</w:t>
            </w:r>
            <w:r>
              <w:t xml:space="preserve"> the</w:t>
            </w:r>
            <w:r w:rsidRPr="00D7779A">
              <w:t xml:space="preserve"> </w:t>
            </w:r>
            <w:r>
              <w:t xml:space="preserve">bytes 0x34 to 0x43 </w:t>
            </w:r>
            <w:r w:rsidRPr="00D7779A">
              <w:t>from the application .</w:t>
            </w:r>
            <w:proofErr w:type="spellStart"/>
            <w:r w:rsidRPr="00D7779A">
              <w:t>msbl</w:t>
            </w:r>
            <w:proofErr w:type="spellEnd"/>
            <w:r w:rsidRPr="00D7779A">
              <w:t xml:space="preserve"> file, which is created from the user application .bin file.</w:t>
            </w:r>
          </w:p>
        </w:tc>
        <w:tc>
          <w:tcPr>
            <w:tcW w:w="1440" w:type="dxa"/>
          </w:tcPr>
          <w:p w14:paraId="138EA9BA" w14:textId="770E64D0" w:rsidR="00A55B4F" w:rsidRPr="00D7779A" w:rsidRDefault="00A55B4F" w:rsidP="00A55B4F">
            <w:pPr>
              <w:pStyle w:val="TableText"/>
            </w:pPr>
            <w:r>
              <w:t>0xAA</w:t>
            </w:r>
          </w:p>
        </w:tc>
        <w:tc>
          <w:tcPr>
            <w:tcW w:w="2072" w:type="dxa"/>
          </w:tcPr>
          <w:p w14:paraId="6311F0A0" w14:textId="7E3E8348" w:rsidR="00A55B4F" w:rsidRPr="00D7779A" w:rsidRDefault="00A55B4F" w:rsidP="00A55B4F">
            <w:pPr>
              <w:pStyle w:val="TableText"/>
            </w:pPr>
            <w:r w:rsidRPr="00D7779A">
              <w:t>No error.</w:t>
            </w:r>
          </w:p>
        </w:tc>
      </w:tr>
      <w:tr w:rsidR="00A55B4F" w:rsidRPr="00D7779A" w14:paraId="4658604C" w14:textId="77777777" w:rsidTr="0081791E">
        <w:trPr>
          <w:cantSplit/>
        </w:trPr>
        <w:tc>
          <w:tcPr>
            <w:tcW w:w="2695" w:type="dxa"/>
            <w:vMerge/>
          </w:tcPr>
          <w:p w14:paraId="4753B220" w14:textId="77777777" w:rsidR="00A55B4F" w:rsidRPr="00D7779A" w:rsidRDefault="00A55B4F" w:rsidP="00A55B4F">
            <w:pPr>
              <w:pStyle w:val="TableText"/>
            </w:pPr>
          </w:p>
        </w:tc>
        <w:tc>
          <w:tcPr>
            <w:tcW w:w="7022" w:type="dxa"/>
            <w:gridSpan w:val="3"/>
          </w:tcPr>
          <w:p w14:paraId="153C5367" w14:textId="6DD30F9E" w:rsidR="00A55B4F" w:rsidRPr="00D7779A" w:rsidRDefault="00A55B4F" w:rsidP="00A55B4F">
            <w:pPr>
              <w:pStyle w:val="TableText"/>
            </w:pPr>
            <w:r w:rsidRPr="00BE6878">
              <w:rPr>
                <w:noProof/>
              </w:rPr>
              <w:drawing>
                <wp:anchor distT="0" distB="0" distL="114300" distR="114300" simplePos="0" relativeHeight="251671552" behindDoc="0" locked="0" layoutInCell="1" allowOverlap="1" wp14:anchorId="550B045A" wp14:editId="22B2D686">
                  <wp:simplePos x="0" y="0"/>
                  <wp:positionH relativeFrom="column">
                    <wp:posOffset>-5715</wp:posOffset>
                  </wp:positionH>
                  <wp:positionV relativeFrom="paragraph">
                    <wp:posOffset>144780</wp:posOffset>
                  </wp:positionV>
                  <wp:extent cx="3914775" cy="32893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4775" cy="328930"/>
                          </a:xfrm>
                          <a:prstGeom prst="rect">
                            <a:avLst/>
                          </a:prstGeom>
                          <a:noFill/>
                          <a:ln>
                            <a:noFill/>
                          </a:ln>
                        </pic:spPr>
                      </pic:pic>
                    </a:graphicData>
                  </a:graphic>
                </wp:anchor>
              </w:drawing>
            </w:r>
          </w:p>
        </w:tc>
      </w:tr>
      <w:tr w:rsidR="00A55B4F" w:rsidRPr="00D7779A" w14:paraId="7FEE0175" w14:textId="77777777" w:rsidTr="00BC6C9E">
        <w:trPr>
          <w:cantSplit/>
        </w:trPr>
        <w:tc>
          <w:tcPr>
            <w:tcW w:w="2695" w:type="dxa"/>
          </w:tcPr>
          <w:p w14:paraId="0135D8B1" w14:textId="7950EFFF" w:rsidR="00A55B4F" w:rsidRPr="00D7779A" w:rsidRDefault="00A55B4F" w:rsidP="00A55B4F">
            <w:pPr>
              <w:pStyle w:val="TableText"/>
            </w:pPr>
            <w:r w:rsidRPr="00D7779A">
              <w:t xml:space="preserve">0x80 0x04 0x00 0x80 0x01 ... 0x00 </w:t>
            </w:r>
            <w:proofErr w:type="spellStart"/>
            <w:r w:rsidRPr="00D7779A">
              <w:t>0x00</w:t>
            </w:r>
            <w:proofErr w:type="spellEnd"/>
            <w:r w:rsidRPr="00D7779A">
              <w:t xml:space="preserve"> 0x00*</w:t>
            </w:r>
          </w:p>
        </w:tc>
        <w:tc>
          <w:tcPr>
            <w:tcW w:w="3510" w:type="dxa"/>
          </w:tcPr>
          <w:p w14:paraId="781219D8" w14:textId="660CEE68" w:rsidR="00A55B4F" w:rsidRPr="00D7779A" w:rsidRDefault="00A55B4F" w:rsidP="00A55B4F">
            <w:pPr>
              <w:pStyle w:val="TableText"/>
            </w:pPr>
            <w:r w:rsidRPr="00D7779A">
              <w:t>Bootloader flash. Send the first 4000 bytes of first page 0x4C to 0xFEB from the .</w:t>
            </w:r>
            <w:proofErr w:type="spellStart"/>
            <w:r w:rsidRPr="00D7779A">
              <w:t>msbl</w:t>
            </w:r>
            <w:proofErr w:type="spellEnd"/>
            <w:r w:rsidRPr="00D7779A">
              <w:t xml:space="preserve"> file.</w:t>
            </w:r>
          </w:p>
        </w:tc>
        <w:tc>
          <w:tcPr>
            <w:tcW w:w="1440" w:type="dxa"/>
          </w:tcPr>
          <w:p w14:paraId="69766625" w14:textId="1922F43C" w:rsidR="00A55B4F" w:rsidRPr="00D7779A" w:rsidRDefault="00A55B4F" w:rsidP="00A55B4F">
            <w:pPr>
              <w:pStyle w:val="TableText"/>
            </w:pPr>
            <w:r w:rsidRPr="00D7779A">
              <w:t xml:space="preserve">0xAB (Wait </w:t>
            </w:r>
            <w:r>
              <w:t xml:space="preserve">for </w:t>
            </w:r>
            <w:r w:rsidRPr="00D7779A">
              <w:t>remaining page data)</w:t>
            </w:r>
          </w:p>
        </w:tc>
        <w:tc>
          <w:tcPr>
            <w:tcW w:w="2072" w:type="dxa"/>
          </w:tcPr>
          <w:p w14:paraId="7E39869C" w14:textId="77777777" w:rsidR="00A55B4F" w:rsidRPr="00D7779A" w:rsidRDefault="00A55B4F" w:rsidP="00A55B4F">
            <w:pPr>
              <w:pStyle w:val="TableText"/>
            </w:pPr>
            <w:r w:rsidRPr="00D7779A">
              <w:t>No error.</w:t>
            </w:r>
          </w:p>
        </w:tc>
      </w:tr>
      <w:tr w:rsidR="00A55B4F" w:rsidRPr="00D7779A" w14:paraId="405EC4BC" w14:textId="77777777" w:rsidTr="00BC6C9E">
        <w:trPr>
          <w:cantSplit/>
        </w:trPr>
        <w:tc>
          <w:tcPr>
            <w:tcW w:w="2695" w:type="dxa"/>
          </w:tcPr>
          <w:p w14:paraId="210D41FF" w14:textId="6D005D36" w:rsidR="00A55B4F" w:rsidRPr="00D7779A" w:rsidRDefault="00A55B4F" w:rsidP="00A55B4F">
            <w:pPr>
              <w:pStyle w:val="TableText"/>
            </w:pPr>
            <w:r w:rsidRPr="00D7779A">
              <w:t xml:space="preserve">0x80 0x04 0x12 0x34 0x56 ... 0x00 </w:t>
            </w:r>
            <w:proofErr w:type="spellStart"/>
            <w:r w:rsidRPr="00D7779A">
              <w:t>0x00</w:t>
            </w:r>
            <w:proofErr w:type="spellEnd"/>
            <w:r w:rsidRPr="00D7779A">
              <w:t xml:space="preserve"> 0x00*</w:t>
            </w:r>
          </w:p>
        </w:tc>
        <w:tc>
          <w:tcPr>
            <w:tcW w:w="3510" w:type="dxa"/>
          </w:tcPr>
          <w:p w14:paraId="14A98637" w14:textId="506E073F" w:rsidR="00A55B4F" w:rsidRPr="00D7779A" w:rsidRDefault="00A55B4F" w:rsidP="00A55B4F">
            <w:pPr>
              <w:pStyle w:val="TableText"/>
            </w:pPr>
            <w:r w:rsidRPr="00D7779A">
              <w:t>Bootloader flash. Send the second 4000 bytes of the first page 0xFEC to 0x1F8B from the .</w:t>
            </w:r>
            <w:proofErr w:type="spellStart"/>
            <w:r w:rsidRPr="00D7779A">
              <w:t>msbl</w:t>
            </w:r>
            <w:proofErr w:type="spellEnd"/>
            <w:r w:rsidRPr="00D7779A">
              <w:t xml:space="preserve"> file.</w:t>
            </w:r>
          </w:p>
        </w:tc>
        <w:tc>
          <w:tcPr>
            <w:tcW w:w="1440" w:type="dxa"/>
          </w:tcPr>
          <w:p w14:paraId="468EB6C2" w14:textId="2818CB76"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6C0614F4" w14:textId="6C55FD14" w:rsidR="00A55B4F" w:rsidRPr="00D7779A" w:rsidRDefault="00A55B4F" w:rsidP="00A55B4F">
            <w:pPr>
              <w:pStyle w:val="TableText"/>
            </w:pPr>
            <w:r w:rsidRPr="00D7779A">
              <w:t>No error.</w:t>
            </w:r>
          </w:p>
        </w:tc>
      </w:tr>
      <w:tr w:rsidR="00A55B4F" w:rsidRPr="00D7779A" w14:paraId="2C7BC7EF" w14:textId="77777777" w:rsidTr="00BC6C9E">
        <w:trPr>
          <w:cantSplit/>
        </w:trPr>
        <w:tc>
          <w:tcPr>
            <w:tcW w:w="2695" w:type="dxa"/>
          </w:tcPr>
          <w:p w14:paraId="4E637017" w14:textId="5A4243F5" w:rsidR="00A55B4F" w:rsidRPr="00D7779A" w:rsidRDefault="00A55B4F" w:rsidP="00A55B4F">
            <w:pPr>
              <w:pStyle w:val="TableText"/>
            </w:pPr>
            <w:r w:rsidRPr="00D7779A">
              <w:t xml:space="preserve">0x80 0x04 0x98 0x67 0x00 ... 0x00 </w:t>
            </w:r>
            <w:proofErr w:type="spellStart"/>
            <w:r w:rsidRPr="00D7779A">
              <w:t>0x00</w:t>
            </w:r>
            <w:proofErr w:type="spellEnd"/>
            <w:r w:rsidRPr="00D7779A">
              <w:t xml:space="preserve"> 0x00*</w:t>
            </w:r>
          </w:p>
        </w:tc>
        <w:tc>
          <w:tcPr>
            <w:tcW w:w="3510" w:type="dxa"/>
          </w:tcPr>
          <w:p w14:paraId="57CFF021" w14:textId="2219CC75" w:rsidR="00A55B4F" w:rsidRPr="00D7779A" w:rsidRDefault="00A55B4F" w:rsidP="00A55B4F">
            <w:pPr>
              <w:pStyle w:val="TableText"/>
            </w:pPr>
            <w:r w:rsidRPr="00D7779A">
              <w:t>Bootloader flash. Send the last 208 bytes of the first page 0x1F8C to 0x205B from the .</w:t>
            </w:r>
            <w:proofErr w:type="spellStart"/>
            <w:r w:rsidRPr="00D7779A">
              <w:t>msbl</w:t>
            </w:r>
            <w:proofErr w:type="spellEnd"/>
            <w:r w:rsidRPr="00D7779A">
              <w:t xml:space="preserve"> file.</w:t>
            </w:r>
          </w:p>
        </w:tc>
        <w:tc>
          <w:tcPr>
            <w:tcW w:w="1440" w:type="dxa"/>
          </w:tcPr>
          <w:p w14:paraId="5F3C10A8" w14:textId="06191493" w:rsidR="00A55B4F" w:rsidRPr="00D7779A" w:rsidRDefault="00A55B4F" w:rsidP="00A55B4F">
            <w:pPr>
              <w:pStyle w:val="TableText"/>
            </w:pPr>
            <w:r w:rsidRPr="00D7779A">
              <w:t>0xAA</w:t>
            </w:r>
          </w:p>
        </w:tc>
        <w:tc>
          <w:tcPr>
            <w:tcW w:w="2072" w:type="dxa"/>
          </w:tcPr>
          <w:p w14:paraId="1E57E1BD" w14:textId="1456C45C" w:rsidR="00A55B4F" w:rsidRPr="00D7779A" w:rsidRDefault="00A55B4F" w:rsidP="00A55B4F">
            <w:pPr>
              <w:pStyle w:val="TableText"/>
            </w:pPr>
            <w:r w:rsidRPr="00D7779A">
              <w:t>No error.</w:t>
            </w:r>
          </w:p>
        </w:tc>
      </w:tr>
      <w:tr w:rsidR="00A55B4F" w:rsidRPr="00D7779A" w14:paraId="752DBE6D" w14:textId="77777777" w:rsidTr="00BC6C9E">
        <w:tc>
          <w:tcPr>
            <w:tcW w:w="2695" w:type="dxa"/>
          </w:tcPr>
          <w:p w14:paraId="47A6F7D7" w14:textId="6C8A9810" w:rsidR="00A55B4F" w:rsidRPr="00D7779A" w:rsidRDefault="00A55B4F" w:rsidP="00A55B4F">
            <w:pPr>
              <w:pStyle w:val="TableText"/>
            </w:pPr>
            <w:r w:rsidRPr="00D7779A">
              <w:t xml:space="preserve">0x80 0x04 0x01 0x21 0x00 ... 0x00 </w:t>
            </w:r>
            <w:proofErr w:type="spellStart"/>
            <w:r w:rsidRPr="00D7779A">
              <w:t>0x00</w:t>
            </w:r>
            <w:proofErr w:type="spellEnd"/>
            <w:r w:rsidRPr="00D7779A">
              <w:t xml:space="preserve"> 0x00*</w:t>
            </w:r>
          </w:p>
        </w:tc>
        <w:tc>
          <w:tcPr>
            <w:tcW w:w="3510" w:type="dxa"/>
          </w:tcPr>
          <w:p w14:paraId="6B7EDF86" w14:textId="79009C04" w:rsidR="00A55B4F" w:rsidRPr="00D7779A" w:rsidRDefault="00A55B4F" w:rsidP="00A55B4F">
            <w:pPr>
              <w:pStyle w:val="TableText"/>
            </w:pPr>
            <w:r w:rsidRPr="00D7779A">
              <w:t>Bootloader flash. Send the first 4000 bytes of second page 0x205C to 0x2FFB from the .</w:t>
            </w:r>
            <w:proofErr w:type="spellStart"/>
            <w:r w:rsidRPr="00D7779A">
              <w:t>msbl</w:t>
            </w:r>
            <w:proofErr w:type="spellEnd"/>
            <w:r w:rsidRPr="00D7779A">
              <w:t xml:space="preserve"> file.</w:t>
            </w:r>
          </w:p>
        </w:tc>
        <w:tc>
          <w:tcPr>
            <w:tcW w:w="1440" w:type="dxa"/>
          </w:tcPr>
          <w:p w14:paraId="7D521182" w14:textId="276E3240"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5076B5EA" w14:textId="77777777" w:rsidR="00A55B4F" w:rsidRPr="00D7779A" w:rsidRDefault="00A55B4F" w:rsidP="00A55B4F">
            <w:pPr>
              <w:pStyle w:val="TableText"/>
            </w:pPr>
            <w:r w:rsidRPr="00D7779A">
              <w:t>No error.</w:t>
            </w:r>
          </w:p>
        </w:tc>
      </w:tr>
      <w:tr w:rsidR="00A55B4F" w:rsidRPr="00D7779A" w14:paraId="23BF211A" w14:textId="77777777" w:rsidTr="00BC6C9E">
        <w:tc>
          <w:tcPr>
            <w:tcW w:w="2695" w:type="dxa"/>
          </w:tcPr>
          <w:p w14:paraId="23DAA4E7" w14:textId="498A9133" w:rsidR="00A55B4F" w:rsidRPr="00D7779A" w:rsidRDefault="00A55B4F" w:rsidP="00A55B4F">
            <w:pPr>
              <w:pStyle w:val="TableText"/>
            </w:pPr>
            <w:r w:rsidRPr="00D7779A">
              <w:lastRenderedPageBreak/>
              <w:t xml:space="preserve">0x80 0x04 0x12 0x34 0x56 ... 0x00 </w:t>
            </w:r>
            <w:proofErr w:type="spellStart"/>
            <w:r w:rsidRPr="00D7779A">
              <w:t>0x00</w:t>
            </w:r>
            <w:proofErr w:type="spellEnd"/>
            <w:r w:rsidRPr="00D7779A">
              <w:t xml:space="preserve"> 0x00*</w:t>
            </w:r>
          </w:p>
        </w:tc>
        <w:tc>
          <w:tcPr>
            <w:tcW w:w="3510" w:type="dxa"/>
          </w:tcPr>
          <w:p w14:paraId="15F503E4" w14:textId="63F12419" w:rsidR="00A55B4F" w:rsidRPr="00D7779A" w:rsidRDefault="00A55B4F" w:rsidP="00A55B4F">
            <w:pPr>
              <w:pStyle w:val="TableText"/>
            </w:pPr>
            <w:r w:rsidRPr="00D7779A">
              <w:t>Bootloader flash. Send the second 4000 bytes of the second page 0x2FFC to 0x3F9B from the .</w:t>
            </w:r>
            <w:proofErr w:type="spellStart"/>
            <w:r w:rsidRPr="00D7779A">
              <w:t>msbl</w:t>
            </w:r>
            <w:proofErr w:type="spellEnd"/>
            <w:r w:rsidRPr="00D7779A">
              <w:t xml:space="preserve"> file.</w:t>
            </w:r>
          </w:p>
        </w:tc>
        <w:tc>
          <w:tcPr>
            <w:tcW w:w="1440" w:type="dxa"/>
          </w:tcPr>
          <w:p w14:paraId="73A310BA" w14:textId="3502B35E" w:rsidR="00A55B4F" w:rsidRPr="00D7779A" w:rsidRDefault="00A55B4F" w:rsidP="00A55B4F">
            <w:pPr>
              <w:pStyle w:val="TableText"/>
            </w:pPr>
            <w:r w:rsidRPr="00D7779A">
              <w:t>00xAB (Wait</w:t>
            </w:r>
            <w:r>
              <w:t xml:space="preserve"> for</w:t>
            </w:r>
            <w:r w:rsidRPr="00D7779A">
              <w:t xml:space="preserve"> remaining page data)</w:t>
            </w:r>
          </w:p>
        </w:tc>
        <w:tc>
          <w:tcPr>
            <w:tcW w:w="2072" w:type="dxa"/>
          </w:tcPr>
          <w:p w14:paraId="51C593AC" w14:textId="0E97D757" w:rsidR="00A55B4F" w:rsidRPr="00D7779A" w:rsidRDefault="00A55B4F" w:rsidP="00A55B4F">
            <w:pPr>
              <w:pStyle w:val="TableText"/>
            </w:pPr>
            <w:r w:rsidRPr="00D7779A">
              <w:t>No error.</w:t>
            </w:r>
          </w:p>
        </w:tc>
      </w:tr>
      <w:tr w:rsidR="00A55B4F" w:rsidRPr="00D7779A" w14:paraId="064B041B" w14:textId="77777777" w:rsidTr="00BC6C9E">
        <w:tc>
          <w:tcPr>
            <w:tcW w:w="2695" w:type="dxa"/>
          </w:tcPr>
          <w:p w14:paraId="03B1028E" w14:textId="23315A87" w:rsidR="00A55B4F" w:rsidRPr="00D7779A" w:rsidRDefault="00A55B4F" w:rsidP="00A55B4F">
            <w:pPr>
              <w:pStyle w:val="TableText"/>
            </w:pPr>
            <w:r w:rsidRPr="00D7779A">
              <w:t xml:space="preserve">0x80 0x04 0x98 0x67 0x00 ... 0x00 </w:t>
            </w:r>
            <w:proofErr w:type="spellStart"/>
            <w:r w:rsidRPr="00D7779A">
              <w:t>0x00</w:t>
            </w:r>
            <w:proofErr w:type="spellEnd"/>
            <w:r w:rsidRPr="00D7779A">
              <w:t xml:space="preserve"> 0x00*</w:t>
            </w:r>
          </w:p>
        </w:tc>
        <w:tc>
          <w:tcPr>
            <w:tcW w:w="3510" w:type="dxa"/>
          </w:tcPr>
          <w:p w14:paraId="38BBB4C3" w14:textId="43A7E049" w:rsidR="00A55B4F" w:rsidRPr="00D7779A" w:rsidRDefault="00A55B4F" w:rsidP="00A55B4F">
            <w:pPr>
              <w:pStyle w:val="TableText"/>
            </w:pPr>
            <w:r w:rsidRPr="00D7779A">
              <w:t>Bootloader flash. Send the last 208 bytes of the second page 0x3F9C to 0x406B from the .</w:t>
            </w:r>
            <w:proofErr w:type="spellStart"/>
            <w:r w:rsidRPr="00D7779A">
              <w:t>msbl</w:t>
            </w:r>
            <w:proofErr w:type="spellEnd"/>
            <w:r w:rsidRPr="00D7779A">
              <w:t xml:space="preserve"> file.</w:t>
            </w:r>
          </w:p>
        </w:tc>
        <w:tc>
          <w:tcPr>
            <w:tcW w:w="1440" w:type="dxa"/>
          </w:tcPr>
          <w:p w14:paraId="14127901" w14:textId="557EC0A3" w:rsidR="00A55B4F" w:rsidRPr="00D7779A" w:rsidRDefault="00A55B4F" w:rsidP="00A55B4F">
            <w:pPr>
              <w:pStyle w:val="TableText"/>
            </w:pPr>
            <w:r w:rsidRPr="00D7779A">
              <w:t>0xAA</w:t>
            </w:r>
          </w:p>
        </w:tc>
        <w:tc>
          <w:tcPr>
            <w:tcW w:w="2072" w:type="dxa"/>
          </w:tcPr>
          <w:p w14:paraId="23B8DEE0" w14:textId="722CE4E5" w:rsidR="00A55B4F" w:rsidRPr="00D7779A" w:rsidRDefault="00A55B4F" w:rsidP="00A55B4F">
            <w:pPr>
              <w:pStyle w:val="TableText"/>
            </w:pPr>
            <w:r w:rsidRPr="00D7779A">
              <w:t>No error.</w:t>
            </w:r>
          </w:p>
        </w:tc>
      </w:tr>
      <w:tr w:rsidR="00A55B4F" w:rsidRPr="00D7779A" w14:paraId="614543FE" w14:textId="77777777" w:rsidTr="00BC6C9E">
        <w:tc>
          <w:tcPr>
            <w:tcW w:w="2695" w:type="dxa"/>
          </w:tcPr>
          <w:p w14:paraId="76EF556E" w14:textId="22CBA55D" w:rsidR="00A55B4F" w:rsidRPr="00D7779A" w:rsidRDefault="00A55B4F" w:rsidP="00A55B4F">
            <w:pPr>
              <w:pStyle w:val="TableText"/>
            </w:pPr>
            <w:r w:rsidRPr="00D7779A">
              <w:t xml:space="preserve">0x80 0x04 0x02 </w:t>
            </w:r>
            <w:proofErr w:type="spellStart"/>
            <w:r w:rsidRPr="00D7779A">
              <w:t>0x02</w:t>
            </w:r>
            <w:proofErr w:type="spellEnd"/>
            <w:r w:rsidRPr="00D7779A">
              <w:t xml:space="preserve"> 0xC1 ... 0x00 </w:t>
            </w:r>
            <w:proofErr w:type="spellStart"/>
            <w:r w:rsidRPr="00D7779A">
              <w:t>0x00</w:t>
            </w:r>
            <w:proofErr w:type="spellEnd"/>
            <w:r w:rsidRPr="00D7779A">
              <w:t xml:space="preserve"> 0x00*</w:t>
            </w:r>
          </w:p>
        </w:tc>
        <w:tc>
          <w:tcPr>
            <w:tcW w:w="3510" w:type="dxa"/>
          </w:tcPr>
          <w:p w14:paraId="56AD4449" w14:textId="1A5420C5" w:rsidR="00A55B4F" w:rsidRPr="00D7779A" w:rsidRDefault="00A55B4F" w:rsidP="00A55B4F">
            <w:pPr>
              <w:pStyle w:val="TableText"/>
            </w:pPr>
            <w:r w:rsidRPr="00D7779A">
              <w:t>Bootloader flash. Send the first 4000 bytes of third page 0x406C to 0x500B from the .</w:t>
            </w:r>
            <w:proofErr w:type="spellStart"/>
            <w:r w:rsidRPr="00D7779A">
              <w:t>msbl</w:t>
            </w:r>
            <w:proofErr w:type="spellEnd"/>
            <w:r w:rsidRPr="00D7779A">
              <w:t xml:space="preserve"> file.</w:t>
            </w:r>
          </w:p>
        </w:tc>
        <w:tc>
          <w:tcPr>
            <w:tcW w:w="1440" w:type="dxa"/>
          </w:tcPr>
          <w:p w14:paraId="502190F1" w14:textId="2879EDA6"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32C24106" w14:textId="77777777" w:rsidR="00A55B4F" w:rsidRPr="00D7779A" w:rsidRDefault="00A55B4F" w:rsidP="00A55B4F">
            <w:pPr>
              <w:pStyle w:val="TableText"/>
            </w:pPr>
            <w:r w:rsidRPr="00D7779A">
              <w:t>No error.</w:t>
            </w:r>
          </w:p>
        </w:tc>
      </w:tr>
      <w:tr w:rsidR="00A55B4F" w:rsidRPr="00D7779A" w14:paraId="00C2C690" w14:textId="77777777" w:rsidTr="00BC6C9E">
        <w:tc>
          <w:tcPr>
            <w:tcW w:w="2695" w:type="dxa"/>
          </w:tcPr>
          <w:p w14:paraId="66F08293" w14:textId="689EC91A" w:rsidR="00A55B4F" w:rsidRPr="00D7779A" w:rsidRDefault="00A55B4F" w:rsidP="00A55B4F">
            <w:pPr>
              <w:pStyle w:val="TableText"/>
            </w:pPr>
            <w:r w:rsidRPr="00D7779A">
              <w:t xml:space="preserve">0x80 0x04 0x12 0x34 0x56 ... 0x00 </w:t>
            </w:r>
            <w:proofErr w:type="spellStart"/>
            <w:r w:rsidRPr="00D7779A">
              <w:t>0x00</w:t>
            </w:r>
            <w:proofErr w:type="spellEnd"/>
            <w:r w:rsidRPr="00D7779A">
              <w:t xml:space="preserve"> 0x00*</w:t>
            </w:r>
          </w:p>
        </w:tc>
        <w:tc>
          <w:tcPr>
            <w:tcW w:w="3510" w:type="dxa"/>
          </w:tcPr>
          <w:p w14:paraId="33CE3FBC" w14:textId="2E95D572" w:rsidR="00A55B4F" w:rsidRPr="00D7779A" w:rsidRDefault="00A55B4F" w:rsidP="00A55B4F">
            <w:pPr>
              <w:pStyle w:val="TableText"/>
            </w:pPr>
            <w:r w:rsidRPr="00D7779A">
              <w:t>Bootloader flash. Send the second 4000 bytes of the third page 0x500C to 0x5FAB from the .</w:t>
            </w:r>
            <w:proofErr w:type="spellStart"/>
            <w:r w:rsidRPr="00D7779A">
              <w:t>msbl</w:t>
            </w:r>
            <w:proofErr w:type="spellEnd"/>
            <w:r w:rsidRPr="00D7779A">
              <w:t xml:space="preserve"> file.</w:t>
            </w:r>
          </w:p>
        </w:tc>
        <w:tc>
          <w:tcPr>
            <w:tcW w:w="1440" w:type="dxa"/>
          </w:tcPr>
          <w:p w14:paraId="0A6FCC38" w14:textId="452A3893"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7DFA274E" w14:textId="3C75DF39" w:rsidR="00A55B4F" w:rsidRPr="00D7779A" w:rsidRDefault="00A55B4F" w:rsidP="00A55B4F">
            <w:pPr>
              <w:pStyle w:val="TableText"/>
            </w:pPr>
            <w:r w:rsidRPr="00D7779A">
              <w:t>No error.</w:t>
            </w:r>
          </w:p>
        </w:tc>
      </w:tr>
      <w:tr w:rsidR="00A55B4F" w:rsidRPr="00D7779A" w14:paraId="7F678F5F" w14:textId="77777777" w:rsidTr="00BC6C9E">
        <w:tc>
          <w:tcPr>
            <w:tcW w:w="2695" w:type="dxa"/>
          </w:tcPr>
          <w:p w14:paraId="2BA37E9A" w14:textId="7FC94826" w:rsidR="00A55B4F" w:rsidRPr="00D7779A" w:rsidRDefault="00A55B4F" w:rsidP="00A55B4F">
            <w:pPr>
              <w:pStyle w:val="TableText"/>
            </w:pPr>
            <w:r w:rsidRPr="00D7779A">
              <w:t xml:space="preserve">0x80 0x04 0x90 0x77 0x00 ... 0x00 </w:t>
            </w:r>
            <w:proofErr w:type="spellStart"/>
            <w:r w:rsidRPr="00D7779A">
              <w:t>0x00</w:t>
            </w:r>
            <w:proofErr w:type="spellEnd"/>
            <w:r w:rsidRPr="00D7779A">
              <w:t xml:space="preserve"> 0x00*</w:t>
            </w:r>
          </w:p>
        </w:tc>
        <w:tc>
          <w:tcPr>
            <w:tcW w:w="3510" w:type="dxa"/>
          </w:tcPr>
          <w:p w14:paraId="3A3C9F68" w14:textId="67E1D775" w:rsidR="00A55B4F" w:rsidRPr="00D7779A" w:rsidRDefault="00A55B4F" w:rsidP="00A55B4F">
            <w:pPr>
              <w:pStyle w:val="TableText"/>
            </w:pPr>
            <w:r w:rsidRPr="00D7779A">
              <w:t>Bootloader flash. Send the last 208 bytes of the third page 0x5FAC to 0x607B from the .</w:t>
            </w:r>
            <w:proofErr w:type="spellStart"/>
            <w:r w:rsidRPr="00D7779A">
              <w:t>msbl</w:t>
            </w:r>
            <w:proofErr w:type="spellEnd"/>
            <w:r w:rsidRPr="00D7779A">
              <w:t xml:space="preserve"> file.</w:t>
            </w:r>
          </w:p>
        </w:tc>
        <w:tc>
          <w:tcPr>
            <w:tcW w:w="1440" w:type="dxa"/>
          </w:tcPr>
          <w:p w14:paraId="42BC1ADE" w14:textId="444F2125" w:rsidR="00A55B4F" w:rsidRPr="00D7779A" w:rsidRDefault="00A55B4F" w:rsidP="00A55B4F">
            <w:pPr>
              <w:pStyle w:val="TableText"/>
            </w:pPr>
            <w:r w:rsidRPr="00D7779A">
              <w:t>0xAA</w:t>
            </w:r>
          </w:p>
        </w:tc>
        <w:tc>
          <w:tcPr>
            <w:tcW w:w="2072" w:type="dxa"/>
          </w:tcPr>
          <w:p w14:paraId="455F986E" w14:textId="235C0365" w:rsidR="00A55B4F" w:rsidRPr="00D7779A" w:rsidRDefault="00A55B4F" w:rsidP="00A55B4F">
            <w:pPr>
              <w:pStyle w:val="TableText"/>
            </w:pPr>
            <w:r w:rsidRPr="00D7779A">
              <w:t>No error.</w:t>
            </w:r>
          </w:p>
        </w:tc>
      </w:tr>
      <w:tr w:rsidR="00A55B4F" w:rsidRPr="00D7779A" w14:paraId="63DD73E1" w14:textId="77777777" w:rsidTr="00BC6C9E">
        <w:tc>
          <w:tcPr>
            <w:tcW w:w="2695" w:type="dxa"/>
          </w:tcPr>
          <w:p w14:paraId="394E45AF" w14:textId="5AD2EF36" w:rsidR="00A55B4F" w:rsidRPr="00D7779A" w:rsidRDefault="00A55B4F" w:rsidP="00A55B4F">
            <w:pPr>
              <w:pStyle w:val="TableText"/>
            </w:pPr>
            <w:r w:rsidRPr="00D7779A">
              <w:t xml:space="preserve">0x80 0x04 0xEO 0x6C 0x1C ... 0x00 </w:t>
            </w:r>
            <w:proofErr w:type="spellStart"/>
            <w:r w:rsidRPr="00D7779A">
              <w:t>0x00</w:t>
            </w:r>
            <w:proofErr w:type="spellEnd"/>
            <w:r w:rsidRPr="00D7779A">
              <w:t xml:space="preserve"> 0x00*</w:t>
            </w:r>
          </w:p>
        </w:tc>
        <w:tc>
          <w:tcPr>
            <w:tcW w:w="3510" w:type="dxa"/>
          </w:tcPr>
          <w:p w14:paraId="0AD41F52" w14:textId="5E1394DE" w:rsidR="00A55B4F" w:rsidRPr="00D7779A" w:rsidRDefault="00A55B4F" w:rsidP="00A55B4F">
            <w:pPr>
              <w:pStyle w:val="TableText"/>
            </w:pPr>
            <w:r w:rsidRPr="00D7779A">
              <w:t xml:space="preserve">Bootloader flash. Send the first 4000 bytes of fourth page 0x607C to </w:t>
            </w:r>
            <w:bdo w:val="ltr">
              <w:r w:rsidRPr="00D7779A">
                <w:t>0x701B from the .</w:t>
              </w:r>
              <w:proofErr w:type="spellStart"/>
              <w:r w:rsidRPr="00D7779A">
                <w:t>msbl</w:t>
              </w:r>
              <w:proofErr w:type="spellEnd"/>
              <w:r w:rsidRPr="00D7779A">
                <w:t xml:space="preserve"> file.</w:t>
              </w:r>
              <w:r w:rsidRPr="00D7779A">
                <w:t>‬</w:t>
              </w:r>
              <w:r w:rsidRPr="00D7779A">
                <w:t>‬</w:t>
              </w:r>
              <w:r w:rsidRPr="00D7779A">
                <w:t>‬</w:t>
              </w:r>
              <w:r w:rsidRPr="00D7779A">
                <w:t>‬</w:t>
              </w:r>
              <w:r w:rsidRPr="00D7779A">
                <w:t>‬</w:t>
              </w:r>
              <w:r w:rsidRPr="00D7779A">
                <w:t>‬</w:t>
              </w:r>
              <w:r w:rsidRPr="00D7779A">
                <w:t>‬</w:t>
              </w:r>
              <w:r w:rsidRPr="00D7779A">
                <w:t>‬</w:t>
              </w:r>
              <w:r w:rsidRPr="00D7779A">
                <w:t>‬</w:t>
              </w:r>
              <w:r w:rsidRPr="00D7779A">
                <w:t>‬</w:t>
              </w:r>
              <w:r w:rsidRPr="00D7779A">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C53CDA">
                <w:t>‬</w:t>
              </w:r>
              <w:r w:rsidR="00F01103">
                <w:t>‬</w:t>
              </w:r>
              <w:r w:rsidR="00327B30">
                <w:t>‬</w:t>
              </w:r>
              <w:r w:rsidR="000654C3">
                <w:t>‬</w:t>
              </w:r>
              <w:r w:rsidR="00086C44">
                <w:t>‬</w:t>
              </w:r>
              <w:r w:rsidR="0081747A">
                <w:t>‬</w:t>
              </w:r>
            </w:bdo>
          </w:p>
        </w:tc>
        <w:tc>
          <w:tcPr>
            <w:tcW w:w="1440" w:type="dxa"/>
          </w:tcPr>
          <w:p w14:paraId="06C250FA" w14:textId="30430209"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67A94588" w14:textId="77777777" w:rsidR="00A55B4F" w:rsidRPr="00D7779A" w:rsidRDefault="00A55B4F" w:rsidP="00A55B4F">
            <w:pPr>
              <w:pStyle w:val="TableText"/>
            </w:pPr>
            <w:r w:rsidRPr="00D7779A">
              <w:t>No error.</w:t>
            </w:r>
          </w:p>
        </w:tc>
      </w:tr>
      <w:tr w:rsidR="00A55B4F" w:rsidRPr="00D7779A" w14:paraId="3927940D" w14:textId="77777777" w:rsidTr="00BC6C9E">
        <w:tc>
          <w:tcPr>
            <w:tcW w:w="2695" w:type="dxa"/>
          </w:tcPr>
          <w:p w14:paraId="3E62951A" w14:textId="15B1D0A4" w:rsidR="00A55B4F" w:rsidRPr="00D7779A" w:rsidRDefault="00A55B4F" w:rsidP="00A55B4F">
            <w:pPr>
              <w:pStyle w:val="TableText"/>
            </w:pPr>
            <w:r w:rsidRPr="00D7779A">
              <w:t xml:space="preserve">0x80 0x04 0x00 </w:t>
            </w:r>
            <w:proofErr w:type="spellStart"/>
            <w:r w:rsidRPr="00D7779A">
              <w:t>0x00</w:t>
            </w:r>
            <w:proofErr w:type="spellEnd"/>
            <w:r w:rsidRPr="00D7779A">
              <w:t xml:space="preserve"> </w:t>
            </w:r>
            <w:proofErr w:type="spellStart"/>
            <w:r w:rsidRPr="00D7779A">
              <w:t>0x00</w:t>
            </w:r>
            <w:proofErr w:type="spellEnd"/>
            <w:r w:rsidRPr="00D7779A">
              <w:t xml:space="preserve"> ... 0x00 </w:t>
            </w:r>
            <w:proofErr w:type="spellStart"/>
            <w:r w:rsidRPr="00D7779A">
              <w:t>0x00</w:t>
            </w:r>
            <w:proofErr w:type="spellEnd"/>
            <w:r w:rsidRPr="00D7779A">
              <w:t xml:space="preserve"> 0x00*</w:t>
            </w:r>
          </w:p>
        </w:tc>
        <w:tc>
          <w:tcPr>
            <w:tcW w:w="3510" w:type="dxa"/>
          </w:tcPr>
          <w:p w14:paraId="66FEEBBF" w14:textId="619DCDFC" w:rsidR="00A55B4F" w:rsidRPr="00D7779A" w:rsidRDefault="00A55B4F" w:rsidP="00A55B4F">
            <w:pPr>
              <w:pStyle w:val="TableText"/>
            </w:pPr>
            <w:r w:rsidRPr="00D7779A">
              <w:t>Bootloader flash. Send the second 4000 bytes of the fourth page 0x701C to 0x7FBB from the .</w:t>
            </w:r>
            <w:proofErr w:type="spellStart"/>
            <w:r w:rsidRPr="00D7779A">
              <w:t>msbl</w:t>
            </w:r>
            <w:proofErr w:type="spellEnd"/>
            <w:r w:rsidRPr="00D7779A">
              <w:t xml:space="preserve"> file.</w:t>
            </w:r>
          </w:p>
        </w:tc>
        <w:tc>
          <w:tcPr>
            <w:tcW w:w="1440" w:type="dxa"/>
          </w:tcPr>
          <w:p w14:paraId="5CA6EE67" w14:textId="7DF43567"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0B14D477" w14:textId="40D37A5B" w:rsidR="00A55B4F" w:rsidRPr="00D7779A" w:rsidRDefault="00A55B4F" w:rsidP="00A55B4F">
            <w:pPr>
              <w:pStyle w:val="TableText"/>
            </w:pPr>
            <w:r w:rsidRPr="00D7779A">
              <w:t>No error.</w:t>
            </w:r>
          </w:p>
        </w:tc>
      </w:tr>
      <w:tr w:rsidR="00A55B4F" w:rsidRPr="00D7779A" w14:paraId="2CA4C7A5" w14:textId="77777777" w:rsidTr="00BC6C9E">
        <w:tc>
          <w:tcPr>
            <w:tcW w:w="2695" w:type="dxa"/>
          </w:tcPr>
          <w:p w14:paraId="2179C168" w14:textId="1CB1B019" w:rsidR="00A55B4F" w:rsidRPr="00D7779A" w:rsidRDefault="00A55B4F" w:rsidP="00A55B4F">
            <w:pPr>
              <w:pStyle w:val="TableText"/>
            </w:pPr>
            <w:r w:rsidRPr="00D7779A">
              <w:t xml:space="preserve">0x80 0x04 0x00 </w:t>
            </w:r>
            <w:proofErr w:type="spellStart"/>
            <w:r w:rsidRPr="00D7779A">
              <w:t>0x00</w:t>
            </w:r>
            <w:proofErr w:type="spellEnd"/>
            <w:r w:rsidRPr="00D7779A">
              <w:t xml:space="preserve"> </w:t>
            </w:r>
            <w:proofErr w:type="spellStart"/>
            <w:r w:rsidRPr="00D7779A">
              <w:t>0x00</w:t>
            </w:r>
            <w:proofErr w:type="spellEnd"/>
            <w:r w:rsidRPr="00D7779A">
              <w:t xml:space="preserve"> ... 0x00 </w:t>
            </w:r>
            <w:proofErr w:type="spellStart"/>
            <w:r w:rsidRPr="00D7779A">
              <w:t>0x00</w:t>
            </w:r>
            <w:proofErr w:type="spellEnd"/>
            <w:r w:rsidRPr="00D7779A">
              <w:t xml:space="preserve"> 0x00*</w:t>
            </w:r>
          </w:p>
        </w:tc>
        <w:tc>
          <w:tcPr>
            <w:tcW w:w="3510" w:type="dxa"/>
          </w:tcPr>
          <w:p w14:paraId="56FD650F" w14:textId="67BD7656" w:rsidR="00A55B4F" w:rsidRPr="00D7779A" w:rsidRDefault="00A55B4F" w:rsidP="00A55B4F">
            <w:pPr>
              <w:pStyle w:val="TableText"/>
            </w:pPr>
            <w:r w:rsidRPr="00D7779A">
              <w:t>Bootloader flash. Send the last 208 bytes of the fourth page 0x7FBC to 0x808B from the .</w:t>
            </w:r>
            <w:proofErr w:type="spellStart"/>
            <w:r w:rsidRPr="00D7779A">
              <w:t>msbl</w:t>
            </w:r>
            <w:proofErr w:type="spellEnd"/>
            <w:r w:rsidRPr="00D7779A">
              <w:t xml:space="preserve"> file.</w:t>
            </w:r>
          </w:p>
        </w:tc>
        <w:tc>
          <w:tcPr>
            <w:tcW w:w="1440" w:type="dxa"/>
          </w:tcPr>
          <w:p w14:paraId="521AC5B8" w14:textId="559054DE" w:rsidR="00A55B4F" w:rsidRPr="00D7779A" w:rsidRDefault="00A55B4F" w:rsidP="00A55B4F">
            <w:pPr>
              <w:pStyle w:val="TableText"/>
            </w:pPr>
            <w:r w:rsidRPr="00D7779A">
              <w:t>0xAA</w:t>
            </w:r>
          </w:p>
        </w:tc>
        <w:tc>
          <w:tcPr>
            <w:tcW w:w="2072" w:type="dxa"/>
          </w:tcPr>
          <w:p w14:paraId="681FF271" w14:textId="1EDC8CA4" w:rsidR="00A55B4F" w:rsidRPr="00D7779A" w:rsidRDefault="00A55B4F" w:rsidP="00A55B4F">
            <w:pPr>
              <w:pStyle w:val="TableText"/>
            </w:pPr>
            <w:r w:rsidRPr="00D7779A">
              <w:t>No error.</w:t>
            </w:r>
          </w:p>
        </w:tc>
      </w:tr>
      <w:tr w:rsidR="00A55B4F" w:rsidRPr="00D7779A" w14:paraId="425C10D6" w14:textId="77777777" w:rsidTr="00BC6C9E">
        <w:trPr>
          <w:cantSplit/>
        </w:trPr>
        <w:tc>
          <w:tcPr>
            <w:tcW w:w="2695" w:type="dxa"/>
          </w:tcPr>
          <w:p w14:paraId="41B37A25" w14:textId="673B77B2" w:rsidR="00A55B4F" w:rsidRPr="00D7779A" w:rsidRDefault="00A55B4F" w:rsidP="00A55B4F">
            <w:pPr>
              <w:pStyle w:val="TableText"/>
            </w:pPr>
            <w:r w:rsidRPr="00D7779A">
              <w:t xml:space="preserve">0x80 0x04 0xFF 0xC3 0x0D ... 0x00 </w:t>
            </w:r>
            <w:proofErr w:type="spellStart"/>
            <w:r w:rsidRPr="00D7779A">
              <w:t>0x00</w:t>
            </w:r>
            <w:proofErr w:type="spellEnd"/>
            <w:r w:rsidRPr="00D7779A">
              <w:t xml:space="preserve"> 0x00*</w:t>
            </w:r>
          </w:p>
        </w:tc>
        <w:tc>
          <w:tcPr>
            <w:tcW w:w="3510" w:type="dxa"/>
          </w:tcPr>
          <w:p w14:paraId="1D61BD80" w14:textId="6A71B77A" w:rsidR="00A55B4F" w:rsidRPr="00D7779A" w:rsidRDefault="00A55B4F" w:rsidP="00A55B4F">
            <w:pPr>
              <w:pStyle w:val="TableText"/>
            </w:pPr>
            <w:r w:rsidRPr="00D7779A">
              <w:t>Bootloader flash. Send the first 4000 bytes of</w:t>
            </w:r>
            <w:r>
              <w:t xml:space="preserve"> the</w:t>
            </w:r>
            <w:r w:rsidRPr="00D7779A">
              <w:t xml:space="preserve"> last page 0x808C to </w:t>
            </w:r>
            <w:bdo w:val="ltr">
              <w:r w:rsidRPr="00D7779A">
                <w:t>0x902B from the .</w:t>
              </w:r>
              <w:proofErr w:type="spellStart"/>
              <w:r w:rsidRPr="00D7779A">
                <w:t>msbl</w:t>
              </w:r>
              <w:proofErr w:type="spellEnd"/>
              <w:r w:rsidRPr="00D7779A">
                <w:t xml:space="preserve"> file.</w:t>
              </w:r>
              <w:r w:rsidRPr="00D7779A">
                <w:t>‬</w:t>
              </w:r>
              <w:r w:rsidRPr="00D7779A">
                <w:t>‬</w:t>
              </w:r>
              <w:r w:rsidRPr="00D7779A">
                <w:t>‬</w:t>
              </w:r>
              <w:r w:rsidRPr="00D7779A">
                <w:t>‬</w:t>
              </w:r>
              <w:r w:rsidRPr="00D7779A">
                <w:t>‬</w:t>
              </w:r>
              <w:r w:rsidRPr="00D7779A">
                <w:t>‬</w:t>
              </w:r>
              <w:r w:rsidRPr="00D7779A">
                <w:t>‬</w:t>
              </w:r>
              <w:r w:rsidRPr="00D7779A">
                <w:t>‬</w:t>
              </w:r>
              <w:r w:rsidRPr="00D7779A">
                <w:t>‬</w:t>
              </w:r>
              <w:r w:rsidRPr="00D7779A">
                <w:t>‬</w:t>
              </w:r>
              <w:r w:rsidRPr="00D7779A">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C53CDA">
                <w:t>‬</w:t>
              </w:r>
              <w:r w:rsidR="00F01103">
                <w:t>‬</w:t>
              </w:r>
              <w:r w:rsidR="00327B30">
                <w:t>‬</w:t>
              </w:r>
              <w:r w:rsidR="000654C3">
                <w:t>‬</w:t>
              </w:r>
              <w:r w:rsidR="00086C44">
                <w:t>‬</w:t>
              </w:r>
              <w:r w:rsidR="0081747A">
                <w:t>‬</w:t>
              </w:r>
            </w:bdo>
          </w:p>
        </w:tc>
        <w:tc>
          <w:tcPr>
            <w:tcW w:w="1440" w:type="dxa"/>
          </w:tcPr>
          <w:p w14:paraId="49AFAC18" w14:textId="2798B54A"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7369F154" w14:textId="77777777" w:rsidR="00A55B4F" w:rsidRPr="00D7779A" w:rsidRDefault="00A55B4F" w:rsidP="00A55B4F">
            <w:pPr>
              <w:pStyle w:val="TableText"/>
            </w:pPr>
            <w:r w:rsidRPr="00D7779A">
              <w:t>No error.</w:t>
            </w:r>
          </w:p>
        </w:tc>
      </w:tr>
      <w:tr w:rsidR="00A55B4F" w:rsidRPr="00D7779A" w14:paraId="0CEE217A" w14:textId="77777777" w:rsidTr="00BC6C9E">
        <w:trPr>
          <w:cantSplit/>
        </w:trPr>
        <w:tc>
          <w:tcPr>
            <w:tcW w:w="2695" w:type="dxa"/>
          </w:tcPr>
          <w:p w14:paraId="76D3672A" w14:textId="286F95ED" w:rsidR="00A55B4F" w:rsidRPr="00D7779A" w:rsidRDefault="00A55B4F" w:rsidP="00A55B4F">
            <w:pPr>
              <w:pStyle w:val="TableText"/>
            </w:pPr>
            <w:r w:rsidRPr="00D7779A">
              <w:t xml:space="preserve">0x80 0x04 0x00 </w:t>
            </w:r>
            <w:proofErr w:type="spellStart"/>
            <w:r w:rsidRPr="00D7779A">
              <w:t>0x00</w:t>
            </w:r>
            <w:proofErr w:type="spellEnd"/>
            <w:r w:rsidRPr="00D7779A">
              <w:t xml:space="preserve"> </w:t>
            </w:r>
            <w:proofErr w:type="spellStart"/>
            <w:r w:rsidRPr="00D7779A">
              <w:t>0x00</w:t>
            </w:r>
            <w:proofErr w:type="spellEnd"/>
            <w:r w:rsidRPr="00D7779A">
              <w:t xml:space="preserve"> ... 0x00 </w:t>
            </w:r>
            <w:proofErr w:type="spellStart"/>
            <w:r w:rsidRPr="00D7779A">
              <w:t>0x00</w:t>
            </w:r>
            <w:proofErr w:type="spellEnd"/>
            <w:r w:rsidRPr="00D7779A">
              <w:t xml:space="preserve"> 0x00*</w:t>
            </w:r>
          </w:p>
        </w:tc>
        <w:tc>
          <w:tcPr>
            <w:tcW w:w="3510" w:type="dxa"/>
          </w:tcPr>
          <w:p w14:paraId="2729AB4C" w14:textId="5BD767DB" w:rsidR="00A55B4F" w:rsidRPr="00D7779A" w:rsidRDefault="00A55B4F" w:rsidP="00A55B4F">
            <w:pPr>
              <w:pStyle w:val="TableText"/>
            </w:pPr>
            <w:r w:rsidRPr="00D7779A">
              <w:t>Bootloader flash. Send the second 4000 bytes of the last page 0x902C to 0x9FCB from the .</w:t>
            </w:r>
            <w:proofErr w:type="spellStart"/>
            <w:r w:rsidRPr="00D7779A">
              <w:t>msbl</w:t>
            </w:r>
            <w:proofErr w:type="spellEnd"/>
            <w:r w:rsidRPr="00D7779A">
              <w:t xml:space="preserve"> file.</w:t>
            </w:r>
          </w:p>
        </w:tc>
        <w:tc>
          <w:tcPr>
            <w:tcW w:w="1440" w:type="dxa"/>
          </w:tcPr>
          <w:p w14:paraId="049D51F6" w14:textId="71B836B0"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225E0B8F" w14:textId="287AA4CD" w:rsidR="00A55B4F" w:rsidRPr="00D7779A" w:rsidRDefault="00A55B4F" w:rsidP="00A55B4F">
            <w:pPr>
              <w:pStyle w:val="TableText"/>
            </w:pPr>
            <w:r w:rsidRPr="00D7779A">
              <w:t>No error.</w:t>
            </w:r>
          </w:p>
        </w:tc>
      </w:tr>
      <w:tr w:rsidR="00A55B4F" w:rsidRPr="00D7779A" w14:paraId="5319108E" w14:textId="77777777" w:rsidTr="00BC6C9E">
        <w:trPr>
          <w:cantSplit/>
        </w:trPr>
        <w:tc>
          <w:tcPr>
            <w:tcW w:w="2695" w:type="dxa"/>
          </w:tcPr>
          <w:p w14:paraId="624DAE9A" w14:textId="431700FD" w:rsidR="00A55B4F" w:rsidRPr="00D7779A" w:rsidRDefault="00A55B4F" w:rsidP="00A55B4F">
            <w:pPr>
              <w:pStyle w:val="TableText"/>
            </w:pPr>
            <w:r w:rsidRPr="00D7779A">
              <w:t xml:space="preserve">0x80 0x04 0x00 </w:t>
            </w:r>
            <w:proofErr w:type="spellStart"/>
            <w:r w:rsidRPr="00D7779A">
              <w:t>0x00</w:t>
            </w:r>
            <w:proofErr w:type="spellEnd"/>
            <w:r w:rsidRPr="00D7779A">
              <w:t xml:space="preserve"> </w:t>
            </w:r>
            <w:proofErr w:type="spellStart"/>
            <w:r w:rsidRPr="00D7779A">
              <w:t>0x00</w:t>
            </w:r>
            <w:proofErr w:type="spellEnd"/>
            <w:r w:rsidRPr="00D7779A">
              <w:t xml:space="preserve"> ... 0x00 </w:t>
            </w:r>
            <w:proofErr w:type="spellStart"/>
            <w:r w:rsidRPr="00D7779A">
              <w:t>0x00</w:t>
            </w:r>
            <w:proofErr w:type="spellEnd"/>
            <w:r w:rsidRPr="00D7779A">
              <w:t xml:space="preserve"> 0x00*</w:t>
            </w:r>
          </w:p>
        </w:tc>
        <w:tc>
          <w:tcPr>
            <w:tcW w:w="3510" w:type="dxa"/>
          </w:tcPr>
          <w:p w14:paraId="5930450D" w14:textId="447294C8" w:rsidR="00A55B4F" w:rsidRPr="00D7779A" w:rsidRDefault="00A55B4F" w:rsidP="00A55B4F">
            <w:pPr>
              <w:pStyle w:val="TableText"/>
            </w:pPr>
            <w:r w:rsidRPr="00D7779A">
              <w:t>Bootloader flash. Send the last 208 bytes of the last page 0x</w:t>
            </w:r>
            <w:r w:rsidR="007C7E59">
              <w:t>9FCC</w:t>
            </w:r>
            <w:r w:rsidRPr="00D7779A">
              <w:t xml:space="preserve"> to 0XA09B from the .</w:t>
            </w:r>
            <w:proofErr w:type="spellStart"/>
            <w:r w:rsidRPr="00D7779A">
              <w:t>msbl</w:t>
            </w:r>
            <w:proofErr w:type="spellEnd"/>
            <w:r w:rsidRPr="00D7779A">
              <w:t xml:space="preserve"> file</w:t>
            </w:r>
            <w:r>
              <w:t>.</w:t>
            </w:r>
          </w:p>
        </w:tc>
        <w:tc>
          <w:tcPr>
            <w:tcW w:w="1440" w:type="dxa"/>
          </w:tcPr>
          <w:p w14:paraId="2BD5EE46" w14:textId="3A573658" w:rsidR="00A55B4F" w:rsidRPr="00D7779A" w:rsidRDefault="00A55B4F" w:rsidP="00A55B4F">
            <w:pPr>
              <w:pStyle w:val="TableText"/>
            </w:pPr>
            <w:r w:rsidRPr="00D7779A">
              <w:t>0xAA</w:t>
            </w:r>
          </w:p>
        </w:tc>
        <w:tc>
          <w:tcPr>
            <w:tcW w:w="2072" w:type="dxa"/>
          </w:tcPr>
          <w:p w14:paraId="4922B225" w14:textId="20081F15" w:rsidR="00A55B4F" w:rsidRPr="00D7779A" w:rsidRDefault="00A55B4F" w:rsidP="00A55B4F">
            <w:pPr>
              <w:pStyle w:val="TableText"/>
            </w:pPr>
            <w:r w:rsidRPr="00D7779A">
              <w:t>No error.</w:t>
            </w:r>
          </w:p>
        </w:tc>
      </w:tr>
      <w:tr w:rsidR="00A55B4F" w:rsidRPr="00D7779A" w14:paraId="25026C17" w14:textId="77777777" w:rsidTr="00BC6C9E">
        <w:trPr>
          <w:cantSplit/>
        </w:trPr>
        <w:tc>
          <w:tcPr>
            <w:tcW w:w="2695" w:type="dxa"/>
          </w:tcPr>
          <w:p w14:paraId="6CE98E8D" w14:textId="71AFBC32" w:rsidR="00A55B4F" w:rsidRPr="000B2EB3" w:rsidRDefault="00A55B4F" w:rsidP="00A55B4F">
            <w:pPr>
              <w:pStyle w:val="TableText"/>
            </w:pPr>
            <w:r w:rsidRPr="000B2EB3">
              <w:t>0x01 0x00 0x00*</w:t>
            </w:r>
          </w:p>
        </w:tc>
        <w:tc>
          <w:tcPr>
            <w:tcW w:w="3510" w:type="dxa"/>
          </w:tcPr>
          <w:p w14:paraId="7DD3B5FC" w14:textId="77777777" w:rsidR="00A55B4F" w:rsidRPr="000B2EB3" w:rsidRDefault="00A55B4F" w:rsidP="00A55B4F">
            <w:pPr>
              <w:pStyle w:val="TableText"/>
            </w:pPr>
            <w:r w:rsidRPr="000B2EB3">
              <w:t>Exit bootloader mode and jump to application.</w:t>
            </w:r>
          </w:p>
          <w:p w14:paraId="570EB15B" w14:textId="2FF1EDAB" w:rsidR="00A55B4F" w:rsidRPr="000B2EB3" w:rsidRDefault="00A55B4F" w:rsidP="00A55B4F">
            <w:pPr>
              <w:pStyle w:val="TableText"/>
            </w:pPr>
            <w:r w:rsidRPr="000B2EB3">
              <w:t>Note</w:t>
            </w:r>
            <w:r>
              <w:t>:</w:t>
            </w:r>
            <w:r w:rsidRPr="000B2EB3">
              <w:t xml:space="preserve"> </w:t>
            </w:r>
            <w:r>
              <w:t>S</w:t>
            </w:r>
            <w:r w:rsidRPr="000B2EB3">
              <w:t xml:space="preserve">ending </w:t>
            </w:r>
            <w:r>
              <w:t xml:space="preserve">the </w:t>
            </w:r>
            <w:r w:rsidRPr="000B2EB3">
              <w:t xml:space="preserve">bootloader command is not mandatory. </w:t>
            </w:r>
            <w:proofErr w:type="spellStart"/>
            <w:r>
              <w:t>T</w:t>
            </w:r>
            <w:r w:rsidRPr="000B2EB3">
              <w:t>the</w:t>
            </w:r>
            <w:proofErr w:type="spellEnd"/>
            <w:r w:rsidRPr="000B2EB3">
              <w:t xml:space="preserve"> microcontroller </w:t>
            </w:r>
            <w:r>
              <w:t xml:space="preserve">can be reset </w:t>
            </w:r>
            <w:r w:rsidRPr="000B2EB3">
              <w:t xml:space="preserve">and the EBL pin </w:t>
            </w:r>
            <w:r>
              <w:t xml:space="preserve">can be set </w:t>
            </w:r>
            <w:r w:rsidRPr="000B2EB3">
              <w:t xml:space="preserve">to reverse </w:t>
            </w:r>
            <w:r>
              <w:t xml:space="preserve">the </w:t>
            </w:r>
            <w:r w:rsidRPr="000B2EB3">
              <w:t>polarity to jump on the application.</w:t>
            </w:r>
          </w:p>
        </w:tc>
        <w:tc>
          <w:tcPr>
            <w:tcW w:w="1440" w:type="dxa"/>
          </w:tcPr>
          <w:p w14:paraId="69B6CCE4" w14:textId="24DA345E" w:rsidR="00A55B4F" w:rsidRPr="000B2EB3" w:rsidRDefault="00A55B4F" w:rsidP="00A55B4F">
            <w:pPr>
              <w:pStyle w:val="TableText"/>
            </w:pPr>
            <w:r w:rsidRPr="000B2EB3">
              <w:t>0xAA</w:t>
            </w:r>
          </w:p>
        </w:tc>
        <w:tc>
          <w:tcPr>
            <w:tcW w:w="2072" w:type="dxa"/>
          </w:tcPr>
          <w:p w14:paraId="24DF490E" w14:textId="6217B20B" w:rsidR="00A55B4F" w:rsidRPr="000B2EB3" w:rsidRDefault="00A55B4F" w:rsidP="00A55B4F">
            <w:pPr>
              <w:pStyle w:val="TableText"/>
            </w:pPr>
            <w:r w:rsidRPr="000B2EB3">
              <w:t>No error.</w:t>
            </w:r>
          </w:p>
        </w:tc>
      </w:tr>
    </w:tbl>
    <w:p w14:paraId="6FE4CF21" w14:textId="77777777" w:rsidR="00D70BCF" w:rsidRPr="00D7779A" w:rsidRDefault="00D70BCF" w:rsidP="00D70BCF">
      <w:pPr>
        <w:pStyle w:val="Body"/>
        <w:spacing w:before="0"/>
        <w:rPr>
          <w:i/>
          <w:sz w:val="18"/>
          <w:szCs w:val="18"/>
        </w:rPr>
      </w:pPr>
      <w:r w:rsidRPr="00D7779A">
        <w:rPr>
          <w:i/>
          <w:sz w:val="18"/>
          <w:szCs w:val="18"/>
        </w:rPr>
        <w:t>*Mandatory</w:t>
      </w:r>
    </w:p>
    <w:p w14:paraId="37EB214C" w14:textId="77777777" w:rsidR="00D70BCF" w:rsidRPr="00D7779A" w:rsidRDefault="00D70BCF" w:rsidP="00D70BCF">
      <w:pPr>
        <w:pStyle w:val="Body"/>
        <w:spacing w:before="0"/>
        <w:rPr>
          <w:i/>
          <w:sz w:val="18"/>
        </w:rPr>
      </w:pPr>
      <w:r w:rsidRPr="00D7779A">
        <w:rPr>
          <w:i/>
          <w:sz w:val="18"/>
          <w:szCs w:val="18"/>
        </w:rPr>
        <w:t>+Recommended</w:t>
      </w:r>
    </w:p>
    <w:p w14:paraId="7216D007" w14:textId="211BC614" w:rsidR="008B7028" w:rsidRPr="00D7779A" w:rsidRDefault="008B7028" w:rsidP="008B7028">
      <w:pPr>
        <w:pStyle w:val="H2-Heading"/>
        <w:rPr>
          <w:rFonts w:ascii="Arial" w:hAnsi="Arial" w:cs="Arial"/>
        </w:rPr>
      </w:pPr>
      <w:r w:rsidRPr="00D7779A">
        <w:rPr>
          <w:rFonts w:ascii="Arial" w:hAnsi="Arial" w:cs="Arial"/>
        </w:rPr>
        <w:br w:type="page"/>
      </w:r>
    </w:p>
    <w:p w14:paraId="5A75C788" w14:textId="0F64FAF6" w:rsidR="00474A10" w:rsidRPr="00D7779A" w:rsidRDefault="00921717" w:rsidP="003B3AFF">
      <w:pPr>
        <w:pStyle w:val="H2-Heading"/>
        <w:rPr>
          <w:rFonts w:ascii="Arial" w:hAnsi="Arial" w:cs="Arial"/>
        </w:rPr>
      </w:pPr>
      <w:bookmarkStart w:id="90" w:name="_Toc80800193"/>
      <w:r w:rsidRPr="00D7779A">
        <w:rPr>
          <w:rFonts w:ascii="Arial" w:hAnsi="Arial" w:cs="Arial"/>
        </w:rPr>
        <w:lastRenderedPageBreak/>
        <w:t>Appendix</w:t>
      </w:r>
      <w:r w:rsidR="0089192C" w:rsidRPr="00D7779A">
        <w:rPr>
          <w:rFonts w:ascii="Arial" w:hAnsi="Arial" w:cs="Arial"/>
        </w:rPr>
        <w:t xml:space="preserve"> A: </w:t>
      </w:r>
      <w:r w:rsidR="00474A10" w:rsidRPr="00D7779A">
        <w:rPr>
          <w:rFonts w:ascii="Arial" w:hAnsi="Arial" w:cs="Arial"/>
        </w:rPr>
        <w:t xml:space="preserve">Maxim </w:t>
      </w:r>
      <w:r w:rsidR="00B206CB">
        <w:rPr>
          <w:rFonts w:ascii="Arial" w:hAnsi="Arial" w:cs="Arial"/>
        </w:rPr>
        <w:t>S</w:t>
      </w:r>
      <w:r w:rsidR="00474A10" w:rsidRPr="00D7779A">
        <w:rPr>
          <w:rFonts w:ascii="Arial" w:hAnsi="Arial" w:cs="Arial"/>
        </w:rPr>
        <w:t xml:space="preserve">pecial </w:t>
      </w:r>
      <w:r w:rsidR="00B206CB">
        <w:rPr>
          <w:rFonts w:ascii="Arial" w:hAnsi="Arial" w:cs="Arial"/>
        </w:rPr>
        <w:t>B</w:t>
      </w:r>
      <w:r w:rsidR="00474A10" w:rsidRPr="00D7779A">
        <w:rPr>
          <w:rFonts w:ascii="Arial" w:hAnsi="Arial" w:cs="Arial"/>
        </w:rPr>
        <w:t>ootloader (.</w:t>
      </w:r>
      <w:proofErr w:type="spellStart"/>
      <w:r w:rsidR="00474A10" w:rsidRPr="00D7779A">
        <w:rPr>
          <w:rFonts w:ascii="Arial" w:hAnsi="Arial" w:cs="Arial"/>
        </w:rPr>
        <w:t>msbl</w:t>
      </w:r>
      <w:proofErr w:type="spellEnd"/>
      <w:r w:rsidR="00474A10" w:rsidRPr="00D7779A">
        <w:rPr>
          <w:rFonts w:ascii="Arial" w:hAnsi="Arial" w:cs="Arial"/>
        </w:rPr>
        <w:t xml:space="preserve">) </w:t>
      </w:r>
      <w:r w:rsidR="00B206CB">
        <w:rPr>
          <w:rFonts w:ascii="Arial" w:hAnsi="Arial" w:cs="Arial"/>
        </w:rPr>
        <w:t>F</w:t>
      </w:r>
      <w:r w:rsidR="00474A10" w:rsidRPr="00D7779A">
        <w:rPr>
          <w:rFonts w:ascii="Arial" w:hAnsi="Arial" w:cs="Arial"/>
        </w:rPr>
        <w:t xml:space="preserve">ile </w:t>
      </w:r>
      <w:r w:rsidR="00B206CB">
        <w:rPr>
          <w:rFonts w:ascii="Arial" w:hAnsi="Arial" w:cs="Arial"/>
        </w:rPr>
        <w:t>F</w:t>
      </w:r>
      <w:r w:rsidR="00474A10" w:rsidRPr="00D7779A">
        <w:rPr>
          <w:rFonts w:ascii="Arial" w:hAnsi="Arial" w:cs="Arial"/>
        </w:rPr>
        <w:t>ormat</w:t>
      </w:r>
      <w:bookmarkEnd w:id="90"/>
    </w:p>
    <w:p w14:paraId="5B3A4EEF" w14:textId="02CFADA7" w:rsidR="00474A10" w:rsidRPr="00D7779A" w:rsidRDefault="00B206CB" w:rsidP="00183C72">
      <w:pPr>
        <w:pStyle w:val="Body"/>
      </w:pPr>
      <w:r>
        <w:t xml:space="preserve">The </w:t>
      </w:r>
      <w:r w:rsidR="00474A10" w:rsidRPr="00D7779A">
        <w:t>.</w:t>
      </w:r>
      <w:proofErr w:type="spellStart"/>
      <w:r w:rsidR="00474A10" w:rsidRPr="00D7779A">
        <w:t>msbl</w:t>
      </w:r>
      <w:proofErr w:type="spellEnd"/>
      <w:r w:rsidR="00474A10" w:rsidRPr="00D7779A">
        <w:t xml:space="preserve"> file is a special binary file format </w:t>
      </w:r>
      <w:r>
        <w:t xml:space="preserve">that is </w:t>
      </w:r>
      <w:r w:rsidR="00474A10" w:rsidRPr="00D7779A">
        <w:t xml:space="preserve">generated from </w:t>
      </w:r>
      <w:r>
        <w:t xml:space="preserve">the </w:t>
      </w:r>
      <w:r w:rsidR="00146453" w:rsidRPr="00D7779A">
        <w:t>application update</w:t>
      </w:r>
      <w:r w:rsidR="00146453">
        <w:t xml:space="preserve"> </w:t>
      </w:r>
      <w:r w:rsidR="00474A10" w:rsidRPr="00D7779A">
        <w:t xml:space="preserve">.bin file by using </w:t>
      </w:r>
      <w:r>
        <w:t xml:space="preserve">the </w:t>
      </w:r>
      <w:r w:rsidR="00474A10" w:rsidRPr="00D7779A">
        <w:t>MAX</w:t>
      </w:r>
      <w:r w:rsidR="007847E6">
        <w:t>78000</w:t>
      </w:r>
      <w:r w:rsidR="00474A10" w:rsidRPr="00D7779A">
        <w:t xml:space="preserve"> bootloader. </w:t>
      </w:r>
      <w:r>
        <w:t xml:space="preserve">The </w:t>
      </w:r>
      <w:r w:rsidR="00474A10" w:rsidRPr="00D7779A">
        <w:t>.</w:t>
      </w:r>
      <w:proofErr w:type="spellStart"/>
      <w:r w:rsidR="00474A10" w:rsidRPr="00D7779A">
        <w:t>msbl</w:t>
      </w:r>
      <w:proofErr w:type="spellEnd"/>
      <w:r w:rsidR="00474A10" w:rsidRPr="00D7779A">
        <w:t xml:space="preserve"> file </w:t>
      </w:r>
      <w:r>
        <w:t xml:space="preserve">has the </w:t>
      </w:r>
      <w:r w:rsidR="00474A10" w:rsidRPr="00D7779A">
        <w:t>following sections:</w:t>
      </w:r>
    </w:p>
    <w:p w14:paraId="0AAAF1BE" w14:textId="77777777" w:rsidR="00C7733D" w:rsidRDefault="00474A10" w:rsidP="009D7CD5">
      <w:pPr>
        <w:pStyle w:val="Bullet"/>
      </w:pPr>
      <w:r w:rsidRPr="00B206CB">
        <w:t>Header</w:t>
      </w:r>
    </w:p>
    <w:p w14:paraId="66F3030F" w14:textId="15473AB2" w:rsidR="00474A10" w:rsidRPr="00D7779A" w:rsidRDefault="00C7733D" w:rsidP="00183C72">
      <w:pPr>
        <w:pStyle w:val="Bullet"/>
        <w:numPr>
          <w:ilvl w:val="0"/>
          <w:numId w:val="0"/>
        </w:numPr>
        <w:ind w:left="720"/>
      </w:pPr>
      <w:r>
        <w:t>The header consists of the following:</w:t>
      </w:r>
    </w:p>
    <w:p w14:paraId="13C9474B" w14:textId="68A38671" w:rsidR="00474A10" w:rsidRPr="00D7779A" w:rsidRDefault="00474A10" w:rsidP="00793C91">
      <w:pPr>
        <w:pStyle w:val="Bullet"/>
        <w:numPr>
          <w:ilvl w:val="1"/>
          <w:numId w:val="45"/>
        </w:numPr>
        <w:spacing w:line="240" w:lineRule="auto"/>
        <w:ind w:left="1080"/>
      </w:pPr>
      <w:r w:rsidRPr="00D7779A">
        <w:t>4-byte magic value (</w:t>
      </w:r>
      <w:r w:rsidR="009D7CD5">
        <w:t>.</w:t>
      </w:r>
      <w:proofErr w:type="spellStart"/>
      <w:r w:rsidRPr="00D7779A">
        <w:t>msbl</w:t>
      </w:r>
      <w:proofErr w:type="spellEnd"/>
      <w:r w:rsidRPr="00D7779A">
        <w:t>)</w:t>
      </w:r>
    </w:p>
    <w:p w14:paraId="2BC0D0DA" w14:textId="77777777" w:rsidR="00474A10" w:rsidRPr="00D7779A" w:rsidRDefault="00474A10" w:rsidP="00793C91">
      <w:pPr>
        <w:pStyle w:val="Bullet"/>
        <w:numPr>
          <w:ilvl w:val="1"/>
          <w:numId w:val="45"/>
        </w:numPr>
        <w:spacing w:line="240" w:lineRule="auto"/>
        <w:ind w:left="1080"/>
      </w:pPr>
      <w:r w:rsidRPr="00D7779A">
        <w:t>4-byte RFU</w:t>
      </w:r>
    </w:p>
    <w:p w14:paraId="1F191569" w14:textId="2BAC49CF" w:rsidR="00474A10" w:rsidRPr="00D7779A" w:rsidRDefault="00474A10" w:rsidP="00793C91">
      <w:pPr>
        <w:pStyle w:val="Bullet"/>
        <w:numPr>
          <w:ilvl w:val="1"/>
          <w:numId w:val="45"/>
        </w:numPr>
        <w:spacing w:line="240" w:lineRule="auto"/>
        <w:ind w:left="1080"/>
      </w:pPr>
      <w:r w:rsidRPr="00D7779A">
        <w:t>16-byte target type (e</w:t>
      </w:r>
      <w:r w:rsidR="008C56E2">
        <w:t>.</w:t>
      </w:r>
      <w:r w:rsidRPr="00D7779A">
        <w:t>g.</w:t>
      </w:r>
      <w:r w:rsidR="009D7CD5">
        <w:t>,</w:t>
      </w:r>
      <w:r w:rsidRPr="00D7779A">
        <w:t xml:space="preserve"> MAX</w:t>
      </w:r>
      <w:r w:rsidR="007847E6">
        <w:t>78000</w:t>
      </w:r>
      <w:r w:rsidRPr="00D7779A">
        <w:t>)</w:t>
      </w:r>
    </w:p>
    <w:p w14:paraId="6164768A" w14:textId="77777777" w:rsidR="00A55B4F" w:rsidRPr="00D7779A" w:rsidRDefault="00A55B4F" w:rsidP="00A55B4F">
      <w:pPr>
        <w:pStyle w:val="Bullet"/>
        <w:numPr>
          <w:ilvl w:val="1"/>
          <w:numId w:val="45"/>
        </w:numPr>
        <w:spacing w:line="240" w:lineRule="auto"/>
        <w:ind w:left="1080"/>
      </w:pPr>
      <w:r w:rsidRPr="00D7779A">
        <w:t xml:space="preserve">16-byte </w:t>
      </w:r>
      <w:r>
        <w:t>Encryption Algorithm</w:t>
      </w:r>
      <w:r w:rsidRPr="00D7779A">
        <w:t xml:space="preserve"> (e</w:t>
      </w:r>
      <w:r>
        <w:t>.</w:t>
      </w:r>
      <w:r w:rsidRPr="00D7779A">
        <w:t>g.</w:t>
      </w:r>
      <w:r>
        <w:t>,</w:t>
      </w:r>
      <w:r w:rsidRPr="00D7779A">
        <w:t xml:space="preserve"> </w:t>
      </w:r>
      <w:r>
        <w:t>AES-192</w:t>
      </w:r>
      <w:r w:rsidRPr="00D7779A">
        <w:t>)</w:t>
      </w:r>
    </w:p>
    <w:p w14:paraId="66247F4C" w14:textId="77777777" w:rsidR="00A55B4F" w:rsidRDefault="00A55B4F" w:rsidP="00A55B4F">
      <w:pPr>
        <w:pStyle w:val="Bullet"/>
        <w:numPr>
          <w:ilvl w:val="1"/>
          <w:numId w:val="45"/>
        </w:numPr>
        <w:spacing w:line="240" w:lineRule="auto"/>
        <w:ind w:left="1080"/>
      </w:pPr>
      <w:r w:rsidRPr="00D7779A">
        <w:t>1</w:t>
      </w:r>
      <w:r>
        <w:t>1</w:t>
      </w:r>
      <w:r w:rsidRPr="00D7779A">
        <w:t>-byte</w:t>
      </w:r>
      <w:r>
        <w:t xml:space="preserve"> Initialization Vector</w:t>
      </w:r>
    </w:p>
    <w:p w14:paraId="2134676B" w14:textId="77777777" w:rsidR="00A55B4F" w:rsidRPr="00D7779A" w:rsidRDefault="00A55B4F" w:rsidP="00A55B4F">
      <w:pPr>
        <w:pStyle w:val="Bullet"/>
        <w:numPr>
          <w:ilvl w:val="1"/>
          <w:numId w:val="45"/>
        </w:numPr>
        <w:spacing w:line="240" w:lineRule="auto"/>
        <w:ind w:left="1080"/>
      </w:pPr>
      <w:r>
        <w:t>1</w:t>
      </w:r>
      <w:r w:rsidRPr="00D7779A">
        <w:t>-byte RFU</w:t>
      </w:r>
    </w:p>
    <w:p w14:paraId="7270416B" w14:textId="77777777" w:rsidR="00A55B4F" w:rsidRDefault="00A55B4F" w:rsidP="00A55B4F">
      <w:pPr>
        <w:pStyle w:val="Bullet"/>
        <w:numPr>
          <w:ilvl w:val="1"/>
          <w:numId w:val="45"/>
        </w:numPr>
        <w:spacing w:line="240" w:lineRule="auto"/>
        <w:ind w:left="1080"/>
      </w:pPr>
      <w:r w:rsidRPr="00D7779A">
        <w:t>1</w:t>
      </w:r>
      <w:r>
        <w:t>6</w:t>
      </w:r>
      <w:r w:rsidRPr="00D7779A">
        <w:t>-byte</w:t>
      </w:r>
      <w:r>
        <w:t xml:space="preserve"> Authentication Data</w:t>
      </w:r>
    </w:p>
    <w:p w14:paraId="4B24C765" w14:textId="01FC5178" w:rsidR="00474A10" w:rsidRPr="00D7779A" w:rsidRDefault="00474A10" w:rsidP="00793C91">
      <w:pPr>
        <w:pStyle w:val="Bullet"/>
        <w:numPr>
          <w:ilvl w:val="1"/>
          <w:numId w:val="45"/>
        </w:numPr>
        <w:spacing w:line="240" w:lineRule="auto"/>
        <w:ind w:left="1080"/>
      </w:pPr>
      <w:r w:rsidRPr="00D7779A">
        <w:t>2-byte number of pages (LSB first) (</w:t>
      </w:r>
      <w:r w:rsidR="009D7CD5">
        <w:t xml:space="preserve">e.g., </w:t>
      </w:r>
      <w:r w:rsidRPr="00D7779A">
        <w:t>0x0</w:t>
      </w:r>
      <w:r w:rsidR="00A55B4F">
        <w:t>5</w:t>
      </w:r>
      <w:r w:rsidRPr="00D7779A">
        <w:t xml:space="preserve"> 0x00 </w:t>
      </w:r>
      <w:r w:rsidR="009D7CD5">
        <w:t>means</w:t>
      </w:r>
      <w:r w:rsidRPr="00D7779A">
        <w:t xml:space="preserve"> there are </w:t>
      </w:r>
      <w:r w:rsidR="00A55B4F">
        <w:t>five</w:t>
      </w:r>
      <w:r w:rsidRPr="00D7779A">
        <w:t xml:space="preserve"> pages)</w:t>
      </w:r>
    </w:p>
    <w:p w14:paraId="5D023DCA" w14:textId="2735DE2D" w:rsidR="00474A10" w:rsidRPr="00D7779A" w:rsidRDefault="00474A10" w:rsidP="00793C91">
      <w:pPr>
        <w:pStyle w:val="Bullet"/>
        <w:numPr>
          <w:ilvl w:val="1"/>
          <w:numId w:val="45"/>
        </w:numPr>
        <w:spacing w:line="240" w:lineRule="auto"/>
        <w:ind w:left="1080"/>
      </w:pPr>
      <w:r w:rsidRPr="00D7779A">
        <w:t>Number of pages =</w:t>
      </w:r>
      <w:r w:rsidR="009D7CD5">
        <w:t xml:space="preserve"> </w:t>
      </w:r>
      <w:r w:rsidR="0090532B" w:rsidRPr="00621732">
        <w:rPr>
          <w:position w:val="-32"/>
        </w:rPr>
        <w:object w:dxaOrig="1760" w:dyaOrig="740" w14:anchorId="049196A3">
          <v:shape id="_x0000_i1027" type="#_x0000_t75" style="width:86.4pt;height:36.3pt" o:ole="">
            <v:imagedata r:id="rId29" o:title=""/>
          </v:shape>
          <o:OLEObject Type="Embed" ProgID="Equation.DSMT4" ShapeID="_x0000_i1027" DrawAspect="Content" ObjectID="_1691412917" r:id="rId30"/>
        </w:object>
      </w:r>
      <w:r w:rsidRPr="00D7779A">
        <w:t xml:space="preserve"> (for sending application info</w:t>
      </w:r>
      <w:r w:rsidR="009D7CD5">
        <w:t>rmation</w:t>
      </w:r>
      <w:r w:rsidRPr="00D7779A">
        <w:t>)</w:t>
      </w:r>
    </w:p>
    <w:p w14:paraId="3A094EE4" w14:textId="7831D79E" w:rsidR="00474A10" w:rsidRPr="00D7779A" w:rsidRDefault="00474A10" w:rsidP="00793C91">
      <w:pPr>
        <w:pStyle w:val="Bullet"/>
        <w:numPr>
          <w:ilvl w:val="1"/>
          <w:numId w:val="45"/>
        </w:numPr>
        <w:spacing w:line="240" w:lineRule="auto"/>
        <w:ind w:left="1080"/>
      </w:pPr>
      <w:r w:rsidRPr="00D7779A">
        <w:t>2-byte page size (LSB first) (</w:t>
      </w:r>
      <w:r w:rsidR="009D7CD5">
        <w:t xml:space="preserve">e.g., </w:t>
      </w:r>
      <w:r w:rsidRPr="00D7779A">
        <w:t xml:space="preserve">0x00 0x20 </w:t>
      </w:r>
      <w:r w:rsidR="009D7CD5">
        <w:t>means the</w:t>
      </w:r>
      <w:r w:rsidRPr="00D7779A">
        <w:t xml:space="preserve"> page size is 8192)</w:t>
      </w:r>
    </w:p>
    <w:p w14:paraId="122458DF" w14:textId="76668773" w:rsidR="00474A10" w:rsidRPr="00D7779A" w:rsidRDefault="00474A10" w:rsidP="00793C91">
      <w:pPr>
        <w:pStyle w:val="Bullet"/>
        <w:numPr>
          <w:ilvl w:val="1"/>
          <w:numId w:val="45"/>
        </w:numPr>
        <w:spacing w:line="240" w:lineRule="auto"/>
        <w:ind w:left="1080"/>
      </w:pPr>
      <w:r w:rsidRPr="00D7779A">
        <w:t xml:space="preserve">1-byte CRC byte size (0x04 </w:t>
      </w:r>
      <w:r w:rsidR="006A241E">
        <w:t xml:space="preserve">means 4 </w:t>
      </w:r>
      <w:r w:rsidRPr="00D7779A">
        <w:t xml:space="preserve">bytes </w:t>
      </w:r>
      <w:r w:rsidR="006A241E">
        <w:t xml:space="preserve">and </w:t>
      </w:r>
      <w:r w:rsidRPr="00D7779A">
        <w:t>denot</w:t>
      </w:r>
      <w:r w:rsidR="006A241E">
        <w:t>es</w:t>
      </w:r>
      <w:r w:rsidRPr="00D7779A">
        <w:t xml:space="preserve"> CRC32)</w:t>
      </w:r>
    </w:p>
    <w:p w14:paraId="177226E6" w14:textId="2E88C069" w:rsidR="00474A10" w:rsidRDefault="00474A10" w:rsidP="00793C91">
      <w:pPr>
        <w:pStyle w:val="Bullet"/>
        <w:numPr>
          <w:ilvl w:val="1"/>
          <w:numId w:val="45"/>
        </w:numPr>
        <w:spacing w:line="240" w:lineRule="auto"/>
        <w:ind w:left="1080"/>
      </w:pPr>
      <w:r w:rsidRPr="00D7779A">
        <w:t>3-byte RFU</w:t>
      </w:r>
    </w:p>
    <w:p w14:paraId="4F4A4BA5" w14:textId="42A09C4C" w:rsidR="006A241E" w:rsidRPr="00D7779A" w:rsidRDefault="001F5DAB" w:rsidP="00D26ED3">
      <w:pPr>
        <w:pStyle w:val="Bullet"/>
        <w:numPr>
          <w:ilvl w:val="0"/>
          <w:numId w:val="0"/>
        </w:numPr>
        <w:ind w:left="720"/>
      </w:pPr>
      <w:r w:rsidRPr="00011414">
        <w:rPr>
          <w:b/>
          <w:bCs/>
        </w:rPr>
        <w:fldChar w:fldCharType="begin"/>
      </w:r>
      <w:r w:rsidRPr="00011414">
        <w:rPr>
          <w:b/>
          <w:bCs/>
        </w:rPr>
        <w:instrText xml:space="preserve"> REF _Ref29371646 \h </w:instrText>
      </w:r>
      <w:r w:rsidR="00011414">
        <w:rPr>
          <w:b/>
          <w:bCs/>
        </w:rPr>
        <w:instrText xml:space="preserve"> \* MERGEFORMAT </w:instrText>
      </w:r>
      <w:r w:rsidRPr="00011414">
        <w:rPr>
          <w:b/>
          <w:bCs/>
        </w:rPr>
      </w:r>
      <w:r w:rsidRPr="00011414">
        <w:rPr>
          <w:b/>
          <w:bCs/>
        </w:rPr>
        <w:fldChar w:fldCharType="separate"/>
      </w:r>
      <w:r w:rsidR="00BD36E2" w:rsidRPr="00BD36E2">
        <w:rPr>
          <w:b/>
          <w:bCs/>
        </w:rPr>
        <w:t xml:space="preserve">Figure </w:t>
      </w:r>
      <w:r w:rsidR="00BD36E2" w:rsidRPr="00BD36E2">
        <w:rPr>
          <w:b/>
          <w:bCs/>
          <w:noProof/>
        </w:rPr>
        <w:t>12</w:t>
      </w:r>
      <w:r w:rsidRPr="00011414">
        <w:rPr>
          <w:b/>
          <w:bCs/>
        </w:rPr>
        <w:fldChar w:fldCharType="end"/>
      </w:r>
      <w:r w:rsidR="006A241E">
        <w:t xml:space="preserve"> shows an example of the format of the raw hex header data in the .</w:t>
      </w:r>
      <w:proofErr w:type="spellStart"/>
      <w:r w:rsidR="006A241E">
        <w:t>msbl</w:t>
      </w:r>
      <w:proofErr w:type="spellEnd"/>
      <w:r w:rsidR="006A241E">
        <w:t xml:space="preserve"> file.</w:t>
      </w:r>
    </w:p>
    <w:p w14:paraId="114B0EC3" w14:textId="47CE07B0" w:rsidR="00474A10" w:rsidRDefault="00A55B4F" w:rsidP="00A55B4F">
      <w:pPr>
        <w:pStyle w:val="Body"/>
        <w:spacing w:line="240" w:lineRule="auto"/>
      </w:pPr>
      <w:r>
        <w:rPr>
          <w:noProof/>
        </w:rPr>
        <w:drawing>
          <wp:inline distT="0" distB="0" distL="0" distR="0" wp14:anchorId="370C26C0" wp14:editId="683757EF">
            <wp:extent cx="5939155" cy="10668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155" cy="1066800"/>
                    </a:xfrm>
                    <a:prstGeom prst="rect">
                      <a:avLst/>
                    </a:prstGeom>
                    <a:noFill/>
                    <a:ln>
                      <a:noFill/>
                    </a:ln>
                  </pic:spPr>
                </pic:pic>
              </a:graphicData>
            </a:graphic>
          </wp:inline>
        </w:drawing>
      </w:r>
    </w:p>
    <w:p w14:paraId="6F7E25B1" w14:textId="25DD0787" w:rsidR="00090856" w:rsidRPr="001F5DAB" w:rsidRDefault="001F5DAB" w:rsidP="001F5DAB">
      <w:pPr>
        <w:pStyle w:val="Caption-Figure"/>
        <w:ind w:left="720"/>
      </w:pPr>
      <w:bookmarkStart w:id="91" w:name="_Ref29371646"/>
      <w:bookmarkStart w:id="92" w:name="_Toc80800211"/>
      <w:r>
        <w:t xml:space="preserve">Figure </w:t>
      </w:r>
      <w:fldSimple w:instr=" SEQ Figure \* ARABIC ">
        <w:r w:rsidR="00565B87">
          <w:rPr>
            <w:noProof/>
          </w:rPr>
          <w:t>13</w:t>
        </w:r>
      </w:fldSimple>
      <w:bookmarkEnd w:id="91"/>
      <w:r w:rsidR="00090856" w:rsidRPr="001F5DAB">
        <w:t xml:space="preserve">. </w:t>
      </w:r>
      <w:r w:rsidR="006A241E" w:rsidRPr="001F5DAB">
        <w:t xml:space="preserve">Hex header data in </w:t>
      </w:r>
      <w:proofErr w:type="gramStart"/>
      <w:r w:rsidR="006A241E" w:rsidRPr="001F5DAB">
        <w:t>the .</w:t>
      </w:r>
      <w:proofErr w:type="spellStart"/>
      <w:r w:rsidR="006A241E" w:rsidRPr="001F5DAB">
        <w:t>msbl</w:t>
      </w:r>
      <w:proofErr w:type="spellEnd"/>
      <w:proofErr w:type="gramEnd"/>
      <w:r w:rsidR="006A241E" w:rsidRPr="001F5DAB">
        <w:t>.</w:t>
      </w:r>
      <w:bookmarkEnd w:id="92"/>
    </w:p>
    <w:p w14:paraId="2448F073" w14:textId="34328F8A" w:rsidR="00474A10" w:rsidRPr="00D7779A" w:rsidRDefault="001A2F02" w:rsidP="00183C72">
      <w:pPr>
        <w:pStyle w:val="Bullet"/>
      </w:pPr>
      <w:r w:rsidRPr="00D7779A" w:rsidDel="001A2F02">
        <w:rPr>
          <w:sz w:val="18"/>
        </w:rPr>
        <w:t xml:space="preserve"> </w:t>
      </w:r>
      <w:r w:rsidR="00474A10" w:rsidRPr="00D7779A">
        <w:t xml:space="preserve">(Number of pages </w:t>
      </w:r>
      <w:r w:rsidR="00C7733D">
        <w:t xml:space="preserve">– </w:t>
      </w:r>
      <w:r w:rsidR="00474A10" w:rsidRPr="00D7779A">
        <w:t xml:space="preserve">1) </w:t>
      </w:r>
      <w:r w:rsidR="00C7733D">
        <w:t>×</w:t>
      </w:r>
      <w:r w:rsidR="00474A10" w:rsidRPr="00D7779A">
        <w:t xml:space="preserve"> Page Data:</w:t>
      </w:r>
    </w:p>
    <w:p w14:paraId="1D3D3390" w14:textId="39822C91" w:rsidR="00474A10" w:rsidRPr="00D7779A" w:rsidRDefault="00474A10" w:rsidP="00793C91">
      <w:pPr>
        <w:pStyle w:val="Bullet"/>
        <w:numPr>
          <w:ilvl w:val="1"/>
          <w:numId w:val="45"/>
        </w:numPr>
        <w:ind w:left="1080"/>
      </w:pPr>
      <w:r w:rsidRPr="00D7779A">
        <w:t>Page Data 1: First 8192-byte data from</w:t>
      </w:r>
      <w:r w:rsidR="00C7733D">
        <w:t xml:space="preserve"> the</w:t>
      </w:r>
      <w:r w:rsidRPr="00D7779A">
        <w:t xml:space="preserve"> .bin file + 4-byte CRC32 of</w:t>
      </w:r>
      <w:r w:rsidR="00C7733D">
        <w:t xml:space="preserve"> the</w:t>
      </w:r>
      <w:r w:rsidRPr="00D7779A">
        <w:t xml:space="preserve"> first </w:t>
      </w:r>
      <w:r w:rsidR="00A00BEE">
        <w:br/>
      </w:r>
      <w:r w:rsidRPr="00D7779A">
        <w:t>8192-byte data + 12-byte dummy data</w:t>
      </w:r>
      <w:r w:rsidR="00C7733D">
        <w:t xml:space="preserve"> </w:t>
      </w:r>
      <w:r w:rsidRPr="00D7779A">
        <w:t>(0x00)</w:t>
      </w:r>
    </w:p>
    <w:p w14:paraId="4FEFCF3D" w14:textId="70561471" w:rsidR="00474A10" w:rsidRPr="00D7779A" w:rsidRDefault="00474A10" w:rsidP="00793C91">
      <w:pPr>
        <w:pStyle w:val="Bullet"/>
        <w:numPr>
          <w:ilvl w:val="1"/>
          <w:numId w:val="45"/>
        </w:numPr>
        <w:ind w:left="1080"/>
      </w:pPr>
      <w:r w:rsidRPr="00D7779A">
        <w:t>Page Data 2: Second 8192-byte data from</w:t>
      </w:r>
      <w:r w:rsidR="00C7733D">
        <w:t xml:space="preserve"> the</w:t>
      </w:r>
      <w:r w:rsidRPr="00D7779A">
        <w:t xml:space="preserve"> .bin file + 4-byte CRC32 of</w:t>
      </w:r>
      <w:r w:rsidR="00C7733D">
        <w:t xml:space="preserve"> the</w:t>
      </w:r>
      <w:r w:rsidRPr="00D7779A">
        <w:t xml:space="preserve"> first 8192-byte data + 12-byte dummy data</w:t>
      </w:r>
      <w:r w:rsidR="00C7733D">
        <w:t xml:space="preserve"> </w:t>
      </w:r>
      <w:r w:rsidRPr="00D7779A">
        <w:t>(0x00)</w:t>
      </w:r>
    </w:p>
    <w:p w14:paraId="3DEE2C47" w14:textId="51F48367" w:rsidR="00474A10" w:rsidRPr="00D7779A" w:rsidRDefault="00474A10" w:rsidP="00793C91">
      <w:pPr>
        <w:pStyle w:val="Bullet"/>
        <w:numPr>
          <w:ilvl w:val="1"/>
          <w:numId w:val="45"/>
        </w:numPr>
        <w:ind w:left="1080"/>
      </w:pPr>
      <w:r w:rsidRPr="00D7779A">
        <w:t>Page Data 3: Third 8192-byte data from</w:t>
      </w:r>
      <w:r w:rsidR="00C7733D">
        <w:t xml:space="preserve"> the</w:t>
      </w:r>
      <w:r w:rsidRPr="00D7779A">
        <w:t xml:space="preserve"> .bin file + 4-byte CRC32 of </w:t>
      </w:r>
      <w:r w:rsidR="00C7733D">
        <w:t xml:space="preserve">the </w:t>
      </w:r>
      <w:r w:rsidRPr="00D7779A">
        <w:t xml:space="preserve">first </w:t>
      </w:r>
      <w:r w:rsidR="00A00BEE">
        <w:br/>
      </w:r>
      <w:r w:rsidRPr="00D7779A">
        <w:t>8192-byte data + 12-byte dummy data</w:t>
      </w:r>
      <w:r w:rsidR="00C7733D">
        <w:t xml:space="preserve"> </w:t>
      </w:r>
      <w:r w:rsidRPr="00D7779A">
        <w:t>(0x00)</w:t>
      </w:r>
    </w:p>
    <w:p w14:paraId="05F68B7D" w14:textId="712B0E91" w:rsidR="00C7733D" w:rsidRDefault="00C7733D" w:rsidP="00793C91">
      <w:pPr>
        <w:pStyle w:val="Bullet"/>
        <w:numPr>
          <w:ilvl w:val="0"/>
          <w:numId w:val="0"/>
        </w:numPr>
        <w:ind w:left="1080"/>
      </w:pPr>
      <w:r>
        <w:t>…</w:t>
      </w:r>
    </w:p>
    <w:p w14:paraId="355473FA" w14:textId="30EBA32F" w:rsidR="00474A10" w:rsidRPr="00D7779A" w:rsidRDefault="00474A10" w:rsidP="00793C91">
      <w:pPr>
        <w:pStyle w:val="Bullet"/>
        <w:numPr>
          <w:ilvl w:val="1"/>
          <w:numId w:val="45"/>
        </w:numPr>
        <w:ind w:left="1080"/>
      </w:pPr>
      <w:r w:rsidRPr="00D7779A">
        <w:t xml:space="preserve">Page Data (Number of pages </w:t>
      </w:r>
      <w:r w:rsidR="00C7733D">
        <w:t xml:space="preserve">– </w:t>
      </w:r>
      <w:r w:rsidRPr="00D7779A">
        <w:t xml:space="preserve">1): (Number of pages </w:t>
      </w:r>
      <w:r w:rsidR="00C7733D">
        <w:t xml:space="preserve">– </w:t>
      </w:r>
      <w:proofErr w:type="gramStart"/>
      <w:r w:rsidRPr="00D7779A">
        <w:t>1)</w:t>
      </w:r>
      <w:proofErr w:type="spellStart"/>
      <w:r w:rsidRPr="00D7779A">
        <w:t>th</w:t>
      </w:r>
      <w:proofErr w:type="spellEnd"/>
      <w:proofErr w:type="gramEnd"/>
      <w:r w:rsidRPr="00D7779A">
        <w:t xml:space="preserve"> 8192-byte data from </w:t>
      </w:r>
      <w:r w:rsidR="00C7733D">
        <w:t xml:space="preserve">the </w:t>
      </w:r>
      <w:r w:rsidRPr="00D7779A">
        <w:t xml:space="preserve">.bin file + 4-byte CRC32 of </w:t>
      </w:r>
      <w:r w:rsidR="00C7733D">
        <w:t xml:space="preserve">the </w:t>
      </w:r>
      <w:r w:rsidRPr="00D7779A">
        <w:t>first 8192-byte data + 12-byte dummy data</w:t>
      </w:r>
      <w:r w:rsidR="00C7733D">
        <w:t xml:space="preserve"> </w:t>
      </w:r>
      <w:r w:rsidRPr="00D7779A">
        <w:t>(0x00)</w:t>
      </w:r>
    </w:p>
    <w:p w14:paraId="03F20F32" w14:textId="426232CF" w:rsidR="00474A10" w:rsidRPr="00D7779A" w:rsidRDefault="00474A10" w:rsidP="00183C72">
      <w:pPr>
        <w:pStyle w:val="Bullet"/>
      </w:pPr>
      <w:r w:rsidRPr="00D7779A">
        <w:lastRenderedPageBreak/>
        <w:t>Application info</w:t>
      </w:r>
      <w:r w:rsidR="00C7733D">
        <w:t>rmation</w:t>
      </w:r>
      <w:r w:rsidRPr="00D7779A">
        <w:t xml:space="preserve">: 4-byte CRC32 of </w:t>
      </w:r>
      <w:r w:rsidR="00C7733D">
        <w:t xml:space="preserve">the </w:t>
      </w:r>
      <w:r w:rsidRPr="00D7779A">
        <w:t>application + 4-byte length of</w:t>
      </w:r>
      <w:r w:rsidR="00C7733D">
        <w:t xml:space="preserve"> the</w:t>
      </w:r>
      <w:r w:rsidRPr="00D7779A">
        <w:t xml:space="preserve"> application + 8184-byte dummy data (0x00) + 4-byte CRC32 + 12-byte dummy data</w:t>
      </w:r>
      <w:r w:rsidR="00C7733D">
        <w:t xml:space="preserve"> </w:t>
      </w:r>
      <w:r w:rsidRPr="00D7779A">
        <w:t>(0x00)</w:t>
      </w:r>
    </w:p>
    <w:p w14:paraId="783DAEAD" w14:textId="2C61E042" w:rsidR="00474A10" w:rsidRPr="00D7779A" w:rsidRDefault="00474A10" w:rsidP="00183C72">
      <w:pPr>
        <w:pStyle w:val="Bullet"/>
      </w:pPr>
      <w:r w:rsidRPr="00D7779A">
        <w:t xml:space="preserve"> 4-byte CRC32 of </w:t>
      </w:r>
      <w:r w:rsidR="00C7733D">
        <w:t>the .</w:t>
      </w:r>
      <w:proofErr w:type="spellStart"/>
      <w:r w:rsidRPr="00D7779A">
        <w:t>msbl</w:t>
      </w:r>
      <w:proofErr w:type="spellEnd"/>
      <w:r w:rsidRPr="00D7779A">
        <w:t xml:space="preserve"> file</w:t>
      </w:r>
      <w:r w:rsidR="00C7733D">
        <w:t xml:space="preserve"> which is the</w:t>
      </w:r>
      <w:r w:rsidRPr="00D7779A">
        <w:t xml:space="preserve"> CRC32 value of </w:t>
      </w:r>
      <w:r w:rsidR="00C7733D">
        <w:t xml:space="preserve">the </w:t>
      </w:r>
      <w:r w:rsidRPr="00D7779A">
        <w:t xml:space="preserve">total </w:t>
      </w:r>
      <w:r w:rsidR="00C7733D">
        <w:t>.</w:t>
      </w:r>
      <w:proofErr w:type="spellStart"/>
      <w:r w:rsidRPr="00D7779A">
        <w:t>msbl</w:t>
      </w:r>
      <w:proofErr w:type="spellEnd"/>
      <w:r w:rsidRPr="00D7779A">
        <w:t xml:space="preserve"> file</w:t>
      </w:r>
    </w:p>
    <w:p w14:paraId="03FF52FE" w14:textId="32F7292B" w:rsidR="00474A10" w:rsidRPr="00D7779A" w:rsidRDefault="004F3900" w:rsidP="00183C72">
      <w:pPr>
        <w:pStyle w:val="Body"/>
      </w:pPr>
      <w:r w:rsidRPr="00101CC2">
        <w:rPr>
          <w:b/>
          <w:bCs/>
        </w:rPr>
        <w:fldChar w:fldCharType="begin"/>
      </w:r>
      <w:r w:rsidRPr="00101CC2">
        <w:rPr>
          <w:b/>
          <w:bCs/>
        </w:rPr>
        <w:instrText xml:space="preserve"> REF _Ref9341667 \h  \* MERGEFORMAT </w:instrText>
      </w:r>
      <w:r w:rsidRPr="00101CC2">
        <w:rPr>
          <w:b/>
          <w:bCs/>
        </w:rPr>
      </w:r>
      <w:r w:rsidRPr="00101CC2">
        <w:rPr>
          <w:b/>
          <w:bCs/>
        </w:rPr>
        <w:fldChar w:fldCharType="separate"/>
      </w:r>
      <w:r w:rsidR="00BD36E2" w:rsidRPr="00BD36E2">
        <w:rPr>
          <w:b/>
          <w:bCs/>
        </w:rPr>
        <w:t>Table 7</w:t>
      </w:r>
      <w:r w:rsidRPr="00101CC2">
        <w:rPr>
          <w:b/>
          <w:bCs/>
        </w:rPr>
        <w:fldChar w:fldCharType="end"/>
      </w:r>
      <w:r w:rsidR="00474A10" w:rsidRPr="00D7779A">
        <w:t xml:space="preserve"> shows</w:t>
      </w:r>
      <w:r w:rsidR="00C7733D">
        <w:t xml:space="preserve"> the</w:t>
      </w:r>
      <w:r w:rsidR="00474A10" w:rsidRPr="00D7779A">
        <w:t xml:space="preserve"> .</w:t>
      </w:r>
      <w:proofErr w:type="spellStart"/>
      <w:r w:rsidR="00474A10" w:rsidRPr="00D7779A">
        <w:t>msbl</w:t>
      </w:r>
      <w:proofErr w:type="spellEnd"/>
      <w:r w:rsidR="00474A10" w:rsidRPr="00D7779A">
        <w:t xml:space="preserve"> file format for an application </w:t>
      </w:r>
      <w:r w:rsidR="00C7733D">
        <w:t>with a</w:t>
      </w:r>
      <w:r w:rsidR="00C7733D" w:rsidRPr="00D7779A">
        <w:t xml:space="preserve"> </w:t>
      </w:r>
      <w:r w:rsidR="00474A10" w:rsidRPr="00D7779A">
        <w:t>size</w:t>
      </w:r>
      <w:r w:rsidR="00C7733D">
        <w:t xml:space="preserve"> of</w:t>
      </w:r>
      <w:r w:rsidR="00474A10" w:rsidRPr="00D7779A">
        <w:t xml:space="preserve"> 17384 bytes.</w:t>
      </w:r>
    </w:p>
    <w:p w14:paraId="751F8E0C" w14:textId="022A4ED2" w:rsidR="00474A10" w:rsidRPr="00D7779A" w:rsidRDefault="004F3900" w:rsidP="00093327">
      <w:pPr>
        <w:pStyle w:val="TableTitle"/>
        <w:rPr>
          <w:rFonts w:cs="Arial"/>
        </w:rPr>
      </w:pPr>
      <w:bookmarkStart w:id="93" w:name="_Ref9341667"/>
      <w:bookmarkStart w:id="94" w:name="_Toc80800219"/>
      <w:r w:rsidRPr="00D7779A">
        <w:rPr>
          <w:rFonts w:cs="Arial"/>
        </w:rPr>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BD36E2">
        <w:rPr>
          <w:rFonts w:cs="Arial"/>
          <w:noProof/>
        </w:rPr>
        <w:t>7</w:t>
      </w:r>
      <w:r w:rsidR="005A0A62" w:rsidRPr="00D7779A">
        <w:rPr>
          <w:rFonts w:cs="Arial"/>
          <w:noProof/>
        </w:rPr>
        <w:fldChar w:fldCharType="end"/>
      </w:r>
      <w:bookmarkEnd w:id="93"/>
      <w:r w:rsidR="00474A10" w:rsidRPr="00D7779A">
        <w:rPr>
          <w:rFonts w:cs="Arial"/>
          <w:noProof/>
        </w:rPr>
        <w:t>.</w:t>
      </w:r>
      <w:r w:rsidR="00474A10" w:rsidRPr="00D7779A">
        <w:rPr>
          <w:rFonts w:cs="Arial"/>
        </w:rPr>
        <w:t xml:space="preserve"> </w:t>
      </w:r>
      <w:proofErr w:type="gramStart"/>
      <w:r w:rsidR="00474A10" w:rsidRPr="00D7779A">
        <w:rPr>
          <w:rFonts w:cs="Arial"/>
        </w:rPr>
        <w:t>Example .</w:t>
      </w:r>
      <w:proofErr w:type="spellStart"/>
      <w:r w:rsidR="00474A10" w:rsidRPr="00D7779A">
        <w:rPr>
          <w:rFonts w:cs="Arial"/>
        </w:rPr>
        <w:t>msbl</w:t>
      </w:r>
      <w:proofErr w:type="spellEnd"/>
      <w:proofErr w:type="gramEnd"/>
      <w:r w:rsidR="00474A10" w:rsidRPr="00D7779A">
        <w:rPr>
          <w:rFonts w:cs="Arial"/>
        </w:rPr>
        <w:t xml:space="preserve"> </w:t>
      </w:r>
      <w:r w:rsidR="00C7733D">
        <w:rPr>
          <w:rFonts w:cs="Arial"/>
        </w:rPr>
        <w:t>F</w:t>
      </w:r>
      <w:r w:rsidR="00474A10" w:rsidRPr="00D7779A">
        <w:rPr>
          <w:rFonts w:cs="Arial"/>
        </w:rPr>
        <w:t xml:space="preserve">ile </w:t>
      </w:r>
      <w:r w:rsidR="00C7733D">
        <w:rPr>
          <w:rFonts w:cs="Arial"/>
        </w:rPr>
        <w:t>F</w:t>
      </w:r>
      <w:r w:rsidR="00474A10" w:rsidRPr="00D7779A">
        <w:rPr>
          <w:rFonts w:cs="Arial"/>
        </w:rPr>
        <w:t>ormat</w:t>
      </w:r>
      <w:bookmarkEnd w:id="94"/>
    </w:p>
    <w:tbl>
      <w:tblPr>
        <w:tblStyle w:val="TableGrid"/>
        <w:tblW w:w="9625" w:type="dxa"/>
        <w:tblLayout w:type="fixed"/>
        <w:tblLook w:val="04A0" w:firstRow="1" w:lastRow="0" w:firstColumn="1" w:lastColumn="0" w:noHBand="0" w:noVBand="1"/>
      </w:tblPr>
      <w:tblGrid>
        <w:gridCol w:w="1075"/>
        <w:gridCol w:w="990"/>
        <w:gridCol w:w="2790"/>
        <w:gridCol w:w="4770"/>
      </w:tblGrid>
      <w:tr w:rsidR="00A55B4F" w:rsidRPr="00D7779A" w14:paraId="33CBE9FC" w14:textId="77777777" w:rsidTr="006C03B9">
        <w:tc>
          <w:tcPr>
            <w:tcW w:w="1075" w:type="dxa"/>
            <w:shd w:val="clear" w:color="auto" w:fill="D9D9D9" w:themeFill="background1" w:themeFillShade="D9"/>
          </w:tcPr>
          <w:p w14:paraId="0D472563" w14:textId="77777777" w:rsidR="00A55B4F" w:rsidRPr="00D7779A" w:rsidRDefault="00A55B4F" w:rsidP="006C03B9">
            <w:pPr>
              <w:pStyle w:val="TableHeader"/>
            </w:pPr>
            <w:r>
              <w:t>ADDRESS</w:t>
            </w:r>
          </w:p>
        </w:tc>
        <w:tc>
          <w:tcPr>
            <w:tcW w:w="990" w:type="dxa"/>
            <w:shd w:val="clear" w:color="auto" w:fill="D9D9D9" w:themeFill="background1" w:themeFillShade="D9"/>
          </w:tcPr>
          <w:p w14:paraId="7D71FB56" w14:textId="77777777" w:rsidR="00A55B4F" w:rsidRPr="00D7779A" w:rsidRDefault="00A55B4F" w:rsidP="006C03B9">
            <w:pPr>
              <w:pStyle w:val="TableHeader"/>
            </w:pPr>
            <w:r w:rsidRPr="00D7779A">
              <w:t>L</w:t>
            </w:r>
            <w:r>
              <w:t>ENGTH</w:t>
            </w:r>
            <w:r w:rsidRPr="00D7779A">
              <w:t xml:space="preserve"> (bytes)</w:t>
            </w:r>
          </w:p>
        </w:tc>
        <w:tc>
          <w:tcPr>
            <w:tcW w:w="2790" w:type="dxa"/>
            <w:shd w:val="clear" w:color="auto" w:fill="D9D9D9" w:themeFill="background1" w:themeFillShade="D9"/>
          </w:tcPr>
          <w:p w14:paraId="18C4112C" w14:textId="77777777" w:rsidR="00A55B4F" w:rsidRPr="00D7779A" w:rsidRDefault="00A55B4F" w:rsidP="006C03B9">
            <w:pPr>
              <w:pStyle w:val="TableHeader"/>
            </w:pPr>
            <w:r>
              <w:t>NAME</w:t>
            </w:r>
          </w:p>
        </w:tc>
        <w:tc>
          <w:tcPr>
            <w:tcW w:w="4770" w:type="dxa"/>
            <w:shd w:val="clear" w:color="auto" w:fill="D9D9D9" w:themeFill="background1" w:themeFillShade="D9"/>
          </w:tcPr>
          <w:p w14:paraId="34D3936F" w14:textId="77777777" w:rsidR="00A55B4F" w:rsidRPr="00D7779A" w:rsidRDefault="00A55B4F" w:rsidP="006C03B9">
            <w:pPr>
              <w:pStyle w:val="TableHeader"/>
              <w:rPr>
                <w:highlight w:val="yellow"/>
              </w:rPr>
            </w:pPr>
            <w:r>
              <w:t>DESCRIPTION</w:t>
            </w:r>
          </w:p>
        </w:tc>
      </w:tr>
      <w:tr w:rsidR="00A55B4F" w:rsidRPr="00D7779A" w14:paraId="58D5E360" w14:textId="77777777" w:rsidTr="006C03B9">
        <w:tc>
          <w:tcPr>
            <w:tcW w:w="1075" w:type="dxa"/>
          </w:tcPr>
          <w:p w14:paraId="30DC282A" w14:textId="77777777" w:rsidR="00A55B4F" w:rsidRPr="00D7779A" w:rsidRDefault="00A55B4F" w:rsidP="006C03B9">
            <w:pPr>
              <w:pStyle w:val="TableText"/>
              <w:spacing w:line="240" w:lineRule="auto"/>
              <w:jc w:val="center"/>
            </w:pPr>
            <w:r w:rsidRPr="00D7779A">
              <w:t>0x0000</w:t>
            </w:r>
          </w:p>
        </w:tc>
        <w:tc>
          <w:tcPr>
            <w:tcW w:w="990" w:type="dxa"/>
          </w:tcPr>
          <w:p w14:paraId="08FD8EE8" w14:textId="77777777" w:rsidR="00A55B4F" w:rsidRPr="00D7779A" w:rsidRDefault="00A55B4F" w:rsidP="006C03B9">
            <w:pPr>
              <w:pStyle w:val="TableText"/>
              <w:spacing w:line="240" w:lineRule="auto"/>
              <w:jc w:val="center"/>
            </w:pPr>
            <w:r w:rsidRPr="00D7779A">
              <w:t>4</w:t>
            </w:r>
          </w:p>
        </w:tc>
        <w:tc>
          <w:tcPr>
            <w:tcW w:w="2790" w:type="dxa"/>
          </w:tcPr>
          <w:p w14:paraId="025FFDE0" w14:textId="77777777" w:rsidR="00A55B4F" w:rsidRPr="00D7779A" w:rsidRDefault="00A55B4F" w:rsidP="006C03B9">
            <w:pPr>
              <w:pStyle w:val="TableText"/>
              <w:spacing w:line="240" w:lineRule="auto"/>
            </w:pPr>
            <w:r w:rsidRPr="00D7779A">
              <w:t>Magic (</w:t>
            </w:r>
            <w:r>
              <w:t>.</w:t>
            </w:r>
            <w:proofErr w:type="spellStart"/>
            <w:r w:rsidRPr="00D7779A">
              <w:t>msbl</w:t>
            </w:r>
            <w:proofErr w:type="spellEnd"/>
            <w:r w:rsidRPr="00D7779A">
              <w:t>)</w:t>
            </w:r>
          </w:p>
        </w:tc>
        <w:tc>
          <w:tcPr>
            <w:tcW w:w="4770" w:type="dxa"/>
          </w:tcPr>
          <w:p w14:paraId="379B3891" w14:textId="77777777" w:rsidR="00A55B4F" w:rsidRPr="00D7779A" w:rsidRDefault="00A55B4F" w:rsidP="006C03B9">
            <w:pPr>
              <w:pStyle w:val="TableText"/>
              <w:spacing w:line="240" w:lineRule="auto"/>
            </w:pPr>
            <w:r w:rsidRPr="00D7779A">
              <w:t xml:space="preserve">A marker that indicates the beginning of </w:t>
            </w:r>
            <w:r>
              <w:t>the</w:t>
            </w:r>
            <w:r w:rsidRPr="00D7779A">
              <w:t xml:space="preserve"> </w:t>
            </w:r>
            <w:r>
              <w:t>.</w:t>
            </w:r>
            <w:proofErr w:type="spellStart"/>
            <w:r>
              <w:t>msbl</w:t>
            </w:r>
            <w:proofErr w:type="spellEnd"/>
            <w:r w:rsidRPr="00D7779A">
              <w:t xml:space="preserve"> file</w:t>
            </w:r>
          </w:p>
        </w:tc>
      </w:tr>
      <w:tr w:rsidR="00A55B4F" w:rsidRPr="00D7779A" w14:paraId="6CF73EE7" w14:textId="77777777" w:rsidTr="006C03B9">
        <w:tc>
          <w:tcPr>
            <w:tcW w:w="1075" w:type="dxa"/>
          </w:tcPr>
          <w:p w14:paraId="2080BC68" w14:textId="77777777" w:rsidR="00A55B4F" w:rsidRPr="00D7779A" w:rsidRDefault="00A55B4F" w:rsidP="006C03B9">
            <w:pPr>
              <w:pStyle w:val="TableText"/>
              <w:jc w:val="center"/>
            </w:pPr>
            <w:r w:rsidRPr="00D7779A">
              <w:t>0x0004</w:t>
            </w:r>
          </w:p>
        </w:tc>
        <w:tc>
          <w:tcPr>
            <w:tcW w:w="990" w:type="dxa"/>
          </w:tcPr>
          <w:p w14:paraId="05C8B628" w14:textId="77777777" w:rsidR="00A55B4F" w:rsidRPr="00D7779A" w:rsidRDefault="00A55B4F" w:rsidP="006C03B9">
            <w:pPr>
              <w:pStyle w:val="TableText"/>
              <w:jc w:val="center"/>
            </w:pPr>
            <w:r w:rsidRPr="00D7779A">
              <w:t>4</w:t>
            </w:r>
          </w:p>
        </w:tc>
        <w:tc>
          <w:tcPr>
            <w:tcW w:w="2790" w:type="dxa"/>
          </w:tcPr>
          <w:p w14:paraId="0000BDE1" w14:textId="77777777" w:rsidR="00A55B4F" w:rsidRPr="00D7779A" w:rsidRDefault="00A55B4F" w:rsidP="006C03B9">
            <w:pPr>
              <w:pStyle w:val="TableText"/>
            </w:pPr>
            <w:r w:rsidRPr="00D7779A">
              <w:t>RFU</w:t>
            </w:r>
          </w:p>
        </w:tc>
        <w:tc>
          <w:tcPr>
            <w:tcW w:w="4770" w:type="dxa"/>
          </w:tcPr>
          <w:p w14:paraId="37810DB2" w14:textId="77777777" w:rsidR="00A55B4F" w:rsidRPr="00D7779A" w:rsidRDefault="00A55B4F" w:rsidP="006C03B9">
            <w:pPr>
              <w:pStyle w:val="TableText"/>
            </w:pPr>
            <w:r w:rsidRPr="00D7779A">
              <w:t>Reserved for future use (Fill 0x00)</w:t>
            </w:r>
          </w:p>
        </w:tc>
      </w:tr>
      <w:tr w:rsidR="00A55B4F" w:rsidRPr="00D7779A" w14:paraId="4293D07B" w14:textId="77777777" w:rsidTr="006C03B9">
        <w:tc>
          <w:tcPr>
            <w:tcW w:w="1075" w:type="dxa"/>
          </w:tcPr>
          <w:p w14:paraId="6435185B" w14:textId="77777777" w:rsidR="00A55B4F" w:rsidRPr="00D7779A" w:rsidRDefault="00A55B4F" w:rsidP="006C03B9">
            <w:pPr>
              <w:pStyle w:val="TableText"/>
              <w:jc w:val="center"/>
            </w:pPr>
            <w:r w:rsidRPr="00D7779A">
              <w:t>0x0008</w:t>
            </w:r>
          </w:p>
        </w:tc>
        <w:tc>
          <w:tcPr>
            <w:tcW w:w="990" w:type="dxa"/>
          </w:tcPr>
          <w:p w14:paraId="63F43F63" w14:textId="77777777" w:rsidR="00A55B4F" w:rsidRPr="00D7779A" w:rsidRDefault="00A55B4F" w:rsidP="006C03B9">
            <w:pPr>
              <w:pStyle w:val="TableText"/>
              <w:jc w:val="center"/>
            </w:pPr>
            <w:r w:rsidRPr="00D7779A">
              <w:t>16</w:t>
            </w:r>
          </w:p>
        </w:tc>
        <w:tc>
          <w:tcPr>
            <w:tcW w:w="2790" w:type="dxa"/>
          </w:tcPr>
          <w:p w14:paraId="2C309B1F" w14:textId="77777777" w:rsidR="00A55B4F" w:rsidRPr="00D7779A" w:rsidRDefault="00A55B4F" w:rsidP="006C03B9">
            <w:pPr>
              <w:pStyle w:val="TableText"/>
            </w:pPr>
            <w:r w:rsidRPr="00D7779A">
              <w:t>Target Type</w:t>
            </w:r>
          </w:p>
        </w:tc>
        <w:tc>
          <w:tcPr>
            <w:tcW w:w="4770" w:type="dxa"/>
          </w:tcPr>
          <w:p w14:paraId="5FBBCC27" w14:textId="77777777" w:rsidR="00A55B4F" w:rsidRPr="00D7779A" w:rsidRDefault="00A55B4F" w:rsidP="006C03B9">
            <w:pPr>
              <w:pStyle w:val="TableText"/>
            </w:pPr>
            <w:r w:rsidRPr="00D7779A">
              <w:t>Target microcontroller. For example</w:t>
            </w:r>
            <w:r>
              <w:t>,</w:t>
            </w:r>
            <w:r w:rsidRPr="00D7779A">
              <w:t xml:space="preserve"> </w:t>
            </w:r>
            <w:r>
              <w:t>MAX78000</w:t>
            </w:r>
            <w:r w:rsidRPr="00D7779A">
              <w:t xml:space="preserve"> with zeros appended</w:t>
            </w:r>
            <w:r>
              <w:t>.</w:t>
            </w:r>
          </w:p>
        </w:tc>
      </w:tr>
      <w:tr w:rsidR="00A55B4F" w:rsidRPr="00D7779A" w14:paraId="6805C4C4" w14:textId="77777777" w:rsidTr="006C03B9">
        <w:tc>
          <w:tcPr>
            <w:tcW w:w="1075" w:type="dxa"/>
          </w:tcPr>
          <w:p w14:paraId="3BB1D022" w14:textId="77777777" w:rsidR="00A55B4F" w:rsidRPr="00D7779A" w:rsidRDefault="00A55B4F" w:rsidP="006C03B9">
            <w:pPr>
              <w:pStyle w:val="TableText"/>
              <w:jc w:val="center"/>
            </w:pPr>
            <w:r w:rsidRPr="00D7779A">
              <w:t>0x0018</w:t>
            </w:r>
          </w:p>
        </w:tc>
        <w:tc>
          <w:tcPr>
            <w:tcW w:w="990" w:type="dxa"/>
          </w:tcPr>
          <w:p w14:paraId="2F8A6CD6" w14:textId="77777777" w:rsidR="00A55B4F" w:rsidRPr="00D7779A" w:rsidRDefault="00A55B4F" w:rsidP="006C03B9">
            <w:pPr>
              <w:pStyle w:val="TableText"/>
              <w:jc w:val="center"/>
            </w:pPr>
            <w:r>
              <w:t>16</w:t>
            </w:r>
          </w:p>
        </w:tc>
        <w:tc>
          <w:tcPr>
            <w:tcW w:w="2790" w:type="dxa"/>
          </w:tcPr>
          <w:p w14:paraId="6C7E2854" w14:textId="77777777" w:rsidR="00A55B4F" w:rsidRPr="00D7779A" w:rsidRDefault="00A55B4F" w:rsidP="006C03B9">
            <w:pPr>
              <w:pStyle w:val="TableText"/>
            </w:pPr>
            <w:r>
              <w:t>Encryption Algorithm</w:t>
            </w:r>
          </w:p>
        </w:tc>
        <w:tc>
          <w:tcPr>
            <w:tcW w:w="4770" w:type="dxa"/>
          </w:tcPr>
          <w:p w14:paraId="3EDE0F82" w14:textId="77777777" w:rsidR="00A55B4F" w:rsidRPr="00D7779A" w:rsidRDefault="00A55B4F" w:rsidP="006C03B9">
            <w:pPr>
              <w:pStyle w:val="TableText"/>
            </w:pPr>
            <w:r>
              <w:t>Defines used Encryption Algorithm (</w:t>
            </w:r>
            <w:proofErr w:type="spellStart"/>
            <w:r>
              <w:t>e.g</w:t>
            </w:r>
            <w:proofErr w:type="spellEnd"/>
            <w:r>
              <w:t xml:space="preserve"> AES-192)</w:t>
            </w:r>
          </w:p>
        </w:tc>
      </w:tr>
      <w:tr w:rsidR="00A55B4F" w:rsidRPr="00D7779A" w14:paraId="449D28DC" w14:textId="77777777" w:rsidTr="006C03B9">
        <w:tc>
          <w:tcPr>
            <w:tcW w:w="1075" w:type="dxa"/>
          </w:tcPr>
          <w:p w14:paraId="405A8B8A" w14:textId="77777777" w:rsidR="00A55B4F" w:rsidRPr="00D7779A" w:rsidRDefault="00A55B4F" w:rsidP="006C03B9">
            <w:pPr>
              <w:pStyle w:val="TableText"/>
              <w:jc w:val="center"/>
            </w:pPr>
            <w:r w:rsidRPr="00D7779A">
              <w:t>0x00</w:t>
            </w:r>
            <w:r>
              <w:t>2</w:t>
            </w:r>
            <w:r w:rsidRPr="00D7779A">
              <w:t>8</w:t>
            </w:r>
          </w:p>
        </w:tc>
        <w:tc>
          <w:tcPr>
            <w:tcW w:w="990" w:type="dxa"/>
          </w:tcPr>
          <w:p w14:paraId="6CA7FC08" w14:textId="77777777" w:rsidR="00A55B4F" w:rsidRPr="00D7779A" w:rsidRDefault="00A55B4F" w:rsidP="006C03B9">
            <w:pPr>
              <w:pStyle w:val="TableText"/>
              <w:jc w:val="center"/>
            </w:pPr>
            <w:r>
              <w:t>11</w:t>
            </w:r>
          </w:p>
        </w:tc>
        <w:tc>
          <w:tcPr>
            <w:tcW w:w="2790" w:type="dxa"/>
          </w:tcPr>
          <w:p w14:paraId="037CA304" w14:textId="77777777" w:rsidR="00A55B4F" w:rsidRPr="00D7779A" w:rsidRDefault="00A55B4F" w:rsidP="006C03B9">
            <w:pPr>
              <w:pStyle w:val="TableText"/>
            </w:pPr>
            <w:r>
              <w:t>Initialization Vector</w:t>
            </w:r>
          </w:p>
        </w:tc>
        <w:tc>
          <w:tcPr>
            <w:tcW w:w="4770" w:type="dxa"/>
          </w:tcPr>
          <w:p w14:paraId="5F867757" w14:textId="77777777" w:rsidR="00A55B4F" w:rsidRPr="00D7779A" w:rsidRDefault="00A55B4F" w:rsidP="006C03B9">
            <w:pPr>
              <w:pStyle w:val="TableText"/>
            </w:pPr>
            <w:r>
              <w:t>Initialization Vector used for encryption algorithm</w:t>
            </w:r>
          </w:p>
        </w:tc>
      </w:tr>
      <w:tr w:rsidR="00A55B4F" w:rsidRPr="00D7779A" w14:paraId="382F308A" w14:textId="77777777" w:rsidTr="006C03B9">
        <w:tc>
          <w:tcPr>
            <w:tcW w:w="1075" w:type="dxa"/>
          </w:tcPr>
          <w:p w14:paraId="5C355B1C" w14:textId="77777777" w:rsidR="00A55B4F" w:rsidRPr="00D7779A" w:rsidRDefault="00A55B4F" w:rsidP="006C03B9">
            <w:pPr>
              <w:pStyle w:val="TableText"/>
              <w:jc w:val="center"/>
            </w:pPr>
            <w:r w:rsidRPr="00D7779A">
              <w:t>0x00</w:t>
            </w:r>
            <w:r>
              <w:t>33</w:t>
            </w:r>
          </w:p>
        </w:tc>
        <w:tc>
          <w:tcPr>
            <w:tcW w:w="990" w:type="dxa"/>
          </w:tcPr>
          <w:p w14:paraId="05F51D30" w14:textId="77777777" w:rsidR="00A55B4F" w:rsidRPr="00D7779A" w:rsidRDefault="00A55B4F" w:rsidP="006C03B9">
            <w:pPr>
              <w:pStyle w:val="TableText"/>
              <w:jc w:val="center"/>
            </w:pPr>
            <w:r>
              <w:t>1</w:t>
            </w:r>
          </w:p>
        </w:tc>
        <w:tc>
          <w:tcPr>
            <w:tcW w:w="2790" w:type="dxa"/>
          </w:tcPr>
          <w:p w14:paraId="276D7003" w14:textId="77777777" w:rsidR="00A55B4F" w:rsidRPr="00D7779A" w:rsidRDefault="00A55B4F" w:rsidP="006C03B9">
            <w:pPr>
              <w:pStyle w:val="TableText"/>
            </w:pPr>
            <w:r w:rsidRPr="00D7779A">
              <w:t>RFU</w:t>
            </w:r>
          </w:p>
        </w:tc>
        <w:tc>
          <w:tcPr>
            <w:tcW w:w="4770" w:type="dxa"/>
          </w:tcPr>
          <w:p w14:paraId="2C6EF80F" w14:textId="77777777" w:rsidR="00A55B4F" w:rsidRPr="00D7779A" w:rsidRDefault="00A55B4F" w:rsidP="006C03B9">
            <w:pPr>
              <w:pStyle w:val="TableText"/>
            </w:pPr>
            <w:r w:rsidRPr="00D7779A">
              <w:t>Reserved for future use (Fill 0x00)</w:t>
            </w:r>
          </w:p>
        </w:tc>
      </w:tr>
      <w:tr w:rsidR="00A55B4F" w:rsidRPr="00D7779A" w14:paraId="7F8C5172" w14:textId="77777777" w:rsidTr="006C03B9">
        <w:tc>
          <w:tcPr>
            <w:tcW w:w="1075" w:type="dxa"/>
          </w:tcPr>
          <w:p w14:paraId="0565F6DA" w14:textId="77777777" w:rsidR="00A55B4F" w:rsidRPr="00D7779A" w:rsidRDefault="00A55B4F" w:rsidP="006C03B9">
            <w:pPr>
              <w:pStyle w:val="TableText"/>
              <w:jc w:val="center"/>
            </w:pPr>
            <w:r w:rsidRPr="00D7779A">
              <w:t>0x00</w:t>
            </w:r>
            <w:r>
              <w:t>34</w:t>
            </w:r>
          </w:p>
        </w:tc>
        <w:tc>
          <w:tcPr>
            <w:tcW w:w="990" w:type="dxa"/>
          </w:tcPr>
          <w:p w14:paraId="33BBBF12" w14:textId="77777777" w:rsidR="00A55B4F" w:rsidRPr="00D7779A" w:rsidRDefault="00A55B4F" w:rsidP="006C03B9">
            <w:pPr>
              <w:pStyle w:val="TableText"/>
              <w:jc w:val="center"/>
            </w:pPr>
            <w:r>
              <w:t>16</w:t>
            </w:r>
          </w:p>
        </w:tc>
        <w:tc>
          <w:tcPr>
            <w:tcW w:w="2790" w:type="dxa"/>
          </w:tcPr>
          <w:p w14:paraId="449DE005" w14:textId="77777777" w:rsidR="00A55B4F" w:rsidRPr="00D7779A" w:rsidRDefault="00A55B4F" w:rsidP="006C03B9">
            <w:pPr>
              <w:pStyle w:val="TableText"/>
            </w:pPr>
            <w:r>
              <w:t>Authentication Data</w:t>
            </w:r>
          </w:p>
        </w:tc>
        <w:tc>
          <w:tcPr>
            <w:tcW w:w="4770" w:type="dxa"/>
          </w:tcPr>
          <w:p w14:paraId="77A7E86B" w14:textId="77777777" w:rsidR="00A55B4F" w:rsidRPr="00D7779A" w:rsidRDefault="00A55B4F" w:rsidP="006C03B9">
            <w:pPr>
              <w:pStyle w:val="TableText"/>
            </w:pPr>
            <w:r>
              <w:t>Authentication Data of the all image</w:t>
            </w:r>
          </w:p>
        </w:tc>
      </w:tr>
      <w:tr w:rsidR="00A55B4F" w:rsidRPr="00D7779A" w14:paraId="59029654" w14:textId="77777777" w:rsidTr="006C03B9">
        <w:tc>
          <w:tcPr>
            <w:tcW w:w="1075" w:type="dxa"/>
          </w:tcPr>
          <w:p w14:paraId="451D76ED" w14:textId="77777777" w:rsidR="00A55B4F" w:rsidRPr="00D7779A" w:rsidRDefault="00A55B4F" w:rsidP="006C03B9">
            <w:pPr>
              <w:pStyle w:val="TableText"/>
              <w:jc w:val="center"/>
            </w:pPr>
            <w:r w:rsidRPr="00D7779A">
              <w:t>0x0044</w:t>
            </w:r>
          </w:p>
        </w:tc>
        <w:tc>
          <w:tcPr>
            <w:tcW w:w="990" w:type="dxa"/>
          </w:tcPr>
          <w:p w14:paraId="16684D53" w14:textId="77777777" w:rsidR="00A55B4F" w:rsidRPr="00D7779A" w:rsidRDefault="00A55B4F" w:rsidP="006C03B9">
            <w:pPr>
              <w:pStyle w:val="TableText"/>
              <w:jc w:val="center"/>
            </w:pPr>
            <w:r w:rsidRPr="00D7779A">
              <w:t>2</w:t>
            </w:r>
          </w:p>
        </w:tc>
        <w:tc>
          <w:tcPr>
            <w:tcW w:w="2790" w:type="dxa"/>
          </w:tcPr>
          <w:p w14:paraId="3A6B19DB" w14:textId="77777777" w:rsidR="00A55B4F" w:rsidRPr="00D7779A" w:rsidRDefault="00A55B4F" w:rsidP="006C03B9">
            <w:pPr>
              <w:pStyle w:val="TableText"/>
            </w:pPr>
            <w:r w:rsidRPr="00D7779A">
              <w:t>Number of pages</w:t>
            </w:r>
          </w:p>
        </w:tc>
        <w:tc>
          <w:tcPr>
            <w:tcW w:w="4770" w:type="dxa"/>
          </w:tcPr>
          <w:p w14:paraId="39CBC2F2" w14:textId="77777777" w:rsidR="00A55B4F" w:rsidRPr="00D7779A" w:rsidRDefault="00A55B4F" w:rsidP="006C03B9">
            <w:pPr>
              <w:pStyle w:val="TableText"/>
            </w:pPr>
            <w:r w:rsidRPr="00D7779A">
              <w:t>Number of pages (0x04 for this application)</w:t>
            </w:r>
          </w:p>
        </w:tc>
      </w:tr>
      <w:tr w:rsidR="00A55B4F" w:rsidRPr="00D7779A" w14:paraId="72CE1767" w14:textId="77777777" w:rsidTr="006C03B9">
        <w:tc>
          <w:tcPr>
            <w:tcW w:w="1075" w:type="dxa"/>
          </w:tcPr>
          <w:p w14:paraId="534DFB3E" w14:textId="77777777" w:rsidR="00A55B4F" w:rsidRPr="00D7779A" w:rsidRDefault="00A55B4F" w:rsidP="006C03B9">
            <w:pPr>
              <w:pStyle w:val="TableText"/>
              <w:jc w:val="center"/>
            </w:pPr>
            <w:r w:rsidRPr="00D7779A">
              <w:t>0x0046</w:t>
            </w:r>
          </w:p>
        </w:tc>
        <w:tc>
          <w:tcPr>
            <w:tcW w:w="990" w:type="dxa"/>
          </w:tcPr>
          <w:p w14:paraId="71AC547C" w14:textId="77777777" w:rsidR="00A55B4F" w:rsidRPr="00D7779A" w:rsidRDefault="00A55B4F" w:rsidP="006C03B9">
            <w:pPr>
              <w:pStyle w:val="TableText"/>
              <w:jc w:val="center"/>
            </w:pPr>
            <w:r w:rsidRPr="00D7779A">
              <w:t>2</w:t>
            </w:r>
          </w:p>
        </w:tc>
        <w:tc>
          <w:tcPr>
            <w:tcW w:w="2790" w:type="dxa"/>
          </w:tcPr>
          <w:p w14:paraId="7B320684" w14:textId="77777777" w:rsidR="00A55B4F" w:rsidRPr="00D7779A" w:rsidRDefault="00A55B4F" w:rsidP="006C03B9">
            <w:pPr>
              <w:pStyle w:val="TableText"/>
            </w:pPr>
            <w:r w:rsidRPr="00D7779A">
              <w:t xml:space="preserve">Page </w:t>
            </w:r>
            <w:r>
              <w:t>s</w:t>
            </w:r>
            <w:r w:rsidRPr="00D7779A">
              <w:t>ize</w:t>
            </w:r>
          </w:p>
        </w:tc>
        <w:tc>
          <w:tcPr>
            <w:tcW w:w="4770" w:type="dxa"/>
          </w:tcPr>
          <w:p w14:paraId="4930DE54" w14:textId="77777777" w:rsidR="00A55B4F" w:rsidRPr="00D7779A" w:rsidRDefault="00A55B4F" w:rsidP="006C03B9">
            <w:pPr>
              <w:pStyle w:val="TableText"/>
            </w:pPr>
            <w:r w:rsidRPr="00D7779A">
              <w:t>Number of bytes per page. Always 0x2000 (8192 as a decimal)</w:t>
            </w:r>
            <w:r>
              <w:t>.</w:t>
            </w:r>
          </w:p>
        </w:tc>
      </w:tr>
      <w:tr w:rsidR="00A55B4F" w:rsidRPr="00D7779A" w14:paraId="41032404" w14:textId="77777777" w:rsidTr="006C03B9">
        <w:tc>
          <w:tcPr>
            <w:tcW w:w="1075" w:type="dxa"/>
          </w:tcPr>
          <w:p w14:paraId="6764B0EB" w14:textId="77777777" w:rsidR="00A55B4F" w:rsidRPr="00D7779A" w:rsidRDefault="00A55B4F" w:rsidP="006C03B9">
            <w:pPr>
              <w:pStyle w:val="TableText"/>
              <w:jc w:val="center"/>
            </w:pPr>
            <w:r w:rsidRPr="00D7779A">
              <w:t>0x0048</w:t>
            </w:r>
          </w:p>
        </w:tc>
        <w:tc>
          <w:tcPr>
            <w:tcW w:w="990" w:type="dxa"/>
          </w:tcPr>
          <w:p w14:paraId="1CE413CB" w14:textId="77777777" w:rsidR="00A55B4F" w:rsidRPr="00D7779A" w:rsidRDefault="00A55B4F" w:rsidP="006C03B9">
            <w:pPr>
              <w:pStyle w:val="TableText"/>
              <w:jc w:val="center"/>
            </w:pPr>
            <w:r w:rsidRPr="00D7779A">
              <w:t>1</w:t>
            </w:r>
          </w:p>
        </w:tc>
        <w:tc>
          <w:tcPr>
            <w:tcW w:w="2790" w:type="dxa"/>
          </w:tcPr>
          <w:p w14:paraId="74D82637" w14:textId="77777777" w:rsidR="00A55B4F" w:rsidRPr="00D7779A" w:rsidRDefault="00A55B4F" w:rsidP="006C03B9">
            <w:pPr>
              <w:pStyle w:val="TableText"/>
            </w:pPr>
            <w:r w:rsidRPr="00D7779A">
              <w:t xml:space="preserve">CRC byte </w:t>
            </w:r>
            <w:r>
              <w:t>s</w:t>
            </w:r>
            <w:r w:rsidRPr="00D7779A">
              <w:t>ize</w:t>
            </w:r>
          </w:p>
        </w:tc>
        <w:tc>
          <w:tcPr>
            <w:tcW w:w="4770" w:type="dxa"/>
          </w:tcPr>
          <w:p w14:paraId="233EF329" w14:textId="77777777" w:rsidR="00A55B4F" w:rsidRPr="00D7779A" w:rsidRDefault="00A55B4F" w:rsidP="006C03B9">
            <w:pPr>
              <w:pStyle w:val="TableText"/>
            </w:pPr>
            <w:r w:rsidRPr="00D7779A">
              <w:t>0x04 bytes denoting CRC32</w:t>
            </w:r>
          </w:p>
        </w:tc>
      </w:tr>
      <w:tr w:rsidR="00A55B4F" w:rsidRPr="00D7779A" w14:paraId="529FF827" w14:textId="77777777" w:rsidTr="006C03B9">
        <w:tc>
          <w:tcPr>
            <w:tcW w:w="1075" w:type="dxa"/>
          </w:tcPr>
          <w:p w14:paraId="3089892B" w14:textId="77777777" w:rsidR="00A55B4F" w:rsidRPr="00D7779A" w:rsidRDefault="00A55B4F" w:rsidP="006C03B9">
            <w:pPr>
              <w:pStyle w:val="TableText"/>
              <w:jc w:val="center"/>
            </w:pPr>
            <w:r w:rsidRPr="00D7779A">
              <w:t>0x0049</w:t>
            </w:r>
          </w:p>
        </w:tc>
        <w:tc>
          <w:tcPr>
            <w:tcW w:w="990" w:type="dxa"/>
          </w:tcPr>
          <w:p w14:paraId="275FF6B0" w14:textId="77777777" w:rsidR="00A55B4F" w:rsidRPr="00D7779A" w:rsidRDefault="00A55B4F" w:rsidP="006C03B9">
            <w:pPr>
              <w:pStyle w:val="TableText"/>
              <w:jc w:val="center"/>
            </w:pPr>
            <w:r w:rsidRPr="00D7779A">
              <w:t>3</w:t>
            </w:r>
          </w:p>
        </w:tc>
        <w:tc>
          <w:tcPr>
            <w:tcW w:w="2790" w:type="dxa"/>
          </w:tcPr>
          <w:p w14:paraId="27877D07" w14:textId="77777777" w:rsidR="00A55B4F" w:rsidRPr="00D7779A" w:rsidRDefault="00A55B4F" w:rsidP="006C03B9">
            <w:pPr>
              <w:pStyle w:val="TableText"/>
            </w:pPr>
            <w:r w:rsidRPr="00D7779A">
              <w:t>RFU</w:t>
            </w:r>
          </w:p>
        </w:tc>
        <w:tc>
          <w:tcPr>
            <w:tcW w:w="4770" w:type="dxa"/>
          </w:tcPr>
          <w:p w14:paraId="13D44D23" w14:textId="77777777" w:rsidR="00A55B4F" w:rsidRPr="00D7779A" w:rsidRDefault="00A55B4F" w:rsidP="006C03B9">
            <w:pPr>
              <w:pStyle w:val="TableText"/>
            </w:pPr>
            <w:r w:rsidRPr="00D7779A">
              <w:t>Reserved for future use (Fill 0x00)</w:t>
            </w:r>
          </w:p>
        </w:tc>
      </w:tr>
      <w:tr w:rsidR="00A55B4F" w:rsidRPr="00D7779A" w14:paraId="0589E430" w14:textId="77777777" w:rsidTr="006C03B9">
        <w:tc>
          <w:tcPr>
            <w:tcW w:w="1075" w:type="dxa"/>
          </w:tcPr>
          <w:p w14:paraId="5DFFD219" w14:textId="77777777" w:rsidR="00A55B4F" w:rsidRPr="00D7779A" w:rsidRDefault="00A55B4F" w:rsidP="006C03B9">
            <w:pPr>
              <w:pStyle w:val="TableText"/>
              <w:jc w:val="center"/>
            </w:pPr>
            <w:r w:rsidRPr="00D7779A">
              <w:t>0x004C</w:t>
            </w:r>
          </w:p>
        </w:tc>
        <w:tc>
          <w:tcPr>
            <w:tcW w:w="990" w:type="dxa"/>
          </w:tcPr>
          <w:p w14:paraId="3A2BF26F" w14:textId="77777777" w:rsidR="00A55B4F" w:rsidRPr="00D7779A" w:rsidRDefault="00A55B4F" w:rsidP="006C03B9">
            <w:pPr>
              <w:pStyle w:val="TableText"/>
              <w:jc w:val="center"/>
            </w:pPr>
            <w:r w:rsidRPr="00D7779A">
              <w:t>8192</w:t>
            </w:r>
          </w:p>
        </w:tc>
        <w:tc>
          <w:tcPr>
            <w:tcW w:w="2790" w:type="dxa"/>
          </w:tcPr>
          <w:p w14:paraId="43004EA3" w14:textId="77777777" w:rsidR="00A55B4F" w:rsidRPr="00D7779A" w:rsidRDefault="00A55B4F" w:rsidP="006C03B9">
            <w:pPr>
              <w:pStyle w:val="TableText"/>
            </w:pPr>
            <w:r w:rsidRPr="00D7779A">
              <w:t>First 8192 byte</w:t>
            </w:r>
            <w:r>
              <w:t>s</w:t>
            </w:r>
            <w:r w:rsidRPr="00D7779A">
              <w:t xml:space="preserve"> of</w:t>
            </w:r>
            <w:r>
              <w:t xml:space="preserve"> the</w:t>
            </w:r>
            <w:r w:rsidRPr="00D7779A">
              <w:t xml:space="preserve"> .bin file</w:t>
            </w:r>
          </w:p>
        </w:tc>
        <w:tc>
          <w:tcPr>
            <w:tcW w:w="4770" w:type="dxa"/>
          </w:tcPr>
          <w:p w14:paraId="7DD59389" w14:textId="77777777" w:rsidR="00A55B4F" w:rsidRPr="00D7779A" w:rsidRDefault="00A55B4F" w:rsidP="006C03B9">
            <w:pPr>
              <w:pStyle w:val="TableText"/>
            </w:pPr>
            <w:r w:rsidRPr="00D7779A">
              <w:t>The first page of application data</w:t>
            </w:r>
          </w:p>
        </w:tc>
      </w:tr>
      <w:tr w:rsidR="00A55B4F" w:rsidRPr="00D7779A" w14:paraId="3CE6425E" w14:textId="77777777" w:rsidTr="006C03B9">
        <w:tc>
          <w:tcPr>
            <w:tcW w:w="1075" w:type="dxa"/>
          </w:tcPr>
          <w:p w14:paraId="1603AAD4" w14:textId="77777777" w:rsidR="00A55B4F" w:rsidRPr="00D7779A" w:rsidRDefault="00A55B4F" w:rsidP="006C03B9">
            <w:pPr>
              <w:pStyle w:val="TableText"/>
              <w:jc w:val="center"/>
            </w:pPr>
            <w:r w:rsidRPr="00D7779A">
              <w:t>0x204C</w:t>
            </w:r>
          </w:p>
        </w:tc>
        <w:tc>
          <w:tcPr>
            <w:tcW w:w="990" w:type="dxa"/>
          </w:tcPr>
          <w:p w14:paraId="25BD52FF" w14:textId="77777777" w:rsidR="00A55B4F" w:rsidRPr="00D7779A" w:rsidRDefault="00A55B4F" w:rsidP="006C03B9">
            <w:pPr>
              <w:pStyle w:val="TableText"/>
              <w:jc w:val="center"/>
            </w:pPr>
            <w:r w:rsidRPr="00D7779A">
              <w:t>4</w:t>
            </w:r>
          </w:p>
        </w:tc>
        <w:tc>
          <w:tcPr>
            <w:tcW w:w="2790" w:type="dxa"/>
          </w:tcPr>
          <w:p w14:paraId="6B25BB27" w14:textId="77777777" w:rsidR="00A55B4F" w:rsidRPr="00D7779A" w:rsidRDefault="00A55B4F" w:rsidP="006C03B9">
            <w:pPr>
              <w:pStyle w:val="TableText"/>
            </w:pPr>
            <w:r w:rsidRPr="00D7779A">
              <w:t>CRC32 of the first page</w:t>
            </w:r>
          </w:p>
        </w:tc>
        <w:tc>
          <w:tcPr>
            <w:tcW w:w="4770" w:type="dxa"/>
          </w:tcPr>
          <w:p w14:paraId="2189C20D" w14:textId="77777777" w:rsidR="00A55B4F" w:rsidRPr="00D7779A" w:rsidRDefault="00A55B4F" w:rsidP="006C03B9">
            <w:pPr>
              <w:pStyle w:val="TableText"/>
            </w:pPr>
            <w:r w:rsidRPr="00D7779A">
              <w:t>Calculated CRC32 value for the first page of application data</w:t>
            </w:r>
          </w:p>
        </w:tc>
      </w:tr>
      <w:tr w:rsidR="00A55B4F" w:rsidRPr="00D7779A" w14:paraId="09DE658F" w14:textId="77777777" w:rsidTr="006C03B9">
        <w:tc>
          <w:tcPr>
            <w:tcW w:w="1075" w:type="dxa"/>
          </w:tcPr>
          <w:p w14:paraId="688CDB39" w14:textId="77777777" w:rsidR="00A55B4F" w:rsidRPr="00D7779A" w:rsidRDefault="00A55B4F" w:rsidP="006C03B9">
            <w:pPr>
              <w:pStyle w:val="TableText"/>
              <w:jc w:val="center"/>
            </w:pPr>
            <w:r w:rsidRPr="00D7779A">
              <w:t>0x2050</w:t>
            </w:r>
          </w:p>
        </w:tc>
        <w:tc>
          <w:tcPr>
            <w:tcW w:w="990" w:type="dxa"/>
          </w:tcPr>
          <w:p w14:paraId="7EC31A0E" w14:textId="77777777" w:rsidR="00A55B4F" w:rsidRPr="00D7779A" w:rsidRDefault="00A55B4F" w:rsidP="006C03B9">
            <w:pPr>
              <w:pStyle w:val="TableText"/>
              <w:jc w:val="center"/>
            </w:pPr>
            <w:r w:rsidRPr="00D7779A">
              <w:t>12</w:t>
            </w:r>
          </w:p>
        </w:tc>
        <w:tc>
          <w:tcPr>
            <w:tcW w:w="2790" w:type="dxa"/>
          </w:tcPr>
          <w:p w14:paraId="1DCB910F" w14:textId="77777777" w:rsidR="00A55B4F" w:rsidRPr="00D7779A" w:rsidRDefault="00A55B4F" w:rsidP="006C03B9">
            <w:pPr>
              <w:pStyle w:val="TableText"/>
            </w:pPr>
            <w:r w:rsidRPr="00D7779A">
              <w:t>RFU</w:t>
            </w:r>
          </w:p>
        </w:tc>
        <w:tc>
          <w:tcPr>
            <w:tcW w:w="4770" w:type="dxa"/>
          </w:tcPr>
          <w:p w14:paraId="2588BD99" w14:textId="77777777" w:rsidR="00A55B4F" w:rsidRPr="00D7779A" w:rsidRDefault="00A55B4F" w:rsidP="006C03B9">
            <w:pPr>
              <w:pStyle w:val="TableText"/>
            </w:pPr>
            <w:r w:rsidRPr="00D7779A">
              <w:t>Reserved for future use (Fill 0x00)</w:t>
            </w:r>
          </w:p>
        </w:tc>
      </w:tr>
      <w:tr w:rsidR="00A55B4F" w:rsidRPr="00D7779A" w14:paraId="2E55738E" w14:textId="77777777" w:rsidTr="006C03B9">
        <w:tc>
          <w:tcPr>
            <w:tcW w:w="1075" w:type="dxa"/>
          </w:tcPr>
          <w:p w14:paraId="33EAE3A9" w14:textId="77777777" w:rsidR="00A55B4F" w:rsidRPr="00D7779A" w:rsidRDefault="00A55B4F" w:rsidP="006C03B9">
            <w:pPr>
              <w:pStyle w:val="TableText"/>
              <w:jc w:val="center"/>
            </w:pPr>
            <w:r w:rsidRPr="00D7779A">
              <w:t>0x205C</w:t>
            </w:r>
          </w:p>
        </w:tc>
        <w:tc>
          <w:tcPr>
            <w:tcW w:w="990" w:type="dxa"/>
          </w:tcPr>
          <w:p w14:paraId="552C9386" w14:textId="77777777" w:rsidR="00A55B4F" w:rsidRPr="00D7779A" w:rsidRDefault="00A55B4F" w:rsidP="006C03B9">
            <w:pPr>
              <w:pStyle w:val="TableText"/>
              <w:jc w:val="center"/>
            </w:pPr>
            <w:r w:rsidRPr="00D7779A">
              <w:t>8192</w:t>
            </w:r>
          </w:p>
        </w:tc>
        <w:tc>
          <w:tcPr>
            <w:tcW w:w="2790" w:type="dxa"/>
          </w:tcPr>
          <w:p w14:paraId="2A24604F" w14:textId="77777777" w:rsidR="00A55B4F" w:rsidRPr="00D7779A" w:rsidRDefault="00A55B4F" w:rsidP="006C03B9">
            <w:pPr>
              <w:pStyle w:val="TableText"/>
            </w:pPr>
            <w:r w:rsidRPr="00D7779A">
              <w:t>Second 8192 byte</w:t>
            </w:r>
            <w:r>
              <w:t>s</w:t>
            </w:r>
            <w:r w:rsidRPr="00D7779A">
              <w:t xml:space="preserve"> of</w:t>
            </w:r>
            <w:r>
              <w:t xml:space="preserve"> the</w:t>
            </w:r>
            <w:r w:rsidRPr="00D7779A">
              <w:t xml:space="preserve"> .bin file</w:t>
            </w:r>
          </w:p>
        </w:tc>
        <w:tc>
          <w:tcPr>
            <w:tcW w:w="4770" w:type="dxa"/>
          </w:tcPr>
          <w:p w14:paraId="508F8E5D" w14:textId="77777777" w:rsidR="00A55B4F" w:rsidRPr="00D7779A" w:rsidRDefault="00A55B4F" w:rsidP="006C03B9">
            <w:pPr>
              <w:pStyle w:val="TableText"/>
            </w:pPr>
            <w:r w:rsidRPr="00D7779A">
              <w:t>Second page of application data</w:t>
            </w:r>
          </w:p>
        </w:tc>
      </w:tr>
      <w:tr w:rsidR="00A55B4F" w:rsidRPr="00D7779A" w14:paraId="4DA0813E" w14:textId="77777777" w:rsidTr="006C03B9">
        <w:tc>
          <w:tcPr>
            <w:tcW w:w="1075" w:type="dxa"/>
          </w:tcPr>
          <w:p w14:paraId="1F3EEC66" w14:textId="77777777" w:rsidR="00A55B4F" w:rsidRPr="00D7779A" w:rsidRDefault="00A55B4F" w:rsidP="006C03B9">
            <w:pPr>
              <w:pStyle w:val="TableText"/>
              <w:jc w:val="center"/>
            </w:pPr>
            <w:r w:rsidRPr="00D7779A">
              <w:t>0x405C</w:t>
            </w:r>
          </w:p>
        </w:tc>
        <w:tc>
          <w:tcPr>
            <w:tcW w:w="990" w:type="dxa"/>
          </w:tcPr>
          <w:p w14:paraId="4BFFC86A" w14:textId="77777777" w:rsidR="00A55B4F" w:rsidRPr="00D7779A" w:rsidRDefault="00A55B4F" w:rsidP="006C03B9">
            <w:pPr>
              <w:pStyle w:val="TableText"/>
              <w:jc w:val="center"/>
            </w:pPr>
            <w:r w:rsidRPr="00D7779A">
              <w:t>4</w:t>
            </w:r>
          </w:p>
        </w:tc>
        <w:tc>
          <w:tcPr>
            <w:tcW w:w="2790" w:type="dxa"/>
          </w:tcPr>
          <w:p w14:paraId="2EB86FAA" w14:textId="77777777" w:rsidR="00A55B4F" w:rsidRPr="00D7779A" w:rsidRDefault="00A55B4F" w:rsidP="006C03B9">
            <w:pPr>
              <w:pStyle w:val="TableText"/>
            </w:pPr>
            <w:r w:rsidRPr="00D7779A">
              <w:t>CRC32 of the second page</w:t>
            </w:r>
          </w:p>
        </w:tc>
        <w:tc>
          <w:tcPr>
            <w:tcW w:w="4770" w:type="dxa"/>
          </w:tcPr>
          <w:p w14:paraId="74A08879" w14:textId="77777777" w:rsidR="00A55B4F" w:rsidRPr="00D7779A" w:rsidRDefault="00A55B4F" w:rsidP="006C03B9">
            <w:pPr>
              <w:pStyle w:val="TableText"/>
            </w:pPr>
            <w:r w:rsidRPr="00D7779A">
              <w:t>Calculated CRC32 value for the second page of application data appended with 0x00</w:t>
            </w:r>
          </w:p>
        </w:tc>
      </w:tr>
      <w:tr w:rsidR="00A55B4F" w:rsidRPr="00D7779A" w14:paraId="49C9BEF7" w14:textId="77777777" w:rsidTr="006C03B9">
        <w:tc>
          <w:tcPr>
            <w:tcW w:w="1075" w:type="dxa"/>
          </w:tcPr>
          <w:p w14:paraId="218B07F5" w14:textId="77777777" w:rsidR="00A55B4F" w:rsidRPr="00D7779A" w:rsidRDefault="00A55B4F" w:rsidP="006C03B9">
            <w:pPr>
              <w:pStyle w:val="TableText"/>
              <w:jc w:val="center"/>
            </w:pPr>
            <w:r w:rsidRPr="00D7779A">
              <w:t>0x4060</w:t>
            </w:r>
          </w:p>
        </w:tc>
        <w:tc>
          <w:tcPr>
            <w:tcW w:w="990" w:type="dxa"/>
          </w:tcPr>
          <w:p w14:paraId="6DBD1313" w14:textId="77777777" w:rsidR="00A55B4F" w:rsidRPr="00D7779A" w:rsidRDefault="00A55B4F" w:rsidP="006C03B9">
            <w:pPr>
              <w:pStyle w:val="TableText"/>
              <w:jc w:val="center"/>
            </w:pPr>
            <w:r w:rsidRPr="00D7779A">
              <w:t>12</w:t>
            </w:r>
          </w:p>
        </w:tc>
        <w:tc>
          <w:tcPr>
            <w:tcW w:w="2790" w:type="dxa"/>
          </w:tcPr>
          <w:p w14:paraId="0991AE46" w14:textId="77777777" w:rsidR="00A55B4F" w:rsidRPr="00D7779A" w:rsidRDefault="00A55B4F" w:rsidP="006C03B9">
            <w:pPr>
              <w:pStyle w:val="TableText"/>
            </w:pPr>
            <w:r w:rsidRPr="00D7779A">
              <w:t>RFU</w:t>
            </w:r>
          </w:p>
        </w:tc>
        <w:tc>
          <w:tcPr>
            <w:tcW w:w="4770" w:type="dxa"/>
          </w:tcPr>
          <w:p w14:paraId="34D77C56" w14:textId="77777777" w:rsidR="00A55B4F" w:rsidRPr="00D7779A" w:rsidRDefault="00A55B4F" w:rsidP="006C03B9">
            <w:pPr>
              <w:pStyle w:val="TableText"/>
            </w:pPr>
            <w:r w:rsidRPr="00D7779A">
              <w:t>Reserved for future use (Fill 0x00)</w:t>
            </w:r>
          </w:p>
        </w:tc>
      </w:tr>
      <w:tr w:rsidR="00A55B4F" w:rsidRPr="00D7779A" w14:paraId="302F4114" w14:textId="77777777" w:rsidTr="006C03B9">
        <w:tc>
          <w:tcPr>
            <w:tcW w:w="1075" w:type="dxa"/>
          </w:tcPr>
          <w:p w14:paraId="5BAFEDC2" w14:textId="77777777" w:rsidR="00A55B4F" w:rsidRPr="00D7779A" w:rsidRDefault="00A55B4F" w:rsidP="006C03B9">
            <w:pPr>
              <w:pStyle w:val="TableText"/>
              <w:jc w:val="center"/>
            </w:pPr>
            <w:r w:rsidRPr="00D7779A">
              <w:t>0x406C</w:t>
            </w:r>
          </w:p>
        </w:tc>
        <w:tc>
          <w:tcPr>
            <w:tcW w:w="990" w:type="dxa"/>
          </w:tcPr>
          <w:p w14:paraId="07411820" w14:textId="77777777" w:rsidR="00A55B4F" w:rsidRPr="00D7779A" w:rsidRDefault="00A55B4F" w:rsidP="006C03B9">
            <w:pPr>
              <w:pStyle w:val="TableText"/>
              <w:jc w:val="center"/>
            </w:pPr>
            <w:r w:rsidRPr="00D7779A">
              <w:t>8192</w:t>
            </w:r>
          </w:p>
        </w:tc>
        <w:tc>
          <w:tcPr>
            <w:tcW w:w="2790" w:type="dxa"/>
          </w:tcPr>
          <w:p w14:paraId="674745A2" w14:textId="77777777" w:rsidR="00A55B4F" w:rsidRPr="00D7779A" w:rsidRDefault="00A55B4F" w:rsidP="006C03B9">
            <w:pPr>
              <w:pStyle w:val="TableText"/>
            </w:pPr>
            <w:r w:rsidRPr="00D7779A">
              <w:t>Last 1000 byte</w:t>
            </w:r>
            <w:r>
              <w:t>s</w:t>
            </w:r>
            <w:r w:rsidRPr="00D7779A">
              <w:t xml:space="preserve"> of</w:t>
            </w:r>
            <w:r>
              <w:t xml:space="preserve"> the</w:t>
            </w:r>
            <w:r w:rsidRPr="00D7779A">
              <w:t xml:space="preserve"> .bin file appended with 7192 bytes</w:t>
            </w:r>
            <w:r>
              <w:t xml:space="preserve"> of</w:t>
            </w:r>
            <w:r w:rsidRPr="00D7779A">
              <w:t xml:space="preserve"> 0x00</w:t>
            </w:r>
          </w:p>
        </w:tc>
        <w:tc>
          <w:tcPr>
            <w:tcW w:w="4770" w:type="dxa"/>
          </w:tcPr>
          <w:p w14:paraId="34475907" w14:textId="77777777" w:rsidR="00A55B4F" w:rsidRPr="00D7779A" w:rsidRDefault="00A55B4F" w:rsidP="006C03B9">
            <w:pPr>
              <w:pStyle w:val="TableText"/>
            </w:pPr>
            <w:r w:rsidRPr="00D7779A">
              <w:t>The last page of application data</w:t>
            </w:r>
          </w:p>
        </w:tc>
      </w:tr>
      <w:tr w:rsidR="00A55B4F" w:rsidRPr="00D7779A" w14:paraId="65A9C39E" w14:textId="77777777" w:rsidTr="006C03B9">
        <w:tc>
          <w:tcPr>
            <w:tcW w:w="1075" w:type="dxa"/>
          </w:tcPr>
          <w:p w14:paraId="1FE06672" w14:textId="77777777" w:rsidR="00A55B4F" w:rsidRPr="00D7779A" w:rsidRDefault="00A55B4F" w:rsidP="006C03B9">
            <w:pPr>
              <w:pStyle w:val="TableText"/>
              <w:jc w:val="center"/>
            </w:pPr>
            <w:r w:rsidRPr="00D7779A">
              <w:t>0x606C</w:t>
            </w:r>
          </w:p>
        </w:tc>
        <w:tc>
          <w:tcPr>
            <w:tcW w:w="990" w:type="dxa"/>
          </w:tcPr>
          <w:p w14:paraId="7EC6F682" w14:textId="77777777" w:rsidR="00A55B4F" w:rsidRPr="00D7779A" w:rsidRDefault="00A55B4F" w:rsidP="006C03B9">
            <w:pPr>
              <w:pStyle w:val="TableText"/>
              <w:jc w:val="center"/>
            </w:pPr>
            <w:r w:rsidRPr="00D7779A">
              <w:t>4</w:t>
            </w:r>
          </w:p>
        </w:tc>
        <w:tc>
          <w:tcPr>
            <w:tcW w:w="2790" w:type="dxa"/>
          </w:tcPr>
          <w:p w14:paraId="31EBC3ED" w14:textId="77777777" w:rsidR="00A55B4F" w:rsidRPr="00D7779A" w:rsidRDefault="00A55B4F" w:rsidP="006C03B9">
            <w:pPr>
              <w:pStyle w:val="TableText"/>
            </w:pPr>
            <w:r w:rsidRPr="00D7779A">
              <w:t>CRC32 of the last page</w:t>
            </w:r>
          </w:p>
        </w:tc>
        <w:tc>
          <w:tcPr>
            <w:tcW w:w="4770" w:type="dxa"/>
          </w:tcPr>
          <w:p w14:paraId="3CC827C0" w14:textId="77777777" w:rsidR="00A55B4F" w:rsidRPr="00D7779A" w:rsidRDefault="00A55B4F" w:rsidP="006C03B9">
            <w:pPr>
              <w:pStyle w:val="TableText"/>
            </w:pPr>
            <w:r w:rsidRPr="00D7779A">
              <w:t>Calculated CRC32 value for the last page of application data</w:t>
            </w:r>
          </w:p>
        </w:tc>
      </w:tr>
      <w:tr w:rsidR="00A55B4F" w:rsidRPr="00D7779A" w14:paraId="68CF187F" w14:textId="77777777" w:rsidTr="006C03B9">
        <w:tc>
          <w:tcPr>
            <w:tcW w:w="1075" w:type="dxa"/>
          </w:tcPr>
          <w:p w14:paraId="3CC2808E" w14:textId="77777777" w:rsidR="00A55B4F" w:rsidRPr="00D7779A" w:rsidRDefault="00A55B4F" w:rsidP="006C03B9">
            <w:pPr>
              <w:pStyle w:val="TableText"/>
              <w:jc w:val="center"/>
            </w:pPr>
            <w:r w:rsidRPr="00D7779A">
              <w:t>0x6070</w:t>
            </w:r>
          </w:p>
        </w:tc>
        <w:tc>
          <w:tcPr>
            <w:tcW w:w="990" w:type="dxa"/>
          </w:tcPr>
          <w:p w14:paraId="0CCAA09B" w14:textId="77777777" w:rsidR="00A55B4F" w:rsidRPr="00D7779A" w:rsidRDefault="00A55B4F" w:rsidP="006C03B9">
            <w:pPr>
              <w:pStyle w:val="TableText"/>
              <w:jc w:val="center"/>
            </w:pPr>
            <w:r w:rsidRPr="00D7779A">
              <w:t>12</w:t>
            </w:r>
          </w:p>
        </w:tc>
        <w:tc>
          <w:tcPr>
            <w:tcW w:w="2790" w:type="dxa"/>
          </w:tcPr>
          <w:p w14:paraId="548005B1" w14:textId="77777777" w:rsidR="00A55B4F" w:rsidRPr="00D7779A" w:rsidRDefault="00A55B4F" w:rsidP="006C03B9">
            <w:pPr>
              <w:pStyle w:val="TableText"/>
            </w:pPr>
            <w:r w:rsidRPr="00D7779A">
              <w:t>RFU</w:t>
            </w:r>
          </w:p>
        </w:tc>
        <w:tc>
          <w:tcPr>
            <w:tcW w:w="4770" w:type="dxa"/>
          </w:tcPr>
          <w:p w14:paraId="4E6737A8" w14:textId="77777777" w:rsidR="00A55B4F" w:rsidRPr="00D7779A" w:rsidRDefault="00A55B4F" w:rsidP="006C03B9">
            <w:pPr>
              <w:pStyle w:val="TableText"/>
            </w:pPr>
            <w:r w:rsidRPr="00D7779A">
              <w:t>Reserved for future use (Fill 0x00)</w:t>
            </w:r>
          </w:p>
        </w:tc>
      </w:tr>
      <w:tr w:rsidR="00A55B4F" w:rsidRPr="00D7779A" w14:paraId="25DBCC3E" w14:textId="77777777" w:rsidTr="006C03B9">
        <w:tc>
          <w:tcPr>
            <w:tcW w:w="1075" w:type="dxa"/>
          </w:tcPr>
          <w:p w14:paraId="6BEBB2A0" w14:textId="77777777" w:rsidR="00A55B4F" w:rsidRPr="00D7779A" w:rsidRDefault="00A55B4F" w:rsidP="006C03B9">
            <w:pPr>
              <w:pStyle w:val="TableText"/>
              <w:jc w:val="center"/>
            </w:pPr>
            <w:r w:rsidRPr="00D7779A">
              <w:t>0x607C</w:t>
            </w:r>
          </w:p>
        </w:tc>
        <w:tc>
          <w:tcPr>
            <w:tcW w:w="990" w:type="dxa"/>
          </w:tcPr>
          <w:p w14:paraId="4C3092F2" w14:textId="77777777" w:rsidR="00A55B4F" w:rsidRPr="00D7779A" w:rsidRDefault="00A55B4F" w:rsidP="006C03B9">
            <w:pPr>
              <w:pStyle w:val="TableText"/>
              <w:jc w:val="center"/>
            </w:pPr>
            <w:r w:rsidRPr="00D7779A">
              <w:t>4</w:t>
            </w:r>
          </w:p>
        </w:tc>
        <w:tc>
          <w:tcPr>
            <w:tcW w:w="2790" w:type="dxa"/>
          </w:tcPr>
          <w:p w14:paraId="7E821A43" w14:textId="77777777" w:rsidR="00A55B4F" w:rsidRPr="00D7779A" w:rsidRDefault="00A55B4F" w:rsidP="006C03B9">
            <w:pPr>
              <w:pStyle w:val="TableText"/>
            </w:pPr>
            <w:r w:rsidRPr="00D7779A">
              <w:t>CRC32 of complete .bin file</w:t>
            </w:r>
          </w:p>
        </w:tc>
        <w:tc>
          <w:tcPr>
            <w:tcW w:w="4770" w:type="dxa"/>
          </w:tcPr>
          <w:p w14:paraId="60368010" w14:textId="77777777" w:rsidR="00A55B4F" w:rsidRPr="00D7779A" w:rsidRDefault="00A55B4F" w:rsidP="006C03B9">
            <w:pPr>
              <w:pStyle w:val="TableText"/>
            </w:pPr>
            <w:r w:rsidRPr="00D7779A">
              <w:t>CRC32 of application</w:t>
            </w:r>
          </w:p>
        </w:tc>
      </w:tr>
      <w:tr w:rsidR="00A55B4F" w:rsidRPr="00D7779A" w14:paraId="666F58C8" w14:textId="77777777" w:rsidTr="006C03B9">
        <w:tc>
          <w:tcPr>
            <w:tcW w:w="1075" w:type="dxa"/>
          </w:tcPr>
          <w:p w14:paraId="7C37259C" w14:textId="77777777" w:rsidR="00A55B4F" w:rsidRPr="00D7779A" w:rsidRDefault="00A55B4F" w:rsidP="006C03B9">
            <w:pPr>
              <w:pStyle w:val="TableText"/>
              <w:jc w:val="center"/>
            </w:pPr>
            <w:r w:rsidRPr="00D7779A">
              <w:t>0x6080</w:t>
            </w:r>
          </w:p>
        </w:tc>
        <w:tc>
          <w:tcPr>
            <w:tcW w:w="990" w:type="dxa"/>
          </w:tcPr>
          <w:p w14:paraId="6AAACFA0" w14:textId="77777777" w:rsidR="00A55B4F" w:rsidRPr="00D7779A" w:rsidRDefault="00A55B4F" w:rsidP="006C03B9">
            <w:pPr>
              <w:pStyle w:val="TableText"/>
              <w:jc w:val="center"/>
            </w:pPr>
            <w:r w:rsidRPr="00D7779A">
              <w:t>4</w:t>
            </w:r>
          </w:p>
        </w:tc>
        <w:tc>
          <w:tcPr>
            <w:tcW w:w="2790" w:type="dxa"/>
          </w:tcPr>
          <w:p w14:paraId="35EC1401" w14:textId="77777777" w:rsidR="00A55B4F" w:rsidRPr="00D7779A" w:rsidRDefault="00A55B4F" w:rsidP="006C03B9">
            <w:pPr>
              <w:pStyle w:val="TableText"/>
            </w:pPr>
            <w:r w:rsidRPr="00D7779A">
              <w:t>Length of .bin file</w:t>
            </w:r>
          </w:p>
        </w:tc>
        <w:tc>
          <w:tcPr>
            <w:tcW w:w="4770" w:type="dxa"/>
          </w:tcPr>
          <w:p w14:paraId="3CC82CE6" w14:textId="77777777" w:rsidR="00A55B4F" w:rsidRPr="00D7779A" w:rsidRDefault="00A55B4F" w:rsidP="006C03B9">
            <w:pPr>
              <w:pStyle w:val="TableText"/>
            </w:pPr>
            <w:r w:rsidRPr="00D7779A">
              <w:t>Length of .bin file (0xE8, 0x43, 0x00, 0x00) (17384 as decimal)</w:t>
            </w:r>
          </w:p>
        </w:tc>
      </w:tr>
      <w:tr w:rsidR="00A55B4F" w:rsidRPr="00D7779A" w14:paraId="2B9A814A" w14:textId="77777777" w:rsidTr="006C03B9">
        <w:tc>
          <w:tcPr>
            <w:tcW w:w="1075" w:type="dxa"/>
          </w:tcPr>
          <w:p w14:paraId="58ADD9B4" w14:textId="77777777" w:rsidR="00A55B4F" w:rsidRPr="00D7779A" w:rsidRDefault="00A55B4F" w:rsidP="006C03B9">
            <w:pPr>
              <w:pStyle w:val="TableText"/>
              <w:jc w:val="center"/>
            </w:pPr>
            <w:r w:rsidRPr="00D7779A">
              <w:t>0x6084</w:t>
            </w:r>
          </w:p>
        </w:tc>
        <w:tc>
          <w:tcPr>
            <w:tcW w:w="990" w:type="dxa"/>
          </w:tcPr>
          <w:p w14:paraId="2085C18F" w14:textId="77777777" w:rsidR="00A55B4F" w:rsidRPr="00D7779A" w:rsidRDefault="00A55B4F" w:rsidP="006C03B9">
            <w:pPr>
              <w:pStyle w:val="TableText"/>
              <w:jc w:val="center"/>
            </w:pPr>
            <w:r w:rsidRPr="00D7779A">
              <w:t>8184</w:t>
            </w:r>
          </w:p>
        </w:tc>
        <w:tc>
          <w:tcPr>
            <w:tcW w:w="2790" w:type="dxa"/>
          </w:tcPr>
          <w:p w14:paraId="465F4565" w14:textId="77777777" w:rsidR="00A55B4F" w:rsidRPr="00D7779A" w:rsidRDefault="00A55B4F" w:rsidP="006C03B9">
            <w:pPr>
              <w:pStyle w:val="TableText"/>
            </w:pPr>
            <w:r w:rsidRPr="00D7779A">
              <w:t>RFU</w:t>
            </w:r>
          </w:p>
        </w:tc>
        <w:tc>
          <w:tcPr>
            <w:tcW w:w="4770" w:type="dxa"/>
          </w:tcPr>
          <w:p w14:paraId="4FF6013E" w14:textId="77777777" w:rsidR="00A55B4F" w:rsidRPr="00D7779A" w:rsidRDefault="00A55B4F" w:rsidP="006C03B9">
            <w:pPr>
              <w:pStyle w:val="TableText"/>
            </w:pPr>
            <w:r w:rsidRPr="00D7779A">
              <w:t>Reserved for future use (Fill 0x00)</w:t>
            </w:r>
          </w:p>
        </w:tc>
      </w:tr>
      <w:tr w:rsidR="00A55B4F" w:rsidRPr="00D7779A" w14:paraId="7435C131" w14:textId="77777777" w:rsidTr="006C03B9">
        <w:tc>
          <w:tcPr>
            <w:tcW w:w="1075" w:type="dxa"/>
          </w:tcPr>
          <w:p w14:paraId="615EBE96" w14:textId="77777777" w:rsidR="00A55B4F" w:rsidRPr="00D7779A" w:rsidRDefault="00A55B4F" w:rsidP="006C03B9">
            <w:pPr>
              <w:pStyle w:val="TableText"/>
              <w:jc w:val="center"/>
            </w:pPr>
            <w:r w:rsidRPr="00D7779A">
              <w:t>0x807C</w:t>
            </w:r>
          </w:p>
        </w:tc>
        <w:tc>
          <w:tcPr>
            <w:tcW w:w="990" w:type="dxa"/>
          </w:tcPr>
          <w:p w14:paraId="0AC25E02" w14:textId="77777777" w:rsidR="00A55B4F" w:rsidRPr="00D7779A" w:rsidRDefault="00A55B4F" w:rsidP="006C03B9">
            <w:pPr>
              <w:pStyle w:val="TableText"/>
              <w:jc w:val="center"/>
            </w:pPr>
            <w:r w:rsidRPr="00D7779A">
              <w:t>4</w:t>
            </w:r>
          </w:p>
        </w:tc>
        <w:tc>
          <w:tcPr>
            <w:tcW w:w="2790" w:type="dxa"/>
          </w:tcPr>
          <w:p w14:paraId="5D9D1A36" w14:textId="77777777" w:rsidR="00A55B4F" w:rsidRPr="00D7779A" w:rsidRDefault="00A55B4F" w:rsidP="006C03B9">
            <w:pPr>
              <w:pStyle w:val="TableText"/>
            </w:pPr>
            <w:r w:rsidRPr="00D7779A">
              <w:t>CRC32 of application data</w:t>
            </w:r>
          </w:p>
        </w:tc>
        <w:tc>
          <w:tcPr>
            <w:tcW w:w="4770" w:type="dxa"/>
          </w:tcPr>
          <w:p w14:paraId="6F037F41" w14:textId="77777777" w:rsidR="00A55B4F" w:rsidRPr="00D7779A" w:rsidRDefault="00A55B4F" w:rsidP="006C03B9">
            <w:pPr>
              <w:pStyle w:val="TableText"/>
            </w:pPr>
            <w:r w:rsidRPr="00D7779A">
              <w:t>Calculated CRC32 value of 8192 bytes starting from 0x607C</w:t>
            </w:r>
          </w:p>
        </w:tc>
      </w:tr>
      <w:tr w:rsidR="00A55B4F" w:rsidRPr="00D7779A" w14:paraId="14BF6F8D" w14:textId="77777777" w:rsidTr="006C03B9">
        <w:tc>
          <w:tcPr>
            <w:tcW w:w="1075" w:type="dxa"/>
          </w:tcPr>
          <w:p w14:paraId="4D417A3F" w14:textId="77777777" w:rsidR="00A55B4F" w:rsidRPr="00D7779A" w:rsidRDefault="00A55B4F" w:rsidP="006C03B9">
            <w:pPr>
              <w:pStyle w:val="TableText"/>
              <w:jc w:val="center"/>
            </w:pPr>
            <w:r w:rsidRPr="00D7779A">
              <w:t>0x8080</w:t>
            </w:r>
          </w:p>
        </w:tc>
        <w:tc>
          <w:tcPr>
            <w:tcW w:w="990" w:type="dxa"/>
          </w:tcPr>
          <w:p w14:paraId="63FBB00E" w14:textId="77777777" w:rsidR="00A55B4F" w:rsidRPr="00D7779A" w:rsidRDefault="00A55B4F" w:rsidP="006C03B9">
            <w:pPr>
              <w:pStyle w:val="TableText"/>
              <w:jc w:val="center"/>
            </w:pPr>
            <w:r w:rsidRPr="00D7779A">
              <w:t>12</w:t>
            </w:r>
          </w:p>
        </w:tc>
        <w:tc>
          <w:tcPr>
            <w:tcW w:w="2790" w:type="dxa"/>
          </w:tcPr>
          <w:p w14:paraId="499DFBE0" w14:textId="77777777" w:rsidR="00A55B4F" w:rsidRPr="00D7779A" w:rsidRDefault="00A55B4F" w:rsidP="006C03B9">
            <w:pPr>
              <w:pStyle w:val="TableText"/>
            </w:pPr>
            <w:r w:rsidRPr="00D7779A">
              <w:t>RFU</w:t>
            </w:r>
          </w:p>
        </w:tc>
        <w:tc>
          <w:tcPr>
            <w:tcW w:w="4770" w:type="dxa"/>
          </w:tcPr>
          <w:p w14:paraId="4CD4A4B4" w14:textId="77777777" w:rsidR="00A55B4F" w:rsidRPr="00D7779A" w:rsidRDefault="00A55B4F" w:rsidP="006C03B9">
            <w:pPr>
              <w:pStyle w:val="TableText"/>
            </w:pPr>
            <w:r w:rsidRPr="00D7779A">
              <w:t>Reserved for future use (Fill 0x00)</w:t>
            </w:r>
          </w:p>
        </w:tc>
      </w:tr>
      <w:tr w:rsidR="00A55B4F" w:rsidRPr="00D7779A" w14:paraId="2BD1BD1D" w14:textId="77777777" w:rsidTr="006C03B9">
        <w:tc>
          <w:tcPr>
            <w:tcW w:w="1075" w:type="dxa"/>
          </w:tcPr>
          <w:p w14:paraId="0F2725C1" w14:textId="77777777" w:rsidR="00A55B4F" w:rsidRPr="00D7779A" w:rsidRDefault="00A55B4F" w:rsidP="006C03B9">
            <w:pPr>
              <w:pStyle w:val="TableText"/>
              <w:jc w:val="center"/>
            </w:pPr>
            <w:r w:rsidRPr="00D7779A">
              <w:t>0x808C</w:t>
            </w:r>
          </w:p>
        </w:tc>
        <w:tc>
          <w:tcPr>
            <w:tcW w:w="990" w:type="dxa"/>
          </w:tcPr>
          <w:p w14:paraId="6BE0130F" w14:textId="77777777" w:rsidR="00A55B4F" w:rsidRPr="00D7779A" w:rsidRDefault="00A55B4F" w:rsidP="006C03B9">
            <w:pPr>
              <w:pStyle w:val="TableText"/>
              <w:jc w:val="center"/>
            </w:pPr>
            <w:r w:rsidRPr="00D7779A">
              <w:t>4</w:t>
            </w:r>
          </w:p>
        </w:tc>
        <w:tc>
          <w:tcPr>
            <w:tcW w:w="2790" w:type="dxa"/>
          </w:tcPr>
          <w:p w14:paraId="0E481E43" w14:textId="77777777" w:rsidR="00A55B4F" w:rsidRPr="00D7779A" w:rsidRDefault="00A55B4F" w:rsidP="006C03B9">
            <w:pPr>
              <w:pStyle w:val="TableText"/>
            </w:pPr>
            <w:r w:rsidRPr="00D7779A">
              <w:t>CRC32 of .</w:t>
            </w:r>
            <w:proofErr w:type="spellStart"/>
            <w:r w:rsidRPr="00D7779A">
              <w:t>msbl</w:t>
            </w:r>
            <w:proofErr w:type="spellEnd"/>
            <w:r w:rsidRPr="00D7779A">
              <w:t xml:space="preserve"> file</w:t>
            </w:r>
          </w:p>
        </w:tc>
        <w:tc>
          <w:tcPr>
            <w:tcW w:w="4770" w:type="dxa"/>
          </w:tcPr>
          <w:p w14:paraId="7FBDB4E5" w14:textId="77777777" w:rsidR="00A55B4F" w:rsidRPr="00D7779A" w:rsidRDefault="00A55B4F" w:rsidP="006C03B9">
            <w:pPr>
              <w:pStyle w:val="TableText"/>
            </w:pPr>
            <w:r w:rsidRPr="00D7779A">
              <w:t xml:space="preserve">CRC32 of all data up to this point </w:t>
            </w:r>
            <w:r>
              <w:t>in the</w:t>
            </w:r>
            <w:r w:rsidRPr="00D7779A">
              <w:t xml:space="preserve"> .</w:t>
            </w:r>
            <w:proofErr w:type="spellStart"/>
            <w:r w:rsidRPr="00D7779A">
              <w:t>msbl</w:t>
            </w:r>
            <w:proofErr w:type="spellEnd"/>
            <w:r w:rsidRPr="00D7779A">
              <w:t xml:space="preserve"> file</w:t>
            </w:r>
          </w:p>
        </w:tc>
      </w:tr>
    </w:tbl>
    <w:p w14:paraId="625F4C80" w14:textId="3173E79A" w:rsidR="00793C91" w:rsidRPr="00F252F0" w:rsidRDefault="00793C91" w:rsidP="00F252F0">
      <w:pPr>
        <w:pStyle w:val="H2-Heading"/>
        <w:rPr>
          <w:rFonts w:ascii="Arial" w:hAnsi="Arial" w:cs="Arial"/>
        </w:rPr>
      </w:pPr>
    </w:p>
    <w:p w14:paraId="7D06C47B" w14:textId="77777777" w:rsidR="00793C91" w:rsidRDefault="00793C91" w:rsidP="00793C91">
      <w:pPr>
        <w:pStyle w:val="Body"/>
      </w:pPr>
    </w:p>
    <w:p w14:paraId="07AC97CD" w14:textId="77777777" w:rsidR="00793C91" w:rsidRDefault="00793C91" w:rsidP="00793C91">
      <w:pPr>
        <w:pStyle w:val="Body"/>
      </w:pPr>
    </w:p>
    <w:p w14:paraId="0348435B" w14:textId="77777777" w:rsidR="00793C91" w:rsidRDefault="00793C91" w:rsidP="00793C91">
      <w:pPr>
        <w:pStyle w:val="Body"/>
      </w:pPr>
    </w:p>
    <w:p w14:paraId="064CB029" w14:textId="77777777" w:rsidR="00793C91" w:rsidRDefault="00793C91" w:rsidP="00793C91">
      <w:pPr>
        <w:pStyle w:val="Body"/>
      </w:pPr>
    </w:p>
    <w:p w14:paraId="4E59BB3F" w14:textId="77777777" w:rsidR="004F02E0" w:rsidRDefault="004F02E0" w:rsidP="00D26ED3">
      <w:pPr>
        <w:pStyle w:val="Body"/>
      </w:pPr>
    </w:p>
    <w:p w14:paraId="09B206E4" w14:textId="77777777" w:rsidR="004F02E0" w:rsidRDefault="004F02E0" w:rsidP="00D26ED3">
      <w:pPr>
        <w:pStyle w:val="Body"/>
      </w:pPr>
    </w:p>
    <w:p w14:paraId="7F48C2D3" w14:textId="77777777" w:rsidR="004F02E0" w:rsidRDefault="004F02E0" w:rsidP="00D26ED3">
      <w:pPr>
        <w:pStyle w:val="Body"/>
      </w:pPr>
    </w:p>
    <w:p w14:paraId="0122A4DC" w14:textId="77777777" w:rsidR="004F02E0" w:rsidRDefault="004F02E0" w:rsidP="00D26ED3">
      <w:pPr>
        <w:pStyle w:val="Body"/>
      </w:pPr>
    </w:p>
    <w:p w14:paraId="17AF02F6" w14:textId="77777777" w:rsidR="004F02E0" w:rsidRDefault="004F02E0" w:rsidP="00D26ED3">
      <w:pPr>
        <w:pStyle w:val="Body"/>
      </w:pPr>
    </w:p>
    <w:p w14:paraId="08A31DF0" w14:textId="77777777" w:rsidR="004F02E0" w:rsidRDefault="004F02E0" w:rsidP="00D26ED3">
      <w:pPr>
        <w:pStyle w:val="Body"/>
      </w:pPr>
    </w:p>
    <w:p w14:paraId="70D89C00" w14:textId="77777777" w:rsidR="004F02E0" w:rsidRDefault="004F02E0" w:rsidP="00D26ED3">
      <w:pPr>
        <w:pStyle w:val="Body"/>
      </w:pPr>
    </w:p>
    <w:p w14:paraId="457C5F1B" w14:textId="77777777" w:rsidR="004F02E0" w:rsidRDefault="004F02E0" w:rsidP="00D26ED3">
      <w:pPr>
        <w:pStyle w:val="Body"/>
      </w:pPr>
    </w:p>
    <w:p w14:paraId="316CF85F" w14:textId="77777777" w:rsidR="004F02E0" w:rsidRDefault="004F02E0" w:rsidP="00D26ED3">
      <w:pPr>
        <w:pStyle w:val="Body"/>
      </w:pPr>
    </w:p>
    <w:p w14:paraId="3E725731" w14:textId="77777777" w:rsidR="004F02E0" w:rsidRDefault="004F02E0" w:rsidP="00D26ED3">
      <w:pPr>
        <w:pStyle w:val="Body"/>
      </w:pPr>
    </w:p>
    <w:p w14:paraId="4CF053AC" w14:textId="77777777" w:rsidR="004F02E0" w:rsidRDefault="004F02E0" w:rsidP="00D26ED3">
      <w:pPr>
        <w:pStyle w:val="Body"/>
      </w:pPr>
    </w:p>
    <w:p w14:paraId="752D4017" w14:textId="47435063" w:rsidR="004F02E0" w:rsidRDefault="004F02E0" w:rsidP="004F02E0">
      <w:pPr>
        <w:pStyle w:val="Body"/>
      </w:pPr>
    </w:p>
    <w:p w14:paraId="7C6FAEB8" w14:textId="53C8CBAD" w:rsidR="004F02E0" w:rsidRDefault="004F02E0" w:rsidP="004F02E0">
      <w:pPr>
        <w:pStyle w:val="Body"/>
      </w:pPr>
    </w:p>
    <w:p w14:paraId="593A9831" w14:textId="37ED82AB" w:rsidR="004F02E0" w:rsidRDefault="004F02E0" w:rsidP="004F02E0">
      <w:pPr>
        <w:pStyle w:val="Body"/>
      </w:pPr>
    </w:p>
    <w:p w14:paraId="2DBA9F0E" w14:textId="06DCF29F" w:rsidR="004F02E0" w:rsidRDefault="004F02E0" w:rsidP="004F02E0">
      <w:pPr>
        <w:pStyle w:val="Body"/>
      </w:pPr>
    </w:p>
    <w:p w14:paraId="65548265" w14:textId="34F8B43E" w:rsidR="004F02E0" w:rsidRDefault="004F02E0" w:rsidP="004F02E0">
      <w:pPr>
        <w:pStyle w:val="Body"/>
      </w:pPr>
    </w:p>
    <w:p w14:paraId="4427807F" w14:textId="3A795709" w:rsidR="004F02E0" w:rsidRDefault="004F02E0" w:rsidP="004F02E0">
      <w:pPr>
        <w:pStyle w:val="Body"/>
      </w:pPr>
    </w:p>
    <w:p w14:paraId="5C0CD85F" w14:textId="0F0566D3" w:rsidR="004F02E0" w:rsidRDefault="004F02E0" w:rsidP="004F02E0">
      <w:pPr>
        <w:pStyle w:val="Body"/>
      </w:pPr>
    </w:p>
    <w:p w14:paraId="5D465483" w14:textId="5F241D50" w:rsidR="004F02E0" w:rsidRDefault="004F02E0" w:rsidP="004F02E0">
      <w:pPr>
        <w:pStyle w:val="Body"/>
      </w:pPr>
    </w:p>
    <w:p w14:paraId="688AFEED" w14:textId="77777777" w:rsidR="00793C91" w:rsidRDefault="00793C91" w:rsidP="004F02E0">
      <w:pPr>
        <w:pStyle w:val="Body"/>
      </w:pPr>
    </w:p>
    <w:p w14:paraId="47EE8B3A" w14:textId="771EC0C5" w:rsidR="004F02E0" w:rsidRDefault="004F02E0" w:rsidP="004F02E0">
      <w:pPr>
        <w:pStyle w:val="Body"/>
      </w:pPr>
    </w:p>
    <w:p w14:paraId="71D642B2" w14:textId="2F25756A" w:rsidR="004F02E0" w:rsidRDefault="004F02E0" w:rsidP="004F02E0">
      <w:pPr>
        <w:pStyle w:val="Body"/>
      </w:pPr>
    </w:p>
    <w:p w14:paraId="4B162658" w14:textId="6902A06E" w:rsidR="004F02E0" w:rsidRDefault="004F02E0" w:rsidP="004F02E0">
      <w:pPr>
        <w:pStyle w:val="Body"/>
      </w:pPr>
    </w:p>
    <w:p w14:paraId="24D17BB9" w14:textId="10DC2962" w:rsidR="004F02E0" w:rsidRDefault="004F02E0" w:rsidP="004F02E0">
      <w:pPr>
        <w:pStyle w:val="Body"/>
      </w:pPr>
    </w:p>
    <w:p w14:paraId="0504A7B6" w14:textId="1EA29B14" w:rsidR="00793C91" w:rsidRPr="00E76243" w:rsidRDefault="004F02E0" w:rsidP="00793C91">
      <w:pPr>
        <w:pStyle w:val="Body"/>
        <w:rPr>
          <w:i/>
          <w:iCs/>
          <w:sz w:val="18"/>
          <w:szCs w:val="18"/>
        </w:rPr>
      </w:pPr>
      <w:r w:rsidRPr="00E76243">
        <w:rPr>
          <w:i/>
          <w:iCs/>
          <w:sz w:val="18"/>
          <w:szCs w:val="18"/>
        </w:rPr>
        <w:t>MinGW is a registered trademark of Software in the Public Interest</w:t>
      </w:r>
      <w:r w:rsidR="00DE54ED" w:rsidRPr="00E76243">
        <w:rPr>
          <w:sz w:val="18"/>
          <w:szCs w:val="18"/>
        </w:rPr>
        <w:t>,</w:t>
      </w:r>
      <w:r w:rsidRPr="00E76243">
        <w:rPr>
          <w:i/>
          <w:iCs/>
          <w:sz w:val="18"/>
          <w:szCs w:val="18"/>
        </w:rPr>
        <w:t xml:space="preserve"> Inc.</w:t>
      </w:r>
      <w:r w:rsidR="00793C91" w:rsidRPr="00E76243">
        <w:rPr>
          <w:i/>
          <w:iCs/>
          <w:sz w:val="18"/>
          <w:szCs w:val="18"/>
        </w:rPr>
        <w:br w:type="page"/>
      </w:r>
    </w:p>
    <w:p w14:paraId="7175E521" w14:textId="6400B255" w:rsidR="00464412" w:rsidRPr="00D7779A" w:rsidRDefault="00464412" w:rsidP="00464412">
      <w:pPr>
        <w:pStyle w:val="H2-Heading"/>
        <w:rPr>
          <w:rFonts w:ascii="Arial" w:hAnsi="Arial" w:cs="Arial"/>
          <w:sz w:val="24"/>
        </w:rPr>
      </w:pPr>
      <w:bookmarkStart w:id="95" w:name="_Toc80800194"/>
      <w:r w:rsidRPr="00D7779A">
        <w:rPr>
          <w:rFonts w:ascii="Arial" w:hAnsi="Arial" w:cs="Arial"/>
        </w:rPr>
        <w:lastRenderedPageBreak/>
        <w:t xml:space="preserve">Appendix C: How to </w:t>
      </w:r>
      <w:r w:rsidR="00F67A2B">
        <w:rPr>
          <w:rFonts w:ascii="Arial" w:hAnsi="Arial" w:cs="Arial"/>
        </w:rPr>
        <w:t>P</w:t>
      </w:r>
      <w:r w:rsidRPr="00D7779A">
        <w:rPr>
          <w:rFonts w:ascii="Arial" w:hAnsi="Arial" w:cs="Arial"/>
        </w:rPr>
        <w:t xml:space="preserve">rogram </w:t>
      </w:r>
      <w:r w:rsidR="00F67A2B">
        <w:rPr>
          <w:rFonts w:ascii="Arial" w:hAnsi="Arial" w:cs="Arial"/>
        </w:rPr>
        <w:t>the A</w:t>
      </w:r>
      <w:r w:rsidRPr="00D7779A">
        <w:rPr>
          <w:rFonts w:ascii="Arial" w:hAnsi="Arial" w:cs="Arial"/>
        </w:rPr>
        <w:t xml:space="preserve">pplication by </w:t>
      </w:r>
      <w:r w:rsidR="00F67A2B">
        <w:rPr>
          <w:rFonts w:ascii="Arial" w:hAnsi="Arial" w:cs="Arial"/>
        </w:rPr>
        <w:t>U</w:t>
      </w:r>
      <w:r w:rsidR="00F67A2B" w:rsidRPr="00D7779A">
        <w:rPr>
          <w:rFonts w:ascii="Arial" w:hAnsi="Arial" w:cs="Arial"/>
        </w:rPr>
        <w:t xml:space="preserve">sing </w:t>
      </w:r>
      <w:r w:rsidR="00F67A2B">
        <w:rPr>
          <w:rFonts w:ascii="Arial" w:hAnsi="Arial" w:cs="Arial"/>
        </w:rPr>
        <w:t>a B</w:t>
      </w:r>
      <w:r w:rsidR="00F67A2B" w:rsidRPr="00D7779A">
        <w:rPr>
          <w:rFonts w:ascii="Arial" w:hAnsi="Arial" w:cs="Arial"/>
        </w:rPr>
        <w:t xml:space="preserve">inary </w:t>
      </w:r>
      <w:r w:rsidR="00F67A2B">
        <w:rPr>
          <w:rFonts w:ascii="Arial" w:hAnsi="Arial" w:cs="Arial"/>
        </w:rPr>
        <w:t>F</w:t>
      </w:r>
      <w:r w:rsidRPr="00D7779A">
        <w:rPr>
          <w:rFonts w:ascii="Arial" w:hAnsi="Arial" w:cs="Arial"/>
        </w:rPr>
        <w:t>ile</w:t>
      </w:r>
      <w:bookmarkEnd w:id="95"/>
    </w:p>
    <w:p w14:paraId="59E08848" w14:textId="22119F8D" w:rsidR="00464412" w:rsidRPr="00D7779A" w:rsidRDefault="00464412" w:rsidP="00464412">
      <w:pPr>
        <w:pStyle w:val="Body"/>
      </w:pPr>
      <w:r w:rsidRPr="00D7779A">
        <w:t>The MAX</w:t>
      </w:r>
      <w:r w:rsidR="007847E6">
        <w:t>78000</w:t>
      </w:r>
      <w:r w:rsidRPr="00D7779A">
        <w:t xml:space="preserve"> bootloader firmware supports IAP.</w:t>
      </w:r>
    </w:p>
    <w:p w14:paraId="03850A1C" w14:textId="6391EC9D" w:rsidR="00A00BEE" w:rsidRDefault="00464412" w:rsidP="00CE419A">
      <w:pPr>
        <w:pStyle w:val="Body"/>
        <w:spacing w:line="240" w:lineRule="auto"/>
      </w:pPr>
      <w:r w:rsidRPr="00D7779A">
        <w:t xml:space="preserve">This appendix shows the necessary commands to flash the application to </w:t>
      </w:r>
      <w:r w:rsidR="00F67A2B">
        <w:t xml:space="preserve">the </w:t>
      </w:r>
      <w:r w:rsidRPr="00D7779A">
        <w:t>MAX</w:t>
      </w:r>
      <w:r w:rsidR="007847E6">
        <w:t>78000</w:t>
      </w:r>
      <w:r w:rsidRPr="00D7779A">
        <w:t xml:space="preserve"> by using the application binary image</w:t>
      </w:r>
      <w:r w:rsidR="00F67A2B">
        <w:t xml:space="preserve"> </w:t>
      </w:r>
      <w:r w:rsidRPr="00D7779A">
        <w:t>(</w:t>
      </w:r>
      <w:r w:rsidR="00F67A2B">
        <w:t>.</w:t>
      </w:r>
      <w:r w:rsidRPr="00D7779A">
        <w:t>bin file). Each 8192-byte page data is appended with</w:t>
      </w:r>
      <w:r w:rsidR="00F67A2B">
        <w:t xml:space="preserve"> the</w:t>
      </w:r>
      <w:r w:rsidRPr="00D7779A">
        <w:t xml:space="preserve"> 4-byte CRC32 of the page and 12 bytes </w:t>
      </w:r>
      <w:r w:rsidR="00F67A2B">
        <w:t xml:space="preserve">of </w:t>
      </w:r>
      <w:r w:rsidRPr="00D7779A">
        <w:t>0x00</w:t>
      </w:r>
      <w:r w:rsidR="00F67A2B">
        <w:t>.</w:t>
      </w:r>
      <w:r w:rsidR="00F67A2B" w:rsidRPr="00D7779A">
        <w:t xml:space="preserve"> </w:t>
      </w:r>
      <w:r w:rsidR="00F67A2B">
        <w:t>T</w:t>
      </w:r>
      <w:r w:rsidR="00F67A2B" w:rsidRPr="00D7779A">
        <w:t>herefore</w:t>
      </w:r>
      <w:r w:rsidR="00F67A2B">
        <w:t>, the</w:t>
      </w:r>
      <w:r w:rsidR="00F67A2B" w:rsidRPr="00D7779A">
        <w:t xml:space="preserve"> </w:t>
      </w:r>
      <w:r w:rsidRPr="00D7779A">
        <w:t xml:space="preserve">payload of the bootloader flash page message is 8208 bytes for each page. The number of pages </w:t>
      </w:r>
      <w:r w:rsidR="00F67A2B">
        <w:t>is</w:t>
      </w:r>
      <w:r w:rsidRPr="00D7779A">
        <w:t xml:space="preserve"> </w:t>
      </w:r>
      <w:r w:rsidR="00F67A2B">
        <w:t>calculated using the following equation:</w:t>
      </w:r>
    </w:p>
    <w:p w14:paraId="15D92AFB" w14:textId="3638E9CE" w:rsidR="00464412" w:rsidRPr="00D7779A" w:rsidRDefault="0090532B" w:rsidP="00CE419A">
      <w:pPr>
        <w:pStyle w:val="Body"/>
        <w:spacing w:line="240" w:lineRule="auto"/>
      </w:pPr>
      <w:r w:rsidRPr="00621732">
        <w:rPr>
          <w:position w:val="-32"/>
        </w:rPr>
        <w:object w:dxaOrig="1939" w:dyaOrig="740" w14:anchorId="2E4C097B">
          <v:shape id="_x0000_i1028" type="#_x0000_t75" style="width:93.9pt;height:36.3pt" o:ole="">
            <v:imagedata r:id="rId32" o:title=""/>
          </v:shape>
          <o:OLEObject Type="Embed" ProgID="Equation.DSMT4" ShapeID="_x0000_i1028" DrawAspect="Content" ObjectID="_1691412918" r:id="rId33"/>
        </w:object>
      </w:r>
    </w:p>
    <w:p w14:paraId="492502F7" w14:textId="77777777" w:rsidR="00A00BEE" w:rsidRDefault="00F67A2B" w:rsidP="00CE419A">
      <w:pPr>
        <w:pStyle w:val="Body"/>
        <w:spacing w:line="240" w:lineRule="auto"/>
      </w:pPr>
      <w:r>
        <w:t xml:space="preserve">This example provides the </w:t>
      </w:r>
      <w:r w:rsidR="00464412" w:rsidRPr="00D7779A">
        <w:t xml:space="preserve">necessary commands to flash an application image of 25922 (0x6542) bytes </w:t>
      </w:r>
      <w:r>
        <w:t>and the n</w:t>
      </w:r>
      <w:r w:rsidR="00464412" w:rsidRPr="00D7779A">
        <w:t>umber of pages is calculated as</w:t>
      </w:r>
      <w:r w:rsidR="00A00BEE">
        <w:t>:</w:t>
      </w:r>
    </w:p>
    <w:p w14:paraId="4818B4D0" w14:textId="12954388" w:rsidR="00464412" w:rsidRPr="00D7779A" w:rsidRDefault="0090532B" w:rsidP="00CE419A">
      <w:pPr>
        <w:pStyle w:val="Body"/>
        <w:spacing w:line="240" w:lineRule="auto"/>
      </w:pPr>
      <w:r w:rsidRPr="00621732">
        <w:rPr>
          <w:position w:val="-26"/>
        </w:rPr>
        <w:object w:dxaOrig="1560" w:dyaOrig="639" w14:anchorId="3FCD750F">
          <v:shape id="_x0000_i1029" type="#_x0000_t75" style="width:79.5pt;height:28.8pt" o:ole="">
            <v:imagedata r:id="rId34" o:title=""/>
          </v:shape>
          <o:OLEObject Type="Embed" ProgID="Equation.DSMT4" ShapeID="_x0000_i1029" DrawAspect="Content" ObjectID="_1691412919" r:id="rId35"/>
        </w:object>
      </w:r>
    </w:p>
    <w:bookmarkStart w:id="96" w:name="_Hlk9339499"/>
    <w:p w14:paraId="282CBA10" w14:textId="4A754925" w:rsidR="00464412" w:rsidRPr="00D7779A" w:rsidRDefault="00464412" w:rsidP="00464412">
      <w:pPr>
        <w:pStyle w:val="Body"/>
      </w:pPr>
      <w:r w:rsidRPr="00101CC2">
        <w:rPr>
          <w:b/>
          <w:bCs/>
        </w:rPr>
        <w:fldChar w:fldCharType="begin"/>
      </w:r>
      <w:r w:rsidRPr="00101CC2">
        <w:rPr>
          <w:b/>
          <w:bCs/>
        </w:rPr>
        <w:instrText xml:space="preserve"> REF _Ref9341571 \h </w:instrText>
      </w:r>
      <w:r w:rsidR="00D7779A" w:rsidRPr="00101CC2">
        <w:rPr>
          <w:b/>
          <w:bCs/>
        </w:rPr>
        <w:instrText xml:space="preserve"> \* MERGEFORMAT </w:instrText>
      </w:r>
      <w:r w:rsidRPr="00101CC2">
        <w:rPr>
          <w:b/>
          <w:bCs/>
        </w:rPr>
      </w:r>
      <w:r w:rsidRPr="00101CC2">
        <w:rPr>
          <w:b/>
          <w:bCs/>
        </w:rPr>
        <w:fldChar w:fldCharType="separate"/>
      </w:r>
      <w:r w:rsidR="00BD36E2" w:rsidRPr="00BD36E2">
        <w:rPr>
          <w:b/>
          <w:bCs/>
        </w:rPr>
        <w:t xml:space="preserve">Table </w:t>
      </w:r>
      <w:r w:rsidR="00BD36E2" w:rsidRPr="00BD36E2">
        <w:rPr>
          <w:b/>
          <w:bCs/>
          <w:noProof/>
        </w:rPr>
        <w:t>8</w:t>
      </w:r>
      <w:r w:rsidRPr="00101CC2">
        <w:rPr>
          <w:b/>
          <w:bCs/>
        </w:rPr>
        <w:fldChar w:fldCharType="end"/>
      </w:r>
      <w:r w:rsidRPr="00D7779A">
        <w:t xml:space="preserve"> shows how to download </w:t>
      </w:r>
      <w:r w:rsidR="00D86063">
        <w:t xml:space="preserve">an </w:t>
      </w:r>
      <w:r w:rsidRPr="00D7779A">
        <w:t>application by using the application binary image.</w:t>
      </w:r>
    </w:p>
    <w:p w14:paraId="56EAD1A7" w14:textId="44CF1BBA" w:rsidR="00464412" w:rsidRPr="00D7779A" w:rsidRDefault="00464412" w:rsidP="00464412">
      <w:pPr>
        <w:pStyle w:val="TableTitle"/>
        <w:rPr>
          <w:rFonts w:cs="Arial"/>
        </w:rPr>
      </w:pPr>
      <w:bookmarkStart w:id="97" w:name="_Ref9341571"/>
      <w:bookmarkStart w:id="98" w:name="_Toc80800220"/>
      <w:bookmarkEnd w:id="96"/>
      <w:r w:rsidRPr="00D7779A">
        <w:rPr>
          <w:rFonts w:cs="Arial"/>
        </w:rPr>
        <w:t xml:space="preserve">Table </w:t>
      </w:r>
      <w:r w:rsidRPr="00D7779A">
        <w:rPr>
          <w:rFonts w:cs="Arial"/>
          <w:noProof/>
        </w:rPr>
        <w:fldChar w:fldCharType="begin"/>
      </w:r>
      <w:r w:rsidRPr="00D7779A">
        <w:rPr>
          <w:rFonts w:cs="Arial"/>
          <w:noProof/>
        </w:rPr>
        <w:instrText xml:space="preserve"> SEQ Table \* ARABIC </w:instrText>
      </w:r>
      <w:r w:rsidRPr="00D7779A">
        <w:rPr>
          <w:rFonts w:cs="Arial"/>
          <w:noProof/>
        </w:rPr>
        <w:fldChar w:fldCharType="separate"/>
      </w:r>
      <w:r w:rsidR="00BD36E2">
        <w:rPr>
          <w:rFonts w:cs="Arial"/>
          <w:noProof/>
        </w:rPr>
        <w:t>8</w:t>
      </w:r>
      <w:r w:rsidRPr="00D7779A">
        <w:rPr>
          <w:rFonts w:cs="Arial"/>
          <w:noProof/>
        </w:rPr>
        <w:fldChar w:fldCharType="end"/>
      </w:r>
      <w:bookmarkEnd w:id="97"/>
      <w:r w:rsidRPr="00D7779A">
        <w:rPr>
          <w:rFonts w:cs="Arial"/>
        </w:rPr>
        <w:t>. Binary File Application Programming Example</w:t>
      </w:r>
      <w:bookmarkEnd w:id="98"/>
    </w:p>
    <w:tbl>
      <w:tblPr>
        <w:tblStyle w:val="TableGrid"/>
        <w:tblW w:w="9625" w:type="dxa"/>
        <w:tblLayout w:type="fixed"/>
        <w:tblLook w:val="04A0" w:firstRow="1" w:lastRow="0" w:firstColumn="1" w:lastColumn="0" w:noHBand="0" w:noVBand="1"/>
      </w:tblPr>
      <w:tblGrid>
        <w:gridCol w:w="2515"/>
        <w:gridCol w:w="3510"/>
        <w:gridCol w:w="1440"/>
        <w:gridCol w:w="2160"/>
      </w:tblGrid>
      <w:tr w:rsidR="00464412" w:rsidRPr="00D7779A" w14:paraId="72DC318D" w14:textId="77777777" w:rsidTr="00995B02">
        <w:trPr>
          <w:cantSplit/>
          <w:tblHeader/>
        </w:trPr>
        <w:tc>
          <w:tcPr>
            <w:tcW w:w="2515" w:type="dxa"/>
            <w:shd w:val="clear" w:color="auto" w:fill="D9D9D9" w:themeFill="background1" w:themeFillShade="D9"/>
          </w:tcPr>
          <w:p w14:paraId="0979C558" w14:textId="77777777" w:rsidR="00464412" w:rsidRPr="00D7779A" w:rsidRDefault="00464412" w:rsidP="00CD1447">
            <w:pPr>
              <w:pStyle w:val="TableHeader"/>
            </w:pPr>
            <w:r w:rsidRPr="00D7779A">
              <w:t>HOST COMMAND</w:t>
            </w:r>
          </w:p>
        </w:tc>
        <w:tc>
          <w:tcPr>
            <w:tcW w:w="3510" w:type="dxa"/>
            <w:shd w:val="clear" w:color="auto" w:fill="D9D9D9" w:themeFill="background1" w:themeFillShade="D9"/>
          </w:tcPr>
          <w:p w14:paraId="1F9473FF" w14:textId="77777777" w:rsidR="00464412" w:rsidRPr="00D7779A" w:rsidRDefault="00464412" w:rsidP="00183C72">
            <w:pPr>
              <w:pStyle w:val="TableHeader"/>
            </w:pPr>
            <w:r w:rsidRPr="00D7779A">
              <w:t>COMMAND DESCRIPTION</w:t>
            </w:r>
          </w:p>
        </w:tc>
        <w:tc>
          <w:tcPr>
            <w:tcW w:w="1440" w:type="dxa"/>
            <w:shd w:val="clear" w:color="auto" w:fill="D9D9D9" w:themeFill="background1" w:themeFillShade="D9"/>
          </w:tcPr>
          <w:p w14:paraId="1D32CBDD" w14:textId="5DA6CA30" w:rsidR="00464412" w:rsidRPr="00D7779A" w:rsidRDefault="00464412" w:rsidP="00CD1447">
            <w:pPr>
              <w:pStyle w:val="TableHeader"/>
            </w:pPr>
            <w:r w:rsidRPr="00D7779A">
              <w:t>MAX</w:t>
            </w:r>
            <w:r w:rsidR="007847E6">
              <w:t>78000</w:t>
            </w:r>
            <w:r w:rsidRPr="00D7779A">
              <w:t xml:space="preserve"> BOOTLOADER RESPONSE</w:t>
            </w:r>
          </w:p>
        </w:tc>
        <w:tc>
          <w:tcPr>
            <w:tcW w:w="2160" w:type="dxa"/>
            <w:shd w:val="clear" w:color="auto" w:fill="D9D9D9" w:themeFill="background1" w:themeFillShade="D9"/>
          </w:tcPr>
          <w:p w14:paraId="40C3A90A" w14:textId="77777777" w:rsidR="00464412" w:rsidRPr="00D7779A" w:rsidRDefault="00464412" w:rsidP="00CD1447">
            <w:pPr>
              <w:pStyle w:val="TableHeader"/>
            </w:pPr>
            <w:r w:rsidRPr="00D7779A">
              <w:t>RESPONSE</w:t>
            </w:r>
          </w:p>
          <w:p w14:paraId="2D38B09D" w14:textId="77777777" w:rsidR="00464412" w:rsidRPr="00D7779A" w:rsidRDefault="00464412" w:rsidP="00CD1447">
            <w:pPr>
              <w:pStyle w:val="TableHeader"/>
              <w:rPr>
                <w:highlight w:val="yellow"/>
              </w:rPr>
            </w:pPr>
            <w:r w:rsidRPr="00D7779A">
              <w:t>DESCRIPTION</w:t>
            </w:r>
          </w:p>
        </w:tc>
      </w:tr>
      <w:tr w:rsidR="00464412" w:rsidRPr="00D7779A" w14:paraId="0853BA17" w14:textId="77777777" w:rsidTr="00995B02">
        <w:tc>
          <w:tcPr>
            <w:tcW w:w="2515" w:type="dxa"/>
          </w:tcPr>
          <w:p w14:paraId="441CCD55" w14:textId="2A2E0422" w:rsidR="00464412" w:rsidRPr="00D7779A" w:rsidRDefault="00464412" w:rsidP="00CD1447">
            <w:pPr>
              <w:pStyle w:val="TableText"/>
              <w:spacing w:line="240" w:lineRule="auto"/>
            </w:pPr>
            <w:r w:rsidRPr="00D7779A">
              <w:t>0x01 0x00 0x08*</w:t>
            </w:r>
          </w:p>
        </w:tc>
        <w:tc>
          <w:tcPr>
            <w:tcW w:w="3510" w:type="dxa"/>
          </w:tcPr>
          <w:p w14:paraId="6679DE38" w14:textId="77777777" w:rsidR="00361FC7" w:rsidRDefault="00464412" w:rsidP="00FF01CD">
            <w:pPr>
              <w:pStyle w:val="TableText"/>
              <w:spacing w:line="240" w:lineRule="auto"/>
            </w:pPr>
            <w:r w:rsidRPr="00D7779A">
              <w:t>Set mode to 0x08 for bootloader mode.</w:t>
            </w:r>
          </w:p>
          <w:p w14:paraId="1FFE1591" w14:textId="1D77995C" w:rsidR="00464412" w:rsidRPr="00D7779A" w:rsidRDefault="00FF01CD" w:rsidP="00FF01CD">
            <w:pPr>
              <w:pStyle w:val="TableText"/>
              <w:spacing w:line="240" w:lineRule="auto"/>
            </w:pPr>
            <w:r w:rsidRPr="00D7779A">
              <w:t>Note that this is one of the alternative methods for entering bootloader</w:t>
            </w:r>
            <w:r w:rsidR="00361FC7">
              <w:t xml:space="preserve"> mode</w:t>
            </w:r>
            <w:r w:rsidRPr="00D7779A">
              <w:t>. If this command is used</w:t>
            </w:r>
            <w:r w:rsidR="00361FC7">
              <w:t>,</w:t>
            </w:r>
            <w:r w:rsidRPr="00D7779A">
              <w:t xml:space="preserve"> </w:t>
            </w:r>
            <w:r w:rsidR="00361FC7">
              <w:t xml:space="preserve">the </w:t>
            </w:r>
            <w:r w:rsidRPr="00D7779A">
              <w:t>EBL pin is not necessary</w:t>
            </w:r>
            <w:r w:rsidR="00361FC7">
              <w:t>.</w:t>
            </w:r>
            <w:r w:rsidRPr="00D7779A">
              <w:t xml:space="preserve"> See </w:t>
            </w:r>
            <w:r w:rsidR="00361FC7">
              <w:t xml:space="preserve">the </w:t>
            </w:r>
            <w:r w:rsidRPr="00D7779A">
              <w:t>Entering Bootloader Mode from</w:t>
            </w:r>
            <w:r w:rsidR="00DE54ED">
              <w:t xml:space="preserve"> the</w:t>
            </w:r>
            <w:r w:rsidRPr="00D7779A">
              <w:t xml:space="preserve"> Application Mode </w:t>
            </w:r>
            <w:r w:rsidR="00361FC7" w:rsidRPr="00D7779A">
              <w:t xml:space="preserve">section </w:t>
            </w:r>
            <w:r w:rsidRPr="00D7779A">
              <w:t>for alternative ways to enter bootloader</w:t>
            </w:r>
            <w:r w:rsidR="00361FC7">
              <w:t xml:space="preserve"> mode.</w:t>
            </w:r>
          </w:p>
        </w:tc>
        <w:tc>
          <w:tcPr>
            <w:tcW w:w="1440" w:type="dxa"/>
          </w:tcPr>
          <w:p w14:paraId="718E0D6D" w14:textId="77777777" w:rsidR="00464412" w:rsidRPr="00D7779A" w:rsidRDefault="00464412" w:rsidP="00CD1447">
            <w:pPr>
              <w:pStyle w:val="TableText"/>
              <w:spacing w:line="240" w:lineRule="auto"/>
            </w:pPr>
            <w:r w:rsidRPr="00D7779A">
              <w:t>0xAA</w:t>
            </w:r>
          </w:p>
        </w:tc>
        <w:tc>
          <w:tcPr>
            <w:tcW w:w="2160" w:type="dxa"/>
          </w:tcPr>
          <w:p w14:paraId="71A5FFD0" w14:textId="77777777" w:rsidR="00464412" w:rsidRPr="00D7779A" w:rsidRDefault="00464412" w:rsidP="00CD1447">
            <w:pPr>
              <w:pStyle w:val="TableText"/>
              <w:spacing w:line="240" w:lineRule="auto"/>
            </w:pPr>
            <w:r w:rsidRPr="00D7779A">
              <w:t>No error.</w:t>
            </w:r>
          </w:p>
        </w:tc>
      </w:tr>
      <w:tr w:rsidR="00464412" w:rsidRPr="00D7779A" w14:paraId="6465E598" w14:textId="77777777" w:rsidTr="00995B02">
        <w:tc>
          <w:tcPr>
            <w:tcW w:w="2515" w:type="dxa"/>
          </w:tcPr>
          <w:p w14:paraId="0F16AAA6" w14:textId="08A61AA0" w:rsidR="00464412" w:rsidRPr="00D7779A" w:rsidRDefault="00464412" w:rsidP="00CD1447">
            <w:pPr>
              <w:pStyle w:val="TableText"/>
            </w:pPr>
            <w:r w:rsidRPr="00D7779A">
              <w:t>0x02 0x00</w:t>
            </w:r>
            <w:r w:rsidR="00632BF9" w:rsidRPr="00D7779A">
              <w:t>*</w:t>
            </w:r>
          </w:p>
        </w:tc>
        <w:tc>
          <w:tcPr>
            <w:tcW w:w="3510" w:type="dxa"/>
          </w:tcPr>
          <w:p w14:paraId="739D4ECF" w14:textId="77777777" w:rsidR="00464412" w:rsidRPr="00D7779A" w:rsidRDefault="00464412" w:rsidP="00CD1447">
            <w:pPr>
              <w:pStyle w:val="TableText"/>
            </w:pPr>
            <w:r w:rsidRPr="00D7779A">
              <w:t>Read mode.</w:t>
            </w:r>
          </w:p>
        </w:tc>
        <w:tc>
          <w:tcPr>
            <w:tcW w:w="1440" w:type="dxa"/>
          </w:tcPr>
          <w:p w14:paraId="74E5575A" w14:textId="77777777" w:rsidR="00464412" w:rsidRPr="00D7779A" w:rsidRDefault="00464412" w:rsidP="00CD1447">
            <w:pPr>
              <w:pStyle w:val="TableText"/>
            </w:pPr>
            <w:r w:rsidRPr="00D7779A">
              <w:t>0xAA 0x08</w:t>
            </w:r>
          </w:p>
        </w:tc>
        <w:tc>
          <w:tcPr>
            <w:tcW w:w="2160" w:type="dxa"/>
          </w:tcPr>
          <w:p w14:paraId="1D551727" w14:textId="77777777" w:rsidR="00464412" w:rsidRPr="00D7779A" w:rsidRDefault="00464412" w:rsidP="00CD1447">
            <w:pPr>
              <w:pStyle w:val="TableText"/>
            </w:pPr>
            <w:r w:rsidRPr="00D7779A">
              <w:t>No error. Mode is bootloader.</w:t>
            </w:r>
          </w:p>
        </w:tc>
      </w:tr>
      <w:tr w:rsidR="00464412" w:rsidRPr="00D7779A" w14:paraId="58A1FF11" w14:textId="77777777" w:rsidTr="00995B02">
        <w:tc>
          <w:tcPr>
            <w:tcW w:w="2515" w:type="dxa"/>
          </w:tcPr>
          <w:p w14:paraId="3425DB6D" w14:textId="77777777" w:rsidR="00464412" w:rsidRPr="00D7779A" w:rsidRDefault="00464412" w:rsidP="00CD1447">
            <w:pPr>
              <w:pStyle w:val="TableText"/>
            </w:pPr>
            <w:r w:rsidRPr="00D7779A">
              <w:t>0xFF 0x00+</w:t>
            </w:r>
          </w:p>
        </w:tc>
        <w:tc>
          <w:tcPr>
            <w:tcW w:w="3510" w:type="dxa"/>
          </w:tcPr>
          <w:p w14:paraId="2B5FAAF5" w14:textId="77777777" w:rsidR="00464412" w:rsidRPr="00D7779A" w:rsidRDefault="00464412" w:rsidP="00CD1447">
            <w:pPr>
              <w:pStyle w:val="TableText"/>
            </w:pPr>
            <w:r w:rsidRPr="00D7779A">
              <w:t>Get ID and MCU type.</w:t>
            </w:r>
          </w:p>
        </w:tc>
        <w:tc>
          <w:tcPr>
            <w:tcW w:w="1440" w:type="dxa"/>
          </w:tcPr>
          <w:p w14:paraId="102E41FD" w14:textId="6F92FCEA" w:rsidR="00464412" w:rsidRPr="00D7779A" w:rsidRDefault="00464412" w:rsidP="00CD1447">
            <w:pPr>
              <w:pStyle w:val="TableText"/>
            </w:pPr>
            <w:r w:rsidRPr="00D7779A">
              <w:t>0xAA 0x0</w:t>
            </w:r>
            <w:r w:rsidR="007847E6">
              <w:t>5</w:t>
            </w:r>
          </w:p>
        </w:tc>
        <w:tc>
          <w:tcPr>
            <w:tcW w:w="2160" w:type="dxa"/>
          </w:tcPr>
          <w:p w14:paraId="59A6373D" w14:textId="409071D9" w:rsidR="00464412" w:rsidRPr="00D7779A" w:rsidRDefault="00464412" w:rsidP="00CD1447">
            <w:pPr>
              <w:pStyle w:val="TableText"/>
            </w:pPr>
            <w:r w:rsidRPr="00D7779A">
              <w:t>No error. MCU is MAX</w:t>
            </w:r>
            <w:r w:rsidR="007847E6">
              <w:t>78000</w:t>
            </w:r>
            <w:r w:rsidRPr="00D7779A">
              <w:t>.</w:t>
            </w:r>
          </w:p>
        </w:tc>
      </w:tr>
      <w:tr w:rsidR="00464412" w:rsidRPr="00D7779A" w14:paraId="0486A56E" w14:textId="77777777" w:rsidTr="00995B02">
        <w:tc>
          <w:tcPr>
            <w:tcW w:w="2515" w:type="dxa"/>
          </w:tcPr>
          <w:p w14:paraId="59C31C32" w14:textId="77777777" w:rsidR="00464412" w:rsidRPr="00D7779A" w:rsidRDefault="00464412" w:rsidP="00CD1447">
            <w:pPr>
              <w:pStyle w:val="TableText"/>
            </w:pPr>
            <w:r w:rsidRPr="00D7779A">
              <w:t>0x81 0x00</w:t>
            </w:r>
          </w:p>
        </w:tc>
        <w:tc>
          <w:tcPr>
            <w:tcW w:w="3510" w:type="dxa"/>
          </w:tcPr>
          <w:p w14:paraId="2D1D8F05" w14:textId="77777777" w:rsidR="00464412" w:rsidRPr="00D7779A" w:rsidRDefault="00464412" w:rsidP="00CD1447">
            <w:pPr>
              <w:pStyle w:val="TableText"/>
            </w:pPr>
            <w:r w:rsidRPr="00D7779A">
              <w:t>Read bootloader firmware version.</w:t>
            </w:r>
          </w:p>
        </w:tc>
        <w:tc>
          <w:tcPr>
            <w:tcW w:w="1440" w:type="dxa"/>
          </w:tcPr>
          <w:p w14:paraId="62047906" w14:textId="77777777" w:rsidR="00464412" w:rsidRPr="00D7779A" w:rsidRDefault="00464412" w:rsidP="00CD1447">
            <w:pPr>
              <w:pStyle w:val="TableText"/>
            </w:pPr>
            <w:r w:rsidRPr="00D7779A">
              <w:t xml:space="preserve">0xAA 0xXX </w:t>
            </w:r>
            <w:proofErr w:type="spellStart"/>
            <w:r w:rsidRPr="00D7779A">
              <w:t>0xXX</w:t>
            </w:r>
            <w:proofErr w:type="spellEnd"/>
            <w:r w:rsidRPr="00D7779A">
              <w:t xml:space="preserve"> </w:t>
            </w:r>
            <w:proofErr w:type="spellStart"/>
            <w:r w:rsidRPr="00D7779A">
              <w:t>0xXX</w:t>
            </w:r>
            <w:proofErr w:type="spellEnd"/>
          </w:p>
        </w:tc>
        <w:tc>
          <w:tcPr>
            <w:tcW w:w="2160" w:type="dxa"/>
          </w:tcPr>
          <w:p w14:paraId="60A3BC96" w14:textId="11B1F108" w:rsidR="00464412" w:rsidRPr="00D7779A" w:rsidRDefault="00464412" w:rsidP="00CD1447">
            <w:pPr>
              <w:pStyle w:val="TableText"/>
            </w:pPr>
            <w:r w:rsidRPr="00D7779A">
              <w:t>No error. Version is XX.XX.XX</w:t>
            </w:r>
            <w:r w:rsidR="00A00BEE">
              <w:t>.</w:t>
            </w:r>
          </w:p>
        </w:tc>
      </w:tr>
      <w:tr w:rsidR="00464412" w:rsidRPr="00D7779A" w14:paraId="35AC9556" w14:textId="77777777" w:rsidTr="00995B02">
        <w:tc>
          <w:tcPr>
            <w:tcW w:w="2515" w:type="dxa"/>
          </w:tcPr>
          <w:p w14:paraId="3C8525C2" w14:textId="77777777" w:rsidR="00464412" w:rsidRPr="00D7779A" w:rsidRDefault="00464412" w:rsidP="00CD1447">
            <w:pPr>
              <w:pStyle w:val="TableText"/>
            </w:pPr>
            <w:r w:rsidRPr="00D7779A">
              <w:t>0x81 0x01</w:t>
            </w:r>
          </w:p>
        </w:tc>
        <w:tc>
          <w:tcPr>
            <w:tcW w:w="3510" w:type="dxa"/>
          </w:tcPr>
          <w:p w14:paraId="5B06512D" w14:textId="77777777" w:rsidR="00464412" w:rsidRPr="00D7779A" w:rsidRDefault="00464412" w:rsidP="00CD1447">
            <w:pPr>
              <w:pStyle w:val="TableText"/>
            </w:pPr>
            <w:r w:rsidRPr="00D7779A">
              <w:t>Read bootloader page size.</w:t>
            </w:r>
          </w:p>
        </w:tc>
        <w:tc>
          <w:tcPr>
            <w:tcW w:w="1440" w:type="dxa"/>
          </w:tcPr>
          <w:p w14:paraId="1C65130D" w14:textId="77777777" w:rsidR="00464412" w:rsidRPr="00D7779A" w:rsidRDefault="00464412" w:rsidP="00CD1447">
            <w:pPr>
              <w:pStyle w:val="TableText"/>
            </w:pPr>
            <w:r w:rsidRPr="00D7779A">
              <w:t>0xAA 0x20 0x00</w:t>
            </w:r>
          </w:p>
        </w:tc>
        <w:tc>
          <w:tcPr>
            <w:tcW w:w="2160" w:type="dxa"/>
          </w:tcPr>
          <w:p w14:paraId="6C989C2F" w14:textId="77777777" w:rsidR="00464412" w:rsidRPr="00D7779A" w:rsidRDefault="00464412" w:rsidP="00CD1447">
            <w:pPr>
              <w:pStyle w:val="TableText"/>
            </w:pPr>
            <w:r w:rsidRPr="00D7779A">
              <w:t>No error. Page size is 8192.</w:t>
            </w:r>
          </w:p>
        </w:tc>
      </w:tr>
      <w:tr w:rsidR="00464412" w:rsidRPr="00D7779A" w14:paraId="36E2F1A7" w14:textId="77777777" w:rsidTr="00995B02">
        <w:tc>
          <w:tcPr>
            <w:tcW w:w="2515" w:type="dxa"/>
            <w:tcBorders>
              <w:bottom w:val="single" w:sz="4" w:space="0" w:color="auto"/>
            </w:tcBorders>
          </w:tcPr>
          <w:p w14:paraId="7C253DE3" w14:textId="29801F37" w:rsidR="00464412" w:rsidRPr="00D7779A" w:rsidRDefault="00464412" w:rsidP="00704FA9">
            <w:pPr>
              <w:pStyle w:val="TableText"/>
            </w:pPr>
            <w:r w:rsidRPr="00D7779A">
              <w:t>0x80 0x02 0x00 0x05*</w:t>
            </w:r>
          </w:p>
        </w:tc>
        <w:tc>
          <w:tcPr>
            <w:tcW w:w="3510" w:type="dxa"/>
            <w:tcBorders>
              <w:bottom w:val="single" w:sz="4" w:space="0" w:color="auto"/>
            </w:tcBorders>
          </w:tcPr>
          <w:p w14:paraId="706F06FC" w14:textId="333A5906" w:rsidR="00464412" w:rsidRPr="00D7779A" w:rsidRDefault="00464412">
            <w:pPr>
              <w:pStyle w:val="TableText"/>
            </w:pPr>
            <w:r w:rsidRPr="00D7779A">
              <w:t>Bootloader flash. Set the number of pages to 5 based on the whole number of complete and partial pages in the user application .bin file.</w:t>
            </w:r>
          </w:p>
        </w:tc>
        <w:tc>
          <w:tcPr>
            <w:tcW w:w="1440" w:type="dxa"/>
            <w:tcBorders>
              <w:bottom w:val="single" w:sz="4" w:space="0" w:color="auto"/>
            </w:tcBorders>
          </w:tcPr>
          <w:p w14:paraId="6E6BEFB9" w14:textId="77777777" w:rsidR="00464412" w:rsidRPr="00D7779A" w:rsidRDefault="00464412" w:rsidP="00CD1447">
            <w:pPr>
              <w:pStyle w:val="TableText"/>
            </w:pPr>
            <w:r w:rsidRPr="00D7779A">
              <w:t>0xAA</w:t>
            </w:r>
          </w:p>
        </w:tc>
        <w:tc>
          <w:tcPr>
            <w:tcW w:w="2160" w:type="dxa"/>
            <w:tcBorders>
              <w:bottom w:val="single" w:sz="4" w:space="0" w:color="auto"/>
            </w:tcBorders>
          </w:tcPr>
          <w:p w14:paraId="3DD887EA" w14:textId="77777777" w:rsidR="00464412" w:rsidRPr="00D7779A" w:rsidRDefault="00464412" w:rsidP="00CD1447">
            <w:pPr>
              <w:pStyle w:val="TableText"/>
            </w:pPr>
            <w:r w:rsidRPr="00D7779A">
              <w:t>No error.</w:t>
            </w:r>
          </w:p>
        </w:tc>
      </w:tr>
      <w:tr w:rsidR="00464412" w:rsidRPr="00D7779A" w14:paraId="36244824" w14:textId="77777777" w:rsidTr="00995B02">
        <w:tc>
          <w:tcPr>
            <w:tcW w:w="2515" w:type="dxa"/>
            <w:tcBorders>
              <w:top w:val="single" w:sz="4" w:space="0" w:color="auto"/>
            </w:tcBorders>
          </w:tcPr>
          <w:p w14:paraId="3B5D5EBF" w14:textId="77777777" w:rsidR="00464412" w:rsidRPr="00D7779A" w:rsidRDefault="00464412" w:rsidP="00CD1447">
            <w:pPr>
              <w:pStyle w:val="TableText"/>
            </w:pPr>
            <w:r w:rsidRPr="00D7779A">
              <w:t>0x80 0x03*</w:t>
            </w:r>
          </w:p>
        </w:tc>
        <w:tc>
          <w:tcPr>
            <w:tcW w:w="3510" w:type="dxa"/>
            <w:tcBorders>
              <w:top w:val="single" w:sz="4" w:space="0" w:color="auto"/>
            </w:tcBorders>
          </w:tcPr>
          <w:p w14:paraId="08089F61" w14:textId="6075FF10" w:rsidR="00464412" w:rsidRPr="00D7779A" w:rsidRDefault="00464412" w:rsidP="00CD1447">
            <w:pPr>
              <w:pStyle w:val="TableText"/>
            </w:pPr>
            <w:r w:rsidRPr="00D7779A">
              <w:t>Bootloader flash. Erase application.</w:t>
            </w:r>
          </w:p>
        </w:tc>
        <w:tc>
          <w:tcPr>
            <w:tcW w:w="1440" w:type="dxa"/>
            <w:tcBorders>
              <w:top w:val="single" w:sz="4" w:space="0" w:color="auto"/>
            </w:tcBorders>
          </w:tcPr>
          <w:p w14:paraId="4DD7057C" w14:textId="77777777" w:rsidR="00464412" w:rsidRPr="00D7779A" w:rsidRDefault="00464412" w:rsidP="00CD1447">
            <w:pPr>
              <w:pStyle w:val="TableText"/>
            </w:pPr>
            <w:r w:rsidRPr="00D7779A">
              <w:t>0xAA</w:t>
            </w:r>
          </w:p>
        </w:tc>
        <w:tc>
          <w:tcPr>
            <w:tcW w:w="2160" w:type="dxa"/>
            <w:tcBorders>
              <w:top w:val="single" w:sz="4" w:space="0" w:color="auto"/>
            </w:tcBorders>
          </w:tcPr>
          <w:p w14:paraId="4CFA3732" w14:textId="77777777" w:rsidR="00464412" w:rsidRPr="00D7779A" w:rsidRDefault="00464412" w:rsidP="00CD1447">
            <w:pPr>
              <w:pStyle w:val="TableText"/>
            </w:pPr>
            <w:r w:rsidRPr="00D7779A">
              <w:t>No error.</w:t>
            </w:r>
          </w:p>
        </w:tc>
      </w:tr>
      <w:tr w:rsidR="00464412" w:rsidRPr="00D7779A" w14:paraId="4EA6A75E" w14:textId="77777777" w:rsidTr="00995B02">
        <w:trPr>
          <w:cantSplit/>
        </w:trPr>
        <w:tc>
          <w:tcPr>
            <w:tcW w:w="2515" w:type="dxa"/>
          </w:tcPr>
          <w:p w14:paraId="267E7B84" w14:textId="29C6F862" w:rsidR="00464412" w:rsidRPr="00D7779A" w:rsidRDefault="00464412" w:rsidP="00704FA9">
            <w:pPr>
              <w:pStyle w:val="TableText"/>
            </w:pPr>
            <w:r w:rsidRPr="00D7779A">
              <w:t xml:space="preserve">0x80 0x04 0x00 0x80 0x01 ... 0x00 </w:t>
            </w:r>
            <w:proofErr w:type="spellStart"/>
            <w:r w:rsidRPr="00D7779A">
              <w:t>0x00</w:t>
            </w:r>
            <w:proofErr w:type="spellEnd"/>
            <w:r w:rsidRPr="00D7779A">
              <w:t xml:space="preserve"> 0x00*</w:t>
            </w:r>
          </w:p>
        </w:tc>
        <w:tc>
          <w:tcPr>
            <w:tcW w:w="3510" w:type="dxa"/>
          </w:tcPr>
          <w:p w14:paraId="53B3A37F" w14:textId="1148387B" w:rsidR="00464412" w:rsidRPr="00D7779A" w:rsidRDefault="00464412" w:rsidP="00CD1447">
            <w:pPr>
              <w:pStyle w:val="TableText"/>
            </w:pPr>
            <w:r w:rsidRPr="00D7779A">
              <w:t xml:space="preserve">Bootloader flash. Send the first 8K page from the user binary (0x0000 </w:t>
            </w:r>
            <w:r w:rsidR="00374073">
              <w:t>through</w:t>
            </w:r>
            <w:r w:rsidRPr="00D7779A">
              <w:t xml:space="preserve"> 0x1FFF), followed by the computed CRC32</w:t>
            </w:r>
            <w:r w:rsidR="00374073">
              <w:t xml:space="preserve"> and then the</w:t>
            </w:r>
            <w:r w:rsidR="00374073" w:rsidRPr="00D7779A">
              <w:t xml:space="preserve"> </w:t>
            </w:r>
            <w:r w:rsidR="00374073">
              <w:t>12</w:t>
            </w:r>
            <w:r w:rsidRPr="00D7779A">
              <w:t xml:space="preserve"> bytes of zero. See the </w:t>
            </w:r>
            <w:r w:rsidRPr="00D7779A">
              <w:rPr>
                <w:i/>
              </w:rPr>
              <w:t>crc32.c</w:t>
            </w:r>
            <w:r w:rsidRPr="00D7779A">
              <w:t xml:space="preserve"> file in the example for code to compute this value.</w:t>
            </w:r>
          </w:p>
        </w:tc>
        <w:tc>
          <w:tcPr>
            <w:tcW w:w="1440" w:type="dxa"/>
          </w:tcPr>
          <w:p w14:paraId="2D941CF3" w14:textId="77777777" w:rsidR="00464412" w:rsidRPr="00D7779A" w:rsidRDefault="00464412" w:rsidP="00CD1447">
            <w:pPr>
              <w:pStyle w:val="TableText"/>
            </w:pPr>
            <w:r w:rsidRPr="00D7779A">
              <w:t>0xAA</w:t>
            </w:r>
          </w:p>
        </w:tc>
        <w:tc>
          <w:tcPr>
            <w:tcW w:w="2160" w:type="dxa"/>
          </w:tcPr>
          <w:p w14:paraId="262759A4" w14:textId="77777777" w:rsidR="00464412" w:rsidRPr="00D7779A" w:rsidRDefault="00464412" w:rsidP="00CD1447">
            <w:pPr>
              <w:pStyle w:val="TableText"/>
            </w:pPr>
            <w:r w:rsidRPr="00D7779A">
              <w:t>No error.</w:t>
            </w:r>
          </w:p>
        </w:tc>
      </w:tr>
      <w:tr w:rsidR="00464412" w:rsidRPr="00D7779A" w14:paraId="5C0A2CD6" w14:textId="77777777" w:rsidTr="00995B02">
        <w:tc>
          <w:tcPr>
            <w:tcW w:w="2515" w:type="dxa"/>
          </w:tcPr>
          <w:p w14:paraId="6A6FA33A" w14:textId="77777777" w:rsidR="00464412" w:rsidRPr="00D7779A" w:rsidRDefault="00464412" w:rsidP="00CD1447">
            <w:pPr>
              <w:pStyle w:val="TableText"/>
            </w:pPr>
            <w:r w:rsidRPr="00D7779A">
              <w:t xml:space="preserve">0x80 0x04 0x01 0x21 0x00 ... 0x00 </w:t>
            </w:r>
            <w:proofErr w:type="spellStart"/>
            <w:r w:rsidRPr="00D7779A">
              <w:t>0x00</w:t>
            </w:r>
            <w:proofErr w:type="spellEnd"/>
            <w:r w:rsidRPr="00D7779A">
              <w:t xml:space="preserve"> 0x00*</w:t>
            </w:r>
          </w:p>
        </w:tc>
        <w:tc>
          <w:tcPr>
            <w:tcW w:w="3510" w:type="dxa"/>
          </w:tcPr>
          <w:p w14:paraId="57D5DF5B" w14:textId="3338CA17" w:rsidR="00464412" w:rsidRPr="00D7779A" w:rsidRDefault="00464412" w:rsidP="00CD1447">
            <w:pPr>
              <w:pStyle w:val="TableText"/>
            </w:pPr>
            <w:r w:rsidRPr="00D7779A">
              <w:t xml:space="preserve">Bootloader flash. Send the second 8K page from the user binary (0x2000 </w:t>
            </w:r>
            <w:r w:rsidR="00374073">
              <w:t>through</w:t>
            </w:r>
            <w:r w:rsidR="00374073" w:rsidRPr="00D7779A">
              <w:t xml:space="preserve"> </w:t>
            </w:r>
            <w:r w:rsidRPr="00D7779A">
              <w:t xml:space="preserve">0x3FFF), followed by the computed CRC32, </w:t>
            </w:r>
            <w:r w:rsidR="00374073">
              <w:t>then the</w:t>
            </w:r>
            <w:r w:rsidRPr="00D7779A">
              <w:t xml:space="preserve"> </w:t>
            </w:r>
            <w:r w:rsidR="00374073">
              <w:t xml:space="preserve">12 </w:t>
            </w:r>
            <w:r w:rsidRPr="00D7779A">
              <w:t>bytes of zero.</w:t>
            </w:r>
          </w:p>
        </w:tc>
        <w:tc>
          <w:tcPr>
            <w:tcW w:w="1440" w:type="dxa"/>
          </w:tcPr>
          <w:p w14:paraId="42E6867E" w14:textId="77777777" w:rsidR="00464412" w:rsidRPr="00D7779A" w:rsidRDefault="00464412" w:rsidP="00CD1447">
            <w:pPr>
              <w:pStyle w:val="TableText"/>
            </w:pPr>
            <w:r w:rsidRPr="00D7779A">
              <w:t>0xAA</w:t>
            </w:r>
          </w:p>
        </w:tc>
        <w:tc>
          <w:tcPr>
            <w:tcW w:w="2160" w:type="dxa"/>
          </w:tcPr>
          <w:p w14:paraId="20C260D9" w14:textId="77777777" w:rsidR="00464412" w:rsidRPr="00D7779A" w:rsidRDefault="00464412" w:rsidP="00CD1447">
            <w:pPr>
              <w:pStyle w:val="TableText"/>
            </w:pPr>
            <w:r w:rsidRPr="00D7779A">
              <w:t>No error.</w:t>
            </w:r>
          </w:p>
        </w:tc>
      </w:tr>
      <w:tr w:rsidR="00464412" w:rsidRPr="00D7779A" w14:paraId="0EB41682" w14:textId="77777777" w:rsidTr="00995B02">
        <w:tc>
          <w:tcPr>
            <w:tcW w:w="2515" w:type="dxa"/>
          </w:tcPr>
          <w:p w14:paraId="0D66FCF0" w14:textId="77777777" w:rsidR="00464412" w:rsidRPr="00D7779A" w:rsidRDefault="00464412" w:rsidP="00995B02">
            <w:pPr>
              <w:pStyle w:val="TableText"/>
              <w:keepNext/>
            </w:pPr>
            <w:r w:rsidRPr="00D7779A">
              <w:lastRenderedPageBreak/>
              <w:t xml:space="preserve">0x80 0x04 0x02 </w:t>
            </w:r>
            <w:proofErr w:type="spellStart"/>
            <w:r w:rsidRPr="00D7779A">
              <w:t>0x02</w:t>
            </w:r>
            <w:proofErr w:type="spellEnd"/>
            <w:r w:rsidRPr="00D7779A">
              <w:t xml:space="preserve"> 0xC1 ... 0x00 </w:t>
            </w:r>
            <w:proofErr w:type="spellStart"/>
            <w:r w:rsidRPr="00D7779A">
              <w:t>0x00</w:t>
            </w:r>
            <w:proofErr w:type="spellEnd"/>
            <w:r w:rsidRPr="00D7779A">
              <w:t xml:space="preserve"> 0x00*</w:t>
            </w:r>
          </w:p>
        </w:tc>
        <w:tc>
          <w:tcPr>
            <w:tcW w:w="3510" w:type="dxa"/>
          </w:tcPr>
          <w:p w14:paraId="43024BF1" w14:textId="5B64616F" w:rsidR="00464412" w:rsidRPr="00D7779A" w:rsidRDefault="00464412" w:rsidP="00995B02">
            <w:pPr>
              <w:pStyle w:val="TableText"/>
              <w:keepNext/>
            </w:pPr>
            <w:r w:rsidRPr="00D7779A">
              <w:t xml:space="preserve">Bootloader flash. Send the third 8K page from the user binary (0x4000 </w:t>
            </w:r>
            <w:r w:rsidR="00374073">
              <w:t>through</w:t>
            </w:r>
            <w:r w:rsidR="00374073" w:rsidRPr="00D7779A">
              <w:t xml:space="preserve"> </w:t>
            </w:r>
            <w:r w:rsidRPr="00D7779A">
              <w:t xml:space="preserve">0x5FFF), followed by the computed CRC32, </w:t>
            </w:r>
            <w:r w:rsidR="00374073">
              <w:t xml:space="preserve">and then the 12 </w:t>
            </w:r>
            <w:r w:rsidRPr="00D7779A">
              <w:t>bytes of zero.</w:t>
            </w:r>
          </w:p>
        </w:tc>
        <w:tc>
          <w:tcPr>
            <w:tcW w:w="1440" w:type="dxa"/>
          </w:tcPr>
          <w:p w14:paraId="4A2844B3" w14:textId="77777777" w:rsidR="00464412" w:rsidRPr="00D7779A" w:rsidRDefault="00464412" w:rsidP="00CD1447">
            <w:pPr>
              <w:pStyle w:val="TableText"/>
            </w:pPr>
            <w:r w:rsidRPr="00D7779A">
              <w:t>0xAA</w:t>
            </w:r>
          </w:p>
        </w:tc>
        <w:tc>
          <w:tcPr>
            <w:tcW w:w="2160" w:type="dxa"/>
          </w:tcPr>
          <w:p w14:paraId="05E0734D" w14:textId="77777777" w:rsidR="00464412" w:rsidRPr="00D7779A" w:rsidRDefault="00464412" w:rsidP="00CD1447">
            <w:pPr>
              <w:pStyle w:val="TableText"/>
            </w:pPr>
            <w:r w:rsidRPr="00D7779A">
              <w:t>No error.</w:t>
            </w:r>
          </w:p>
        </w:tc>
      </w:tr>
      <w:tr w:rsidR="00464412" w:rsidRPr="00D7779A" w14:paraId="0EB783ED" w14:textId="77777777" w:rsidTr="00995B02">
        <w:trPr>
          <w:cantSplit/>
        </w:trPr>
        <w:tc>
          <w:tcPr>
            <w:tcW w:w="2515" w:type="dxa"/>
          </w:tcPr>
          <w:p w14:paraId="2DD04248" w14:textId="77777777" w:rsidR="00464412" w:rsidRPr="00D7779A" w:rsidRDefault="00464412" w:rsidP="00CD1447">
            <w:pPr>
              <w:pStyle w:val="TableText"/>
            </w:pPr>
            <w:r w:rsidRPr="00D7779A">
              <w:t xml:space="preserve">0x80 0x04 0xFF 0xC3 0x0D ... 0x00 </w:t>
            </w:r>
            <w:proofErr w:type="spellStart"/>
            <w:r w:rsidRPr="00D7779A">
              <w:t>0x00</w:t>
            </w:r>
            <w:proofErr w:type="spellEnd"/>
            <w:r w:rsidRPr="00D7779A">
              <w:t xml:space="preserve"> 0x00*</w:t>
            </w:r>
          </w:p>
        </w:tc>
        <w:tc>
          <w:tcPr>
            <w:tcW w:w="3510" w:type="dxa"/>
          </w:tcPr>
          <w:p w14:paraId="298BA1D1" w14:textId="2B00E65F" w:rsidR="00464412" w:rsidRPr="00D7779A" w:rsidRDefault="00464412" w:rsidP="00CD1447">
            <w:pPr>
              <w:pStyle w:val="TableText"/>
            </w:pPr>
            <w:r w:rsidRPr="00D7779A">
              <w:t xml:space="preserve">Bootloader flash. Send the last 1346 bytes of user binary (0x6000 </w:t>
            </w:r>
            <w:r w:rsidR="00374073">
              <w:t>through</w:t>
            </w:r>
            <w:r w:rsidR="00374073" w:rsidRPr="00D7779A">
              <w:t xml:space="preserve"> </w:t>
            </w:r>
            <w:r w:rsidRPr="00D7779A">
              <w:t xml:space="preserve">0x6541) appended with 6846 bytes </w:t>
            </w:r>
            <w:r w:rsidR="00374073">
              <w:t xml:space="preserve">of </w:t>
            </w:r>
            <w:r w:rsidRPr="00D7779A">
              <w:t>0x00, followed by the computed CRC32 of</w:t>
            </w:r>
            <w:r w:rsidR="00374073">
              <w:t xml:space="preserve"> the</w:t>
            </w:r>
            <w:r w:rsidRPr="00D7779A">
              <w:t xml:space="preserve"> sent 8192 bytes, </w:t>
            </w:r>
            <w:r w:rsidR="00374073">
              <w:t xml:space="preserve">and then the 12 </w:t>
            </w:r>
            <w:r w:rsidRPr="00D7779A">
              <w:t>bytes of zero.</w:t>
            </w:r>
          </w:p>
        </w:tc>
        <w:tc>
          <w:tcPr>
            <w:tcW w:w="1440" w:type="dxa"/>
          </w:tcPr>
          <w:p w14:paraId="6CCBAAB6" w14:textId="77777777" w:rsidR="00464412" w:rsidRPr="00D7779A" w:rsidRDefault="00464412" w:rsidP="00CD1447">
            <w:pPr>
              <w:pStyle w:val="TableText"/>
            </w:pPr>
            <w:r w:rsidRPr="00D7779A">
              <w:t>0xAA</w:t>
            </w:r>
          </w:p>
        </w:tc>
        <w:tc>
          <w:tcPr>
            <w:tcW w:w="2160" w:type="dxa"/>
          </w:tcPr>
          <w:p w14:paraId="5C60F583" w14:textId="77777777" w:rsidR="00464412" w:rsidRPr="00D7779A" w:rsidRDefault="00464412" w:rsidP="00CD1447">
            <w:pPr>
              <w:pStyle w:val="TableText"/>
            </w:pPr>
            <w:r w:rsidRPr="00D7779A">
              <w:t>No error.</w:t>
            </w:r>
          </w:p>
        </w:tc>
      </w:tr>
      <w:tr w:rsidR="00464412" w:rsidRPr="00D7779A" w14:paraId="05511190" w14:textId="77777777" w:rsidTr="00995B02">
        <w:trPr>
          <w:cantSplit/>
          <w:trHeight w:val="1349"/>
        </w:trPr>
        <w:tc>
          <w:tcPr>
            <w:tcW w:w="2515" w:type="dxa"/>
          </w:tcPr>
          <w:p w14:paraId="314CCCB4" w14:textId="77777777" w:rsidR="00464412" w:rsidRPr="00D7779A" w:rsidRDefault="00464412" w:rsidP="00CD1447">
            <w:pPr>
              <w:pStyle w:val="TableText"/>
            </w:pPr>
            <w:r w:rsidRPr="00D7779A">
              <w:t xml:space="preserve">0x80 0x04 0xE3 0x2D 0x1F ... 0x00 </w:t>
            </w:r>
            <w:proofErr w:type="spellStart"/>
            <w:r w:rsidRPr="00D7779A">
              <w:t>0x00</w:t>
            </w:r>
            <w:proofErr w:type="spellEnd"/>
            <w:r w:rsidRPr="00D7779A">
              <w:t xml:space="preserve"> 0x00*</w:t>
            </w:r>
          </w:p>
        </w:tc>
        <w:tc>
          <w:tcPr>
            <w:tcW w:w="3510" w:type="dxa"/>
          </w:tcPr>
          <w:p w14:paraId="6A55D24E" w14:textId="7B87DE1D" w:rsidR="00464412" w:rsidRPr="00D7779A" w:rsidRDefault="00464412" w:rsidP="00CD1447">
            <w:pPr>
              <w:pStyle w:val="TableText"/>
            </w:pPr>
            <w:r w:rsidRPr="00D7779A">
              <w:t>Bootloader flash. Send 4-byte CRC32 of bin image (LSB first), appended with 4-byte length of bin image (LSB first 0x42, 0x65, 0x00, 0x00), appended with 8184 bytes</w:t>
            </w:r>
            <w:r w:rsidR="00374073">
              <w:t xml:space="preserve"> of</w:t>
            </w:r>
            <w:r w:rsidRPr="00D7779A">
              <w:t xml:space="preserve"> 0x00, followed by the computed CRC32 of sent 8192 bytes, </w:t>
            </w:r>
            <w:r w:rsidR="00374073">
              <w:t xml:space="preserve">and the 12 </w:t>
            </w:r>
            <w:r w:rsidRPr="00D7779A">
              <w:t>bytes of zero.</w:t>
            </w:r>
          </w:p>
        </w:tc>
        <w:tc>
          <w:tcPr>
            <w:tcW w:w="1440" w:type="dxa"/>
          </w:tcPr>
          <w:p w14:paraId="7971EE06" w14:textId="77777777" w:rsidR="00464412" w:rsidRPr="00D7779A" w:rsidRDefault="00464412" w:rsidP="00CD1447">
            <w:pPr>
              <w:pStyle w:val="TableText"/>
            </w:pPr>
            <w:r w:rsidRPr="00D7779A">
              <w:t>0xAA</w:t>
            </w:r>
          </w:p>
        </w:tc>
        <w:tc>
          <w:tcPr>
            <w:tcW w:w="2160" w:type="dxa"/>
          </w:tcPr>
          <w:p w14:paraId="22C54767" w14:textId="77777777" w:rsidR="00464412" w:rsidRPr="00D7779A" w:rsidRDefault="00464412" w:rsidP="00CD1447">
            <w:pPr>
              <w:pStyle w:val="TableText"/>
            </w:pPr>
            <w:r w:rsidRPr="00D7779A">
              <w:t>No error.</w:t>
            </w:r>
          </w:p>
        </w:tc>
      </w:tr>
      <w:tr w:rsidR="009D6321" w:rsidRPr="00D7779A" w14:paraId="1E1A3EBB" w14:textId="77777777" w:rsidTr="00995B02">
        <w:trPr>
          <w:cantSplit/>
          <w:trHeight w:val="1439"/>
        </w:trPr>
        <w:tc>
          <w:tcPr>
            <w:tcW w:w="2515" w:type="dxa"/>
          </w:tcPr>
          <w:p w14:paraId="742D9DA8" w14:textId="24E7C2A0" w:rsidR="009D6321" w:rsidRPr="009D6321" w:rsidRDefault="009D6321" w:rsidP="009D6321">
            <w:pPr>
              <w:pStyle w:val="TableText"/>
            </w:pPr>
            <w:r w:rsidRPr="009D6321">
              <w:t>0x01 0x00 0x00*</w:t>
            </w:r>
          </w:p>
        </w:tc>
        <w:tc>
          <w:tcPr>
            <w:tcW w:w="3510" w:type="dxa"/>
          </w:tcPr>
          <w:p w14:paraId="6A223D2E" w14:textId="77777777" w:rsidR="009D6321" w:rsidRPr="009D6321" w:rsidRDefault="009D6321" w:rsidP="009D6321">
            <w:pPr>
              <w:pStyle w:val="TableText"/>
            </w:pPr>
            <w:r w:rsidRPr="009D6321">
              <w:t>Exit bootloader mode and jump to application.</w:t>
            </w:r>
          </w:p>
          <w:p w14:paraId="1506224E" w14:textId="1E046DCF" w:rsidR="009D6321" w:rsidRPr="009D6321" w:rsidRDefault="009D6321" w:rsidP="009D6321">
            <w:pPr>
              <w:pStyle w:val="TableText"/>
            </w:pPr>
            <w:r w:rsidRPr="009D6321">
              <w:t>Note</w:t>
            </w:r>
            <w:r w:rsidR="00704FA9">
              <w:t>: S</w:t>
            </w:r>
            <w:r w:rsidR="00704FA9" w:rsidRPr="009D6321">
              <w:t xml:space="preserve">ending </w:t>
            </w:r>
            <w:r w:rsidR="00704FA9">
              <w:t xml:space="preserve">the </w:t>
            </w:r>
            <w:r w:rsidRPr="009D6321">
              <w:t xml:space="preserve">bootloader command is not mandatory. </w:t>
            </w:r>
            <w:r w:rsidR="00704FA9">
              <w:t>T</w:t>
            </w:r>
            <w:r w:rsidRPr="009D6321">
              <w:t xml:space="preserve">he microcontroller </w:t>
            </w:r>
            <w:r w:rsidR="00704FA9">
              <w:t xml:space="preserve">can be </w:t>
            </w:r>
            <w:proofErr w:type="gramStart"/>
            <w:r w:rsidR="00704FA9">
              <w:t>reset</w:t>
            </w:r>
            <w:proofErr w:type="gramEnd"/>
            <w:r w:rsidR="00704FA9">
              <w:t xml:space="preserve"> </w:t>
            </w:r>
            <w:r w:rsidRPr="009D6321">
              <w:t xml:space="preserve">and the EBL pin </w:t>
            </w:r>
            <w:r w:rsidR="00704FA9">
              <w:t xml:space="preserve">can be set </w:t>
            </w:r>
            <w:r w:rsidRPr="009D6321">
              <w:t xml:space="preserve">to reverse </w:t>
            </w:r>
            <w:r w:rsidR="00704FA9">
              <w:t xml:space="preserve">the </w:t>
            </w:r>
            <w:r w:rsidRPr="009D6321">
              <w:t>polarity to jump on the application.</w:t>
            </w:r>
          </w:p>
        </w:tc>
        <w:tc>
          <w:tcPr>
            <w:tcW w:w="1440" w:type="dxa"/>
          </w:tcPr>
          <w:p w14:paraId="275ECFF2" w14:textId="7EFF774C" w:rsidR="009D6321" w:rsidRPr="009D6321" w:rsidRDefault="009D6321" w:rsidP="009D6321">
            <w:pPr>
              <w:pStyle w:val="TableText"/>
            </w:pPr>
            <w:r w:rsidRPr="009D6321">
              <w:t>0xAA</w:t>
            </w:r>
          </w:p>
        </w:tc>
        <w:tc>
          <w:tcPr>
            <w:tcW w:w="2160" w:type="dxa"/>
          </w:tcPr>
          <w:p w14:paraId="7B5C46EF" w14:textId="29908C02" w:rsidR="009D6321" w:rsidRPr="009D6321" w:rsidRDefault="009D6321" w:rsidP="009D6321">
            <w:pPr>
              <w:pStyle w:val="TableText"/>
            </w:pPr>
            <w:r w:rsidRPr="009D6321">
              <w:t>No error.</w:t>
            </w:r>
          </w:p>
        </w:tc>
      </w:tr>
    </w:tbl>
    <w:p w14:paraId="014E1D4D" w14:textId="77777777" w:rsidR="00464412" w:rsidRPr="00D7779A" w:rsidRDefault="00464412" w:rsidP="00464412">
      <w:pPr>
        <w:pStyle w:val="Body"/>
        <w:spacing w:before="0"/>
        <w:rPr>
          <w:i/>
          <w:sz w:val="18"/>
          <w:szCs w:val="18"/>
        </w:rPr>
      </w:pPr>
      <w:r w:rsidRPr="00D7779A">
        <w:rPr>
          <w:i/>
          <w:sz w:val="18"/>
          <w:szCs w:val="18"/>
        </w:rPr>
        <w:t>*Mandatory</w:t>
      </w:r>
    </w:p>
    <w:p w14:paraId="2CC6C57A" w14:textId="77777777" w:rsidR="00464412" w:rsidRPr="00D7779A" w:rsidRDefault="00464412" w:rsidP="00464412">
      <w:pPr>
        <w:pStyle w:val="Body"/>
        <w:spacing w:before="0"/>
        <w:rPr>
          <w:i/>
          <w:sz w:val="18"/>
        </w:rPr>
      </w:pPr>
      <w:r w:rsidRPr="00D7779A">
        <w:rPr>
          <w:i/>
          <w:sz w:val="18"/>
          <w:szCs w:val="18"/>
        </w:rPr>
        <w:t>+Recommended</w:t>
      </w:r>
    </w:p>
    <w:p w14:paraId="60929D21" w14:textId="77777777" w:rsidR="00464412" w:rsidRPr="00D7779A" w:rsidRDefault="00464412" w:rsidP="00464412">
      <w:pPr>
        <w:pStyle w:val="H2-Heading"/>
        <w:rPr>
          <w:rFonts w:ascii="Arial" w:hAnsi="Arial" w:cs="Arial"/>
        </w:rPr>
      </w:pPr>
      <w:r w:rsidRPr="00D7779A">
        <w:rPr>
          <w:rFonts w:ascii="Arial" w:hAnsi="Arial" w:cs="Arial"/>
        </w:rPr>
        <w:br w:type="page"/>
      </w:r>
    </w:p>
    <w:p w14:paraId="73A2EF16" w14:textId="326AF3AF" w:rsidR="00464412" w:rsidRPr="00D7779A" w:rsidRDefault="00464412" w:rsidP="00464412">
      <w:pPr>
        <w:pStyle w:val="Body"/>
      </w:pPr>
      <w:r w:rsidRPr="00D7779A">
        <w:lastRenderedPageBreak/>
        <w:t xml:space="preserve">Some host devices </w:t>
      </w:r>
      <w:r w:rsidR="00374073">
        <w:t>might</w:t>
      </w:r>
      <w:r w:rsidR="00374073" w:rsidRPr="00D7779A">
        <w:t xml:space="preserve"> </w:t>
      </w:r>
      <w:r w:rsidRPr="00D7779A">
        <w:t xml:space="preserve">not support sending </w:t>
      </w:r>
      <w:r w:rsidR="00374073">
        <w:t xml:space="preserve">the </w:t>
      </w:r>
      <w:r w:rsidRPr="00D7779A">
        <w:t xml:space="preserve">flash page payload </w:t>
      </w:r>
      <w:r w:rsidR="00374073" w:rsidRPr="00D7779A">
        <w:t>a</w:t>
      </w:r>
      <w:r w:rsidR="00374073">
        <w:t>s a</w:t>
      </w:r>
      <w:r w:rsidR="00374073" w:rsidRPr="00D7779A">
        <w:t xml:space="preserve"> </w:t>
      </w:r>
      <w:r w:rsidRPr="00D7779A">
        <w:t xml:space="preserve">single chunk. </w:t>
      </w:r>
      <w:r w:rsidRPr="00101CC2">
        <w:rPr>
          <w:b/>
          <w:bCs/>
        </w:rPr>
        <w:fldChar w:fldCharType="begin"/>
      </w:r>
      <w:r w:rsidRPr="00101CC2">
        <w:rPr>
          <w:b/>
          <w:bCs/>
        </w:rPr>
        <w:instrText xml:space="preserve"> REF _Ref9341614 \h </w:instrText>
      </w:r>
      <w:r w:rsidR="00D7779A" w:rsidRPr="00101CC2">
        <w:rPr>
          <w:b/>
          <w:bCs/>
        </w:rPr>
        <w:instrText xml:space="preserve"> \* MERGEFORMAT </w:instrText>
      </w:r>
      <w:r w:rsidRPr="00101CC2">
        <w:rPr>
          <w:b/>
          <w:bCs/>
        </w:rPr>
      </w:r>
      <w:r w:rsidRPr="00101CC2">
        <w:rPr>
          <w:b/>
          <w:bCs/>
        </w:rPr>
        <w:fldChar w:fldCharType="separate"/>
      </w:r>
      <w:r w:rsidR="00BD36E2" w:rsidRPr="00BD36E2">
        <w:rPr>
          <w:b/>
          <w:bCs/>
        </w:rPr>
        <w:t xml:space="preserve">Table </w:t>
      </w:r>
      <w:r w:rsidR="00BD36E2" w:rsidRPr="00BD36E2">
        <w:rPr>
          <w:b/>
          <w:bCs/>
          <w:noProof/>
        </w:rPr>
        <w:t>9</w:t>
      </w:r>
      <w:r w:rsidRPr="00101CC2">
        <w:rPr>
          <w:b/>
          <w:bCs/>
        </w:rPr>
        <w:fldChar w:fldCharType="end"/>
      </w:r>
      <w:r w:rsidRPr="00D7779A">
        <w:t xml:space="preserve"> shows how to download</w:t>
      </w:r>
      <w:r w:rsidR="00374073">
        <w:t xml:space="preserve"> the</w:t>
      </w:r>
      <w:r w:rsidRPr="00D7779A">
        <w:t xml:space="preserve"> application by </w:t>
      </w:r>
      <w:r w:rsidR="00374073">
        <w:t xml:space="preserve">using the </w:t>
      </w:r>
      <w:r w:rsidRPr="00D7779A">
        <w:t xml:space="preserve">partial page download feature. </w:t>
      </w:r>
      <w:r w:rsidR="00374073">
        <w:t>E</w:t>
      </w:r>
      <w:r w:rsidRPr="00D7779A">
        <w:t xml:space="preserve">ach flash page payload (8208-byte) data can be sent by different length packet sizes varying between </w:t>
      </w:r>
      <w:r w:rsidR="0047114D">
        <w:br/>
      </w:r>
      <w:r w:rsidRPr="00D7779A">
        <w:t>1</w:t>
      </w:r>
      <w:r w:rsidR="00374073">
        <w:t xml:space="preserve"> byte</w:t>
      </w:r>
      <w:r w:rsidRPr="00D7779A">
        <w:t xml:space="preserve"> and 8208 bytes. </w:t>
      </w:r>
      <w:r w:rsidR="00374073">
        <w:t xml:space="preserve">In </w:t>
      </w:r>
      <w:r w:rsidRPr="00D7779A">
        <w:t xml:space="preserve">this example, </w:t>
      </w:r>
      <w:r w:rsidR="00374073">
        <w:t xml:space="preserve">the </w:t>
      </w:r>
      <w:r w:rsidRPr="00D7779A">
        <w:t>partial page data load size is selected as 4000.</w:t>
      </w:r>
    </w:p>
    <w:p w14:paraId="4CBB1D52" w14:textId="591E13D7" w:rsidR="00464412" w:rsidRPr="00D7779A" w:rsidRDefault="00464412" w:rsidP="00464412">
      <w:pPr>
        <w:pStyle w:val="TableTitle"/>
        <w:rPr>
          <w:rFonts w:cs="Arial"/>
        </w:rPr>
      </w:pPr>
      <w:bookmarkStart w:id="99" w:name="_Ref9341614"/>
      <w:bookmarkStart w:id="100" w:name="_Hlk10110501"/>
      <w:bookmarkStart w:id="101" w:name="_Toc80800221"/>
      <w:r w:rsidRPr="00D7779A">
        <w:rPr>
          <w:rFonts w:cs="Arial"/>
        </w:rPr>
        <w:t xml:space="preserve">Table </w:t>
      </w:r>
      <w:r w:rsidRPr="00D7779A">
        <w:rPr>
          <w:rFonts w:cs="Arial"/>
          <w:noProof/>
        </w:rPr>
        <w:fldChar w:fldCharType="begin"/>
      </w:r>
      <w:r w:rsidRPr="00D7779A">
        <w:rPr>
          <w:rFonts w:cs="Arial"/>
          <w:noProof/>
        </w:rPr>
        <w:instrText xml:space="preserve"> SEQ Table \* ARABIC </w:instrText>
      </w:r>
      <w:r w:rsidRPr="00D7779A">
        <w:rPr>
          <w:rFonts w:cs="Arial"/>
          <w:noProof/>
        </w:rPr>
        <w:fldChar w:fldCharType="separate"/>
      </w:r>
      <w:r w:rsidR="00BD36E2">
        <w:rPr>
          <w:rFonts w:cs="Arial"/>
          <w:noProof/>
        </w:rPr>
        <w:t>9</w:t>
      </w:r>
      <w:r w:rsidRPr="00D7779A">
        <w:rPr>
          <w:rFonts w:cs="Arial"/>
          <w:noProof/>
        </w:rPr>
        <w:fldChar w:fldCharType="end"/>
      </w:r>
      <w:bookmarkEnd w:id="99"/>
      <w:r w:rsidRPr="00D7779A">
        <w:rPr>
          <w:rFonts w:cs="Arial"/>
        </w:rPr>
        <w:t>. Binary File Partial Application Programming Example</w:t>
      </w:r>
      <w:bookmarkEnd w:id="101"/>
    </w:p>
    <w:tbl>
      <w:tblPr>
        <w:tblStyle w:val="TableGrid"/>
        <w:tblW w:w="9355" w:type="dxa"/>
        <w:tblLayout w:type="fixed"/>
        <w:tblLook w:val="04A0" w:firstRow="1" w:lastRow="0" w:firstColumn="1" w:lastColumn="0" w:noHBand="0" w:noVBand="1"/>
      </w:tblPr>
      <w:tblGrid>
        <w:gridCol w:w="2605"/>
        <w:gridCol w:w="3240"/>
        <w:gridCol w:w="1440"/>
        <w:gridCol w:w="2070"/>
      </w:tblGrid>
      <w:tr w:rsidR="00464412" w:rsidRPr="00D7779A" w14:paraId="4C317614" w14:textId="77777777" w:rsidTr="003C1057">
        <w:trPr>
          <w:cantSplit/>
          <w:tblHeader/>
        </w:trPr>
        <w:tc>
          <w:tcPr>
            <w:tcW w:w="2605" w:type="dxa"/>
            <w:shd w:val="clear" w:color="auto" w:fill="D9D9D9" w:themeFill="background1" w:themeFillShade="D9"/>
          </w:tcPr>
          <w:p w14:paraId="4160B638" w14:textId="77777777" w:rsidR="00464412" w:rsidRPr="00D7779A" w:rsidRDefault="00464412" w:rsidP="00CD1447">
            <w:pPr>
              <w:pStyle w:val="TableHeader"/>
            </w:pPr>
            <w:r w:rsidRPr="00D7779A">
              <w:t>HOST COMMAND</w:t>
            </w:r>
          </w:p>
        </w:tc>
        <w:tc>
          <w:tcPr>
            <w:tcW w:w="3240" w:type="dxa"/>
            <w:shd w:val="clear" w:color="auto" w:fill="D9D9D9" w:themeFill="background1" w:themeFillShade="D9"/>
          </w:tcPr>
          <w:p w14:paraId="363B5D9B" w14:textId="77777777" w:rsidR="00464412" w:rsidRPr="00D7779A" w:rsidRDefault="00464412" w:rsidP="00183C72">
            <w:pPr>
              <w:pStyle w:val="TableHeader"/>
            </w:pPr>
            <w:r w:rsidRPr="00D7779A">
              <w:t>COMMAND DESCRIPTION</w:t>
            </w:r>
          </w:p>
        </w:tc>
        <w:tc>
          <w:tcPr>
            <w:tcW w:w="1440" w:type="dxa"/>
            <w:shd w:val="clear" w:color="auto" w:fill="D9D9D9" w:themeFill="background1" w:themeFillShade="D9"/>
          </w:tcPr>
          <w:p w14:paraId="1E82E64B" w14:textId="58F0083A" w:rsidR="00464412" w:rsidRPr="00D7779A" w:rsidRDefault="00464412" w:rsidP="00CD1447">
            <w:pPr>
              <w:pStyle w:val="TableHeader"/>
            </w:pPr>
            <w:r w:rsidRPr="00D7779A">
              <w:t>MAX</w:t>
            </w:r>
            <w:r w:rsidR="007847E6">
              <w:t>78000</w:t>
            </w:r>
            <w:r w:rsidRPr="00D7779A">
              <w:t xml:space="preserve"> BOOTLOADER RESPONSE</w:t>
            </w:r>
          </w:p>
        </w:tc>
        <w:tc>
          <w:tcPr>
            <w:tcW w:w="2070" w:type="dxa"/>
            <w:shd w:val="clear" w:color="auto" w:fill="D9D9D9" w:themeFill="background1" w:themeFillShade="D9"/>
          </w:tcPr>
          <w:p w14:paraId="1EC97CB3" w14:textId="77777777" w:rsidR="00464412" w:rsidRPr="00D7779A" w:rsidRDefault="00464412" w:rsidP="00CD1447">
            <w:pPr>
              <w:pStyle w:val="TableHeader"/>
            </w:pPr>
            <w:r w:rsidRPr="00D7779A">
              <w:t>RESPONSE</w:t>
            </w:r>
          </w:p>
          <w:p w14:paraId="32C1B45F" w14:textId="77777777" w:rsidR="00464412" w:rsidRPr="00D7779A" w:rsidRDefault="00464412" w:rsidP="00CD1447">
            <w:pPr>
              <w:pStyle w:val="TableHeader"/>
              <w:rPr>
                <w:highlight w:val="yellow"/>
              </w:rPr>
            </w:pPr>
            <w:r w:rsidRPr="00D7779A">
              <w:t>DESCRIPTION</w:t>
            </w:r>
          </w:p>
        </w:tc>
      </w:tr>
      <w:tr w:rsidR="00FF01CD" w:rsidRPr="00D7779A" w14:paraId="1AFF7C8D" w14:textId="77777777" w:rsidTr="00DA10D1">
        <w:tc>
          <w:tcPr>
            <w:tcW w:w="2605" w:type="dxa"/>
          </w:tcPr>
          <w:p w14:paraId="2B637425" w14:textId="77777777" w:rsidR="00FF01CD" w:rsidRPr="00D7779A" w:rsidRDefault="00FF01CD" w:rsidP="00FF01CD">
            <w:pPr>
              <w:pStyle w:val="TableText"/>
              <w:spacing w:line="240" w:lineRule="auto"/>
            </w:pPr>
            <w:r w:rsidRPr="00D7779A">
              <w:t>0x01 0x00 0x08*</w:t>
            </w:r>
          </w:p>
        </w:tc>
        <w:tc>
          <w:tcPr>
            <w:tcW w:w="3240" w:type="dxa"/>
          </w:tcPr>
          <w:p w14:paraId="5F4292C4" w14:textId="77777777" w:rsidR="003749BE" w:rsidRDefault="00FF01CD" w:rsidP="00FF01CD">
            <w:pPr>
              <w:pStyle w:val="TableText"/>
              <w:spacing w:line="240" w:lineRule="auto"/>
            </w:pPr>
            <w:r w:rsidRPr="00D7779A">
              <w:t>Set mode to 0x08 for bootloader mode.</w:t>
            </w:r>
          </w:p>
          <w:p w14:paraId="216B6CA9" w14:textId="79C482B2" w:rsidR="00FF01CD" w:rsidRPr="00D7779A" w:rsidRDefault="00FF01CD" w:rsidP="00FF01CD">
            <w:pPr>
              <w:pStyle w:val="TableText"/>
              <w:spacing w:line="240" w:lineRule="auto"/>
            </w:pPr>
            <w:r w:rsidRPr="00D7779A">
              <w:t>Note that this is one of the alternative methods for entering bootloader</w:t>
            </w:r>
            <w:r w:rsidR="003749BE">
              <w:t xml:space="preserve"> mode</w:t>
            </w:r>
            <w:r w:rsidRPr="00D7779A">
              <w:t>. If this command is used</w:t>
            </w:r>
            <w:r w:rsidR="003749BE">
              <w:t>,</w:t>
            </w:r>
            <w:r w:rsidRPr="00D7779A">
              <w:t xml:space="preserve"> </w:t>
            </w:r>
            <w:r w:rsidR="003749BE">
              <w:t xml:space="preserve">the </w:t>
            </w:r>
            <w:r w:rsidRPr="00D7779A">
              <w:t xml:space="preserve">EBL pin is not </w:t>
            </w:r>
            <w:proofErr w:type="gramStart"/>
            <w:r w:rsidRPr="00D7779A">
              <w:t>necessary</w:t>
            </w:r>
            <w:proofErr w:type="gramEnd"/>
            <w:r w:rsidRPr="00D7779A">
              <w:t xml:space="preserve"> See </w:t>
            </w:r>
            <w:r w:rsidR="003749BE">
              <w:t xml:space="preserve">the </w:t>
            </w:r>
            <w:r w:rsidRPr="00D7779A">
              <w:t xml:space="preserve">Entering Bootloader Mode from </w:t>
            </w:r>
            <w:r w:rsidR="00DE54ED">
              <w:t xml:space="preserve">the </w:t>
            </w:r>
            <w:r w:rsidRPr="00D7779A">
              <w:t xml:space="preserve">Application Mode </w:t>
            </w:r>
            <w:r w:rsidR="003749BE" w:rsidRPr="00D7779A">
              <w:t xml:space="preserve">section </w:t>
            </w:r>
            <w:r w:rsidRPr="00D7779A">
              <w:t>for alternative ways to enter bootloader</w:t>
            </w:r>
            <w:r w:rsidR="003749BE">
              <w:t xml:space="preserve"> mode.</w:t>
            </w:r>
          </w:p>
        </w:tc>
        <w:tc>
          <w:tcPr>
            <w:tcW w:w="1440" w:type="dxa"/>
          </w:tcPr>
          <w:p w14:paraId="3134523B" w14:textId="77777777" w:rsidR="00FF01CD" w:rsidRPr="00D7779A" w:rsidRDefault="00FF01CD" w:rsidP="00FF01CD">
            <w:pPr>
              <w:pStyle w:val="TableText"/>
              <w:spacing w:line="240" w:lineRule="auto"/>
            </w:pPr>
            <w:r w:rsidRPr="00D7779A">
              <w:t>0xAA</w:t>
            </w:r>
          </w:p>
        </w:tc>
        <w:tc>
          <w:tcPr>
            <w:tcW w:w="2070" w:type="dxa"/>
          </w:tcPr>
          <w:p w14:paraId="3F437C2C" w14:textId="77777777" w:rsidR="00FF01CD" w:rsidRPr="00D7779A" w:rsidRDefault="00FF01CD" w:rsidP="00FF01CD">
            <w:pPr>
              <w:pStyle w:val="TableText"/>
              <w:spacing w:line="240" w:lineRule="auto"/>
            </w:pPr>
            <w:r w:rsidRPr="00D7779A">
              <w:t>No error.</w:t>
            </w:r>
          </w:p>
        </w:tc>
      </w:tr>
      <w:tr w:rsidR="00FF01CD" w:rsidRPr="00D7779A" w14:paraId="45E9F3EF" w14:textId="77777777" w:rsidTr="00DA10D1">
        <w:tc>
          <w:tcPr>
            <w:tcW w:w="2605" w:type="dxa"/>
          </w:tcPr>
          <w:p w14:paraId="5659FB86" w14:textId="3BB29DC1" w:rsidR="00FF01CD" w:rsidRPr="00D7779A" w:rsidRDefault="00FF01CD" w:rsidP="00FF01CD">
            <w:pPr>
              <w:pStyle w:val="TableText"/>
            </w:pPr>
            <w:r w:rsidRPr="00D7779A">
              <w:t>0x02 0x00*</w:t>
            </w:r>
          </w:p>
        </w:tc>
        <w:tc>
          <w:tcPr>
            <w:tcW w:w="3240" w:type="dxa"/>
          </w:tcPr>
          <w:p w14:paraId="55131666" w14:textId="77777777" w:rsidR="00FF01CD" w:rsidRPr="00D7779A" w:rsidRDefault="00FF01CD" w:rsidP="00FF01CD">
            <w:pPr>
              <w:pStyle w:val="TableText"/>
            </w:pPr>
            <w:r w:rsidRPr="00D7779A">
              <w:t>Read mode.</w:t>
            </w:r>
          </w:p>
        </w:tc>
        <w:tc>
          <w:tcPr>
            <w:tcW w:w="1440" w:type="dxa"/>
          </w:tcPr>
          <w:p w14:paraId="584F3546" w14:textId="77777777" w:rsidR="00FF01CD" w:rsidRPr="00D7779A" w:rsidRDefault="00FF01CD" w:rsidP="00FF01CD">
            <w:pPr>
              <w:pStyle w:val="TableText"/>
            </w:pPr>
            <w:r w:rsidRPr="00D7779A">
              <w:t>0xAA 0x08</w:t>
            </w:r>
          </w:p>
        </w:tc>
        <w:tc>
          <w:tcPr>
            <w:tcW w:w="2070" w:type="dxa"/>
          </w:tcPr>
          <w:p w14:paraId="71BB9FAF" w14:textId="77777777" w:rsidR="00FF01CD" w:rsidRPr="00D7779A" w:rsidRDefault="00FF01CD" w:rsidP="00FF01CD">
            <w:pPr>
              <w:pStyle w:val="TableText"/>
            </w:pPr>
            <w:r w:rsidRPr="00D7779A">
              <w:t>No error. Mode is bootloader.</w:t>
            </w:r>
          </w:p>
        </w:tc>
      </w:tr>
      <w:tr w:rsidR="00FF01CD" w:rsidRPr="00D7779A" w14:paraId="6A5D1DA4" w14:textId="77777777" w:rsidTr="00DA10D1">
        <w:tc>
          <w:tcPr>
            <w:tcW w:w="2605" w:type="dxa"/>
          </w:tcPr>
          <w:p w14:paraId="3B3FFF4D" w14:textId="77777777" w:rsidR="00FF01CD" w:rsidRPr="00D7779A" w:rsidRDefault="00FF01CD" w:rsidP="00FF01CD">
            <w:pPr>
              <w:pStyle w:val="TableText"/>
            </w:pPr>
            <w:r w:rsidRPr="00D7779A">
              <w:t>0xFF 0x00+</w:t>
            </w:r>
          </w:p>
        </w:tc>
        <w:tc>
          <w:tcPr>
            <w:tcW w:w="3240" w:type="dxa"/>
          </w:tcPr>
          <w:p w14:paraId="213200E5" w14:textId="77777777" w:rsidR="00FF01CD" w:rsidRPr="00D7779A" w:rsidRDefault="00FF01CD" w:rsidP="00FF01CD">
            <w:pPr>
              <w:pStyle w:val="TableText"/>
            </w:pPr>
            <w:r w:rsidRPr="00D7779A">
              <w:t>Get ID and MCU type.</w:t>
            </w:r>
          </w:p>
        </w:tc>
        <w:tc>
          <w:tcPr>
            <w:tcW w:w="1440" w:type="dxa"/>
          </w:tcPr>
          <w:p w14:paraId="16591574" w14:textId="4F10BCDC" w:rsidR="00FF01CD" w:rsidRPr="00D7779A" w:rsidRDefault="00FF01CD" w:rsidP="00FF01CD">
            <w:pPr>
              <w:pStyle w:val="TableText"/>
            </w:pPr>
            <w:r w:rsidRPr="00D7779A">
              <w:t>0xAA 0x0</w:t>
            </w:r>
            <w:r w:rsidR="007847E6">
              <w:t>5</w:t>
            </w:r>
          </w:p>
        </w:tc>
        <w:tc>
          <w:tcPr>
            <w:tcW w:w="2070" w:type="dxa"/>
          </w:tcPr>
          <w:p w14:paraId="7298C8D2" w14:textId="7C1AA41E" w:rsidR="00FF01CD" w:rsidRPr="00D7779A" w:rsidRDefault="00FF01CD" w:rsidP="00FF01CD">
            <w:pPr>
              <w:pStyle w:val="TableText"/>
            </w:pPr>
            <w:r w:rsidRPr="00D7779A">
              <w:t>No error. MCU is MAX</w:t>
            </w:r>
            <w:r w:rsidR="007847E6">
              <w:t>78000</w:t>
            </w:r>
            <w:r w:rsidRPr="00D7779A">
              <w:t>.</w:t>
            </w:r>
          </w:p>
        </w:tc>
      </w:tr>
      <w:tr w:rsidR="00FF01CD" w:rsidRPr="00D7779A" w14:paraId="14895A73" w14:textId="77777777" w:rsidTr="00DA10D1">
        <w:tc>
          <w:tcPr>
            <w:tcW w:w="2605" w:type="dxa"/>
          </w:tcPr>
          <w:p w14:paraId="11471870" w14:textId="77777777" w:rsidR="00FF01CD" w:rsidRPr="00D7779A" w:rsidRDefault="00FF01CD" w:rsidP="00FF01CD">
            <w:pPr>
              <w:pStyle w:val="TableText"/>
            </w:pPr>
            <w:r w:rsidRPr="00D7779A">
              <w:t>0x81 0x00+</w:t>
            </w:r>
          </w:p>
        </w:tc>
        <w:tc>
          <w:tcPr>
            <w:tcW w:w="3240" w:type="dxa"/>
          </w:tcPr>
          <w:p w14:paraId="6F813DD4" w14:textId="77777777" w:rsidR="00FF01CD" w:rsidRPr="00D7779A" w:rsidRDefault="00FF01CD" w:rsidP="00FF01CD">
            <w:pPr>
              <w:pStyle w:val="TableText"/>
            </w:pPr>
            <w:r w:rsidRPr="00D7779A">
              <w:t>Read bootloader firmware version.</w:t>
            </w:r>
          </w:p>
        </w:tc>
        <w:tc>
          <w:tcPr>
            <w:tcW w:w="1440" w:type="dxa"/>
          </w:tcPr>
          <w:p w14:paraId="4C2DD03F" w14:textId="77777777" w:rsidR="00FF01CD" w:rsidRPr="00D7779A" w:rsidRDefault="00FF01CD" w:rsidP="00FF01CD">
            <w:pPr>
              <w:pStyle w:val="TableText"/>
            </w:pPr>
            <w:r w:rsidRPr="00D7779A">
              <w:t xml:space="preserve">0xAA 0xXX </w:t>
            </w:r>
            <w:proofErr w:type="spellStart"/>
            <w:r w:rsidRPr="00D7779A">
              <w:t>0xXX</w:t>
            </w:r>
            <w:proofErr w:type="spellEnd"/>
            <w:r w:rsidRPr="00D7779A">
              <w:t xml:space="preserve"> </w:t>
            </w:r>
            <w:proofErr w:type="spellStart"/>
            <w:r w:rsidRPr="00D7779A">
              <w:t>0xXX</w:t>
            </w:r>
            <w:proofErr w:type="spellEnd"/>
          </w:p>
        </w:tc>
        <w:tc>
          <w:tcPr>
            <w:tcW w:w="2070" w:type="dxa"/>
          </w:tcPr>
          <w:p w14:paraId="149ADFD3" w14:textId="7320D07C" w:rsidR="00FF01CD" w:rsidRPr="00D7779A" w:rsidRDefault="00FF01CD" w:rsidP="00FF01CD">
            <w:pPr>
              <w:pStyle w:val="TableText"/>
            </w:pPr>
            <w:r w:rsidRPr="00D7779A">
              <w:t>No error. Version is XX.XX.XX</w:t>
            </w:r>
            <w:r w:rsidR="00B5565A">
              <w:t>.</w:t>
            </w:r>
          </w:p>
        </w:tc>
      </w:tr>
      <w:tr w:rsidR="00FF01CD" w:rsidRPr="00D7779A" w14:paraId="0CCE8EEB" w14:textId="77777777" w:rsidTr="00DA10D1">
        <w:tc>
          <w:tcPr>
            <w:tcW w:w="2605" w:type="dxa"/>
          </w:tcPr>
          <w:p w14:paraId="745FBB7A" w14:textId="77777777" w:rsidR="00FF01CD" w:rsidRPr="00D7779A" w:rsidRDefault="00FF01CD" w:rsidP="00FF01CD">
            <w:pPr>
              <w:pStyle w:val="TableText"/>
            </w:pPr>
            <w:r w:rsidRPr="00D7779A">
              <w:t>0x81 0x01</w:t>
            </w:r>
          </w:p>
        </w:tc>
        <w:tc>
          <w:tcPr>
            <w:tcW w:w="3240" w:type="dxa"/>
          </w:tcPr>
          <w:p w14:paraId="17A81F06" w14:textId="77777777" w:rsidR="00FF01CD" w:rsidRPr="00D7779A" w:rsidRDefault="00FF01CD" w:rsidP="00FF01CD">
            <w:pPr>
              <w:pStyle w:val="TableText"/>
            </w:pPr>
            <w:r w:rsidRPr="00D7779A">
              <w:t>Read bootloader page size.</w:t>
            </w:r>
          </w:p>
        </w:tc>
        <w:tc>
          <w:tcPr>
            <w:tcW w:w="1440" w:type="dxa"/>
          </w:tcPr>
          <w:p w14:paraId="27BAEBA5" w14:textId="77777777" w:rsidR="00FF01CD" w:rsidRPr="00D7779A" w:rsidRDefault="00FF01CD" w:rsidP="00FF01CD">
            <w:pPr>
              <w:pStyle w:val="TableText"/>
            </w:pPr>
            <w:r w:rsidRPr="00D7779A">
              <w:t>0xAA 0x20 0x00</w:t>
            </w:r>
          </w:p>
        </w:tc>
        <w:tc>
          <w:tcPr>
            <w:tcW w:w="2070" w:type="dxa"/>
          </w:tcPr>
          <w:p w14:paraId="48EED0D6" w14:textId="77777777" w:rsidR="00FF01CD" w:rsidRPr="00D7779A" w:rsidRDefault="00FF01CD" w:rsidP="00FF01CD">
            <w:pPr>
              <w:pStyle w:val="TableText"/>
            </w:pPr>
            <w:r w:rsidRPr="00D7779A">
              <w:t>No error. Page size is 8192.</w:t>
            </w:r>
          </w:p>
        </w:tc>
      </w:tr>
      <w:tr w:rsidR="00FF01CD" w:rsidRPr="00D7779A" w14:paraId="72F06928" w14:textId="77777777" w:rsidTr="00DA10D1">
        <w:tc>
          <w:tcPr>
            <w:tcW w:w="2605" w:type="dxa"/>
            <w:tcBorders>
              <w:bottom w:val="single" w:sz="4" w:space="0" w:color="auto"/>
            </w:tcBorders>
          </w:tcPr>
          <w:p w14:paraId="15524DA8" w14:textId="5686A569" w:rsidR="00FF01CD" w:rsidRPr="00D7779A" w:rsidRDefault="00FF01CD" w:rsidP="00704FA9">
            <w:pPr>
              <w:pStyle w:val="TableText"/>
            </w:pPr>
            <w:r w:rsidRPr="00D7779A">
              <w:t>0x80 0x02 0x00 0x05*</w:t>
            </w:r>
          </w:p>
        </w:tc>
        <w:tc>
          <w:tcPr>
            <w:tcW w:w="3240" w:type="dxa"/>
            <w:tcBorders>
              <w:bottom w:val="single" w:sz="4" w:space="0" w:color="auto"/>
            </w:tcBorders>
          </w:tcPr>
          <w:p w14:paraId="0BDC136B" w14:textId="06848EC8" w:rsidR="00FF01CD" w:rsidRPr="00D7779A" w:rsidRDefault="00FF01CD">
            <w:pPr>
              <w:pStyle w:val="TableText"/>
            </w:pPr>
            <w:r w:rsidRPr="00D7779A">
              <w:t>Bootloader flash. Set the number of pages to 5 based on the whole number of complete and partial pages in the user application .bin file.</w:t>
            </w:r>
          </w:p>
        </w:tc>
        <w:tc>
          <w:tcPr>
            <w:tcW w:w="1440" w:type="dxa"/>
            <w:tcBorders>
              <w:bottom w:val="single" w:sz="4" w:space="0" w:color="auto"/>
            </w:tcBorders>
          </w:tcPr>
          <w:p w14:paraId="14E1A1B4" w14:textId="77777777" w:rsidR="00FF01CD" w:rsidRPr="00D7779A" w:rsidRDefault="00FF01CD" w:rsidP="00FF01CD">
            <w:pPr>
              <w:pStyle w:val="TableText"/>
            </w:pPr>
            <w:r w:rsidRPr="00D7779A">
              <w:t>0xAA</w:t>
            </w:r>
          </w:p>
        </w:tc>
        <w:tc>
          <w:tcPr>
            <w:tcW w:w="2070" w:type="dxa"/>
            <w:tcBorders>
              <w:bottom w:val="single" w:sz="4" w:space="0" w:color="auto"/>
            </w:tcBorders>
          </w:tcPr>
          <w:p w14:paraId="2F0521DA" w14:textId="77777777" w:rsidR="00FF01CD" w:rsidRPr="00D7779A" w:rsidRDefault="00FF01CD" w:rsidP="00FF01CD">
            <w:pPr>
              <w:pStyle w:val="TableText"/>
            </w:pPr>
            <w:r w:rsidRPr="00D7779A">
              <w:t>No error.</w:t>
            </w:r>
          </w:p>
        </w:tc>
      </w:tr>
      <w:tr w:rsidR="00FF01CD" w:rsidRPr="00D7779A" w14:paraId="329ACECE" w14:textId="77777777" w:rsidTr="00DA10D1">
        <w:tc>
          <w:tcPr>
            <w:tcW w:w="2605" w:type="dxa"/>
            <w:tcBorders>
              <w:bottom w:val="single" w:sz="4" w:space="0" w:color="auto"/>
            </w:tcBorders>
          </w:tcPr>
          <w:p w14:paraId="0BFF0FE2" w14:textId="77777777" w:rsidR="00FF01CD" w:rsidRPr="00D7779A" w:rsidRDefault="00FF01CD" w:rsidP="00FF01CD">
            <w:pPr>
              <w:pStyle w:val="TableText"/>
            </w:pPr>
            <w:r w:rsidRPr="00D7779A">
              <w:t>0x80 0x06 0x0F 0xA0*</w:t>
            </w:r>
          </w:p>
        </w:tc>
        <w:tc>
          <w:tcPr>
            <w:tcW w:w="3240" w:type="dxa"/>
            <w:tcBorders>
              <w:bottom w:val="single" w:sz="4" w:space="0" w:color="auto"/>
            </w:tcBorders>
          </w:tcPr>
          <w:p w14:paraId="5310F764" w14:textId="03A0DDA8" w:rsidR="00FF01CD" w:rsidRPr="00D7779A" w:rsidRDefault="00FF01CD" w:rsidP="00FF01CD">
            <w:pPr>
              <w:pStyle w:val="TableText"/>
            </w:pPr>
            <w:r w:rsidRPr="00D7779A">
              <w:t>Set partial page load size as 4000 (0x0FA0)</w:t>
            </w:r>
            <w:r w:rsidR="0047114D">
              <w:t>.</w:t>
            </w:r>
          </w:p>
        </w:tc>
        <w:tc>
          <w:tcPr>
            <w:tcW w:w="1440" w:type="dxa"/>
            <w:tcBorders>
              <w:bottom w:val="single" w:sz="4" w:space="0" w:color="auto"/>
            </w:tcBorders>
          </w:tcPr>
          <w:p w14:paraId="4CEF8A33" w14:textId="77777777" w:rsidR="00FF01CD" w:rsidRPr="00D7779A" w:rsidRDefault="00FF01CD" w:rsidP="00FF01CD">
            <w:pPr>
              <w:pStyle w:val="TableText"/>
            </w:pPr>
            <w:r w:rsidRPr="00D7779A">
              <w:t>0xAA</w:t>
            </w:r>
          </w:p>
        </w:tc>
        <w:tc>
          <w:tcPr>
            <w:tcW w:w="2070" w:type="dxa"/>
            <w:tcBorders>
              <w:bottom w:val="single" w:sz="4" w:space="0" w:color="auto"/>
            </w:tcBorders>
          </w:tcPr>
          <w:p w14:paraId="1C959C53" w14:textId="77777777" w:rsidR="00FF01CD" w:rsidRPr="00D7779A" w:rsidRDefault="00FF01CD" w:rsidP="00FF01CD">
            <w:pPr>
              <w:pStyle w:val="TableText"/>
            </w:pPr>
            <w:r w:rsidRPr="00D7779A">
              <w:t>No error.</w:t>
            </w:r>
          </w:p>
        </w:tc>
      </w:tr>
      <w:tr w:rsidR="00FF01CD" w:rsidRPr="00D7779A" w14:paraId="27BE5CDE" w14:textId="77777777" w:rsidTr="00DA10D1">
        <w:tc>
          <w:tcPr>
            <w:tcW w:w="2605" w:type="dxa"/>
            <w:tcBorders>
              <w:top w:val="single" w:sz="4" w:space="0" w:color="auto"/>
            </w:tcBorders>
          </w:tcPr>
          <w:p w14:paraId="77FC8694" w14:textId="77777777" w:rsidR="00FF01CD" w:rsidRPr="00D7779A" w:rsidRDefault="00FF01CD" w:rsidP="00FF01CD">
            <w:pPr>
              <w:pStyle w:val="TableText"/>
            </w:pPr>
            <w:r w:rsidRPr="00D7779A">
              <w:t>0x80 0x03*</w:t>
            </w:r>
          </w:p>
        </w:tc>
        <w:tc>
          <w:tcPr>
            <w:tcW w:w="3240" w:type="dxa"/>
            <w:tcBorders>
              <w:top w:val="single" w:sz="4" w:space="0" w:color="auto"/>
            </w:tcBorders>
          </w:tcPr>
          <w:p w14:paraId="2DC3E27D" w14:textId="266635C5" w:rsidR="00FF01CD" w:rsidRPr="00D7779A" w:rsidRDefault="00FF01CD" w:rsidP="00FF01CD">
            <w:pPr>
              <w:pStyle w:val="TableText"/>
            </w:pPr>
            <w:r w:rsidRPr="00D7779A">
              <w:t>Bootloader flash. Erase application.</w:t>
            </w:r>
          </w:p>
        </w:tc>
        <w:tc>
          <w:tcPr>
            <w:tcW w:w="1440" w:type="dxa"/>
            <w:tcBorders>
              <w:top w:val="single" w:sz="4" w:space="0" w:color="auto"/>
            </w:tcBorders>
          </w:tcPr>
          <w:p w14:paraId="4ED49FAA" w14:textId="77777777" w:rsidR="00FF01CD" w:rsidRPr="00D7779A" w:rsidRDefault="00FF01CD" w:rsidP="00FF01CD">
            <w:pPr>
              <w:pStyle w:val="TableText"/>
            </w:pPr>
            <w:r w:rsidRPr="00D7779A">
              <w:t>0xAA</w:t>
            </w:r>
          </w:p>
        </w:tc>
        <w:tc>
          <w:tcPr>
            <w:tcW w:w="2070" w:type="dxa"/>
            <w:tcBorders>
              <w:top w:val="single" w:sz="4" w:space="0" w:color="auto"/>
            </w:tcBorders>
          </w:tcPr>
          <w:p w14:paraId="4DFE16D2" w14:textId="77777777" w:rsidR="00FF01CD" w:rsidRPr="00D7779A" w:rsidRDefault="00FF01CD" w:rsidP="00FF01CD">
            <w:pPr>
              <w:pStyle w:val="TableText"/>
            </w:pPr>
            <w:r w:rsidRPr="00D7779A">
              <w:t>No error.</w:t>
            </w:r>
          </w:p>
        </w:tc>
      </w:tr>
      <w:tr w:rsidR="00FF01CD" w:rsidRPr="00D7779A" w14:paraId="08809AD0" w14:textId="77777777" w:rsidTr="00DA10D1">
        <w:trPr>
          <w:cantSplit/>
        </w:trPr>
        <w:tc>
          <w:tcPr>
            <w:tcW w:w="2605" w:type="dxa"/>
          </w:tcPr>
          <w:p w14:paraId="33CB2533" w14:textId="3A29995D" w:rsidR="00FF01CD" w:rsidRPr="00D7779A" w:rsidRDefault="00FF01CD" w:rsidP="00704FA9">
            <w:pPr>
              <w:pStyle w:val="TableText"/>
            </w:pPr>
            <w:r w:rsidRPr="00D7779A">
              <w:t xml:space="preserve">0x80 0x04 0x00 0x80 0x01 ... 0x00 </w:t>
            </w:r>
            <w:proofErr w:type="spellStart"/>
            <w:r w:rsidRPr="00D7779A">
              <w:t>0x00</w:t>
            </w:r>
            <w:proofErr w:type="spellEnd"/>
            <w:r w:rsidRPr="00D7779A">
              <w:t xml:space="preserve"> 0x00*</w:t>
            </w:r>
          </w:p>
        </w:tc>
        <w:tc>
          <w:tcPr>
            <w:tcW w:w="3240" w:type="dxa"/>
          </w:tcPr>
          <w:p w14:paraId="56BACDA6" w14:textId="5E012A92" w:rsidR="00FF01CD" w:rsidRPr="00D7779A" w:rsidRDefault="00FF01CD" w:rsidP="00FF01CD">
            <w:pPr>
              <w:pStyle w:val="TableText"/>
            </w:pPr>
            <w:r w:rsidRPr="00D7779A">
              <w:t xml:space="preserve">Bootloader flash. Send the first 4000 bytes of the first page from the user binary (0x0000 </w:t>
            </w:r>
            <w:r w:rsidR="003749BE">
              <w:t>through</w:t>
            </w:r>
            <w:r w:rsidR="003749BE" w:rsidRPr="00D7779A">
              <w:t xml:space="preserve"> </w:t>
            </w:r>
            <w:r w:rsidRPr="00D7779A">
              <w:t>0x0F9F).</w:t>
            </w:r>
          </w:p>
        </w:tc>
        <w:tc>
          <w:tcPr>
            <w:tcW w:w="1440" w:type="dxa"/>
          </w:tcPr>
          <w:p w14:paraId="577045BA" w14:textId="6DCB0711" w:rsidR="00FF01CD" w:rsidRPr="00D7779A" w:rsidRDefault="00FF01CD" w:rsidP="00FF01CD">
            <w:pPr>
              <w:pStyle w:val="TableText"/>
            </w:pPr>
            <w:r w:rsidRPr="00D7779A">
              <w:t>0xAB (Wait</w:t>
            </w:r>
            <w:r w:rsidR="003749BE">
              <w:t xml:space="preserve"> for</w:t>
            </w:r>
            <w:r w:rsidRPr="00D7779A">
              <w:t xml:space="preserve"> remaining page data)</w:t>
            </w:r>
          </w:p>
        </w:tc>
        <w:tc>
          <w:tcPr>
            <w:tcW w:w="2070" w:type="dxa"/>
          </w:tcPr>
          <w:p w14:paraId="092FC40B" w14:textId="77777777" w:rsidR="00FF01CD" w:rsidRPr="00D7779A" w:rsidRDefault="00FF01CD" w:rsidP="00FF01CD">
            <w:pPr>
              <w:pStyle w:val="TableText"/>
            </w:pPr>
            <w:r w:rsidRPr="00D7779A">
              <w:t>No error.</w:t>
            </w:r>
          </w:p>
        </w:tc>
      </w:tr>
      <w:tr w:rsidR="00FF01CD" w:rsidRPr="00D7779A" w14:paraId="3C5D2B60" w14:textId="77777777" w:rsidTr="00DA10D1">
        <w:trPr>
          <w:cantSplit/>
        </w:trPr>
        <w:tc>
          <w:tcPr>
            <w:tcW w:w="2605" w:type="dxa"/>
          </w:tcPr>
          <w:p w14:paraId="0272966B" w14:textId="20DB03D3" w:rsidR="00FF01CD" w:rsidRPr="00D7779A" w:rsidRDefault="00FF01CD" w:rsidP="003749BE">
            <w:pPr>
              <w:pStyle w:val="TableText"/>
            </w:pPr>
            <w:r w:rsidRPr="00D7779A">
              <w:t xml:space="preserve">0x80 0x04 0x12 0x34 0x56 ... 0x00 </w:t>
            </w:r>
            <w:proofErr w:type="spellStart"/>
            <w:r w:rsidRPr="00D7779A">
              <w:t>0x00</w:t>
            </w:r>
            <w:proofErr w:type="spellEnd"/>
            <w:r w:rsidRPr="00D7779A">
              <w:t xml:space="preserve"> 0x00*</w:t>
            </w:r>
          </w:p>
        </w:tc>
        <w:tc>
          <w:tcPr>
            <w:tcW w:w="3240" w:type="dxa"/>
          </w:tcPr>
          <w:p w14:paraId="29A93D2B" w14:textId="4AB74F50" w:rsidR="00FF01CD" w:rsidRPr="00D7779A" w:rsidRDefault="00FF01CD" w:rsidP="003749BE">
            <w:pPr>
              <w:pStyle w:val="TableText"/>
            </w:pPr>
            <w:r w:rsidRPr="00D7779A">
              <w:t xml:space="preserve">Bootloader flash. Send the second 4000 bytes of the first page from the user binary (0x0FA0 </w:t>
            </w:r>
            <w:r w:rsidR="003749BE">
              <w:t>through</w:t>
            </w:r>
            <w:r w:rsidRPr="00D7779A">
              <w:t xml:space="preserve"> 0x1F3F).</w:t>
            </w:r>
          </w:p>
        </w:tc>
        <w:tc>
          <w:tcPr>
            <w:tcW w:w="1440" w:type="dxa"/>
          </w:tcPr>
          <w:p w14:paraId="5C9C665E" w14:textId="756A875A" w:rsidR="00FF01CD" w:rsidRPr="00D7779A" w:rsidRDefault="00FF01CD" w:rsidP="00FF01CD">
            <w:pPr>
              <w:pStyle w:val="TableText"/>
            </w:pPr>
            <w:r w:rsidRPr="00D7779A">
              <w:t>0xAB (Wait</w:t>
            </w:r>
            <w:r w:rsidR="003749BE">
              <w:t xml:space="preserve"> for</w:t>
            </w:r>
            <w:r w:rsidRPr="00D7779A">
              <w:t xml:space="preserve"> remaining page data)</w:t>
            </w:r>
          </w:p>
        </w:tc>
        <w:tc>
          <w:tcPr>
            <w:tcW w:w="2070" w:type="dxa"/>
          </w:tcPr>
          <w:p w14:paraId="77100358" w14:textId="77777777" w:rsidR="00FF01CD" w:rsidRPr="00D7779A" w:rsidRDefault="00FF01CD" w:rsidP="00FF01CD">
            <w:pPr>
              <w:pStyle w:val="TableText"/>
            </w:pPr>
            <w:r w:rsidRPr="00D7779A">
              <w:t>No error.</w:t>
            </w:r>
          </w:p>
        </w:tc>
      </w:tr>
      <w:tr w:rsidR="00FF01CD" w:rsidRPr="00D7779A" w14:paraId="058C4251" w14:textId="77777777" w:rsidTr="00DA10D1">
        <w:trPr>
          <w:cantSplit/>
        </w:trPr>
        <w:tc>
          <w:tcPr>
            <w:tcW w:w="2605" w:type="dxa"/>
          </w:tcPr>
          <w:p w14:paraId="3E6574FC" w14:textId="12D778FD" w:rsidR="00FF01CD" w:rsidRPr="00D7779A" w:rsidRDefault="00FF01CD" w:rsidP="003B207C">
            <w:pPr>
              <w:pStyle w:val="TableText"/>
            </w:pPr>
            <w:r w:rsidRPr="00D7779A">
              <w:t xml:space="preserve">0x80 0x04 0x98 0x67 0x00 ... 0x00 </w:t>
            </w:r>
            <w:proofErr w:type="spellStart"/>
            <w:r w:rsidRPr="00D7779A">
              <w:t>0x00</w:t>
            </w:r>
            <w:proofErr w:type="spellEnd"/>
            <w:r w:rsidRPr="00D7779A">
              <w:t xml:space="preserve"> 0x00*</w:t>
            </w:r>
          </w:p>
        </w:tc>
        <w:tc>
          <w:tcPr>
            <w:tcW w:w="3240" w:type="dxa"/>
          </w:tcPr>
          <w:p w14:paraId="5545C43B" w14:textId="50CE3AE4" w:rsidR="00FF01CD" w:rsidRPr="00D7779A" w:rsidRDefault="00FF01CD" w:rsidP="00FF01CD">
            <w:pPr>
              <w:pStyle w:val="TableText"/>
            </w:pPr>
            <w:r w:rsidRPr="00D7779A">
              <w:t xml:space="preserve">Bootloader flash. Send the last 192 bytes of the first page from the user binary (0x1F40 </w:t>
            </w:r>
            <w:r w:rsidR="003749BE">
              <w:t>through</w:t>
            </w:r>
            <w:r w:rsidR="003749BE" w:rsidRPr="00D7779A">
              <w:t xml:space="preserve"> </w:t>
            </w:r>
            <w:r w:rsidRPr="00D7779A">
              <w:t xml:space="preserve">0x1FFF), followed by the computed CRC32 of the first page (8192 bytes), </w:t>
            </w:r>
            <w:r w:rsidR="003B207C">
              <w:t xml:space="preserve">and the 12 </w:t>
            </w:r>
            <w:r w:rsidRPr="00D7779A">
              <w:t>bytes of zero.</w:t>
            </w:r>
          </w:p>
        </w:tc>
        <w:tc>
          <w:tcPr>
            <w:tcW w:w="1440" w:type="dxa"/>
          </w:tcPr>
          <w:p w14:paraId="7085FFB8" w14:textId="77777777" w:rsidR="00FF01CD" w:rsidRPr="00D7779A" w:rsidRDefault="00FF01CD" w:rsidP="00FF01CD">
            <w:pPr>
              <w:pStyle w:val="TableText"/>
            </w:pPr>
            <w:r w:rsidRPr="00D7779A">
              <w:t>0xAA</w:t>
            </w:r>
          </w:p>
        </w:tc>
        <w:tc>
          <w:tcPr>
            <w:tcW w:w="2070" w:type="dxa"/>
          </w:tcPr>
          <w:p w14:paraId="5FB03273" w14:textId="77777777" w:rsidR="00FF01CD" w:rsidRPr="00D7779A" w:rsidRDefault="00FF01CD" w:rsidP="00FF01CD">
            <w:pPr>
              <w:pStyle w:val="TableText"/>
            </w:pPr>
            <w:r w:rsidRPr="00D7779A">
              <w:t>No error.</w:t>
            </w:r>
          </w:p>
        </w:tc>
      </w:tr>
      <w:tr w:rsidR="00FF01CD" w:rsidRPr="00D7779A" w14:paraId="47E8501E" w14:textId="77777777" w:rsidTr="00DA10D1">
        <w:trPr>
          <w:cantSplit/>
        </w:trPr>
        <w:tc>
          <w:tcPr>
            <w:tcW w:w="2605" w:type="dxa"/>
          </w:tcPr>
          <w:p w14:paraId="70D8DD69" w14:textId="77777777" w:rsidR="00FF01CD" w:rsidRPr="00D7779A" w:rsidRDefault="00FF01CD" w:rsidP="00FF01CD">
            <w:pPr>
              <w:pStyle w:val="TableText"/>
            </w:pPr>
            <w:r w:rsidRPr="00D7779A">
              <w:t xml:space="preserve">0x80 0x04 0x01 0x21 0x00 ... 0x00 </w:t>
            </w:r>
            <w:proofErr w:type="spellStart"/>
            <w:r w:rsidRPr="00D7779A">
              <w:t>0x00</w:t>
            </w:r>
            <w:proofErr w:type="spellEnd"/>
            <w:r w:rsidRPr="00D7779A">
              <w:t xml:space="preserve"> 0x00*</w:t>
            </w:r>
          </w:p>
        </w:tc>
        <w:tc>
          <w:tcPr>
            <w:tcW w:w="3240" w:type="dxa"/>
          </w:tcPr>
          <w:p w14:paraId="16CDF9D9" w14:textId="5D3F6F60" w:rsidR="00FF01CD" w:rsidRPr="00D7779A" w:rsidRDefault="00FF01CD" w:rsidP="00FF01CD">
            <w:pPr>
              <w:pStyle w:val="TableText"/>
            </w:pPr>
            <w:r w:rsidRPr="00D7779A">
              <w:t>Bootloader flash. Send the first 4000 bytes of</w:t>
            </w:r>
            <w:r w:rsidR="003B207C">
              <w:t xml:space="preserve"> the</w:t>
            </w:r>
            <w:r w:rsidRPr="00D7779A">
              <w:t xml:space="preserve"> second page from the user binary (0x2000 </w:t>
            </w:r>
            <w:r w:rsidR="003B207C">
              <w:t>through</w:t>
            </w:r>
            <w:r w:rsidR="003B207C" w:rsidRPr="00D7779A">
              <w:t xml:space="preserve"> </w:t>
            </w:r>
            <w:r w:rsidRPr="00D7779A">
              <w:t>0x2F9F).</w:t>
            </w:r>
          </w:p>
        </w:tc>
        <w:tc>
          <w:tcPr>
            <w:tcW w:w="1440" w:type="dxa"/>
          </w:tcPr>
          <w:p w14:paraId="76F6B4CC" w14:textId="65A09050" w:rsidR="00FF01CD" w:rsidRPr="00D7779A" w:rsidRDefault="00FF01CD" w:rsidP="00FF01CD">
            <w:pPr>
              <w:pStyle w:val="TableText"/>
            </w:pPr>
            <w:r w:rsidRPr="00D7779A">
              <w:t>0xAB (Wait</w:t>
            </w:r>
            <w:r w:rsidR="003749BE">
              <w:t xml:space="preserve"> for</w:t>
            </w:r>
            <w:r w:rsidR="003749BE" w:rsidRPr="00D7779A" w:rsidDel="003749BE">
              <w:t xml:space="preserve"> </w:t>
            </w:r>
            <w:r w:rsidRPr="00D7779A">
              <w:t>remaining page data)</w:t>
            </w:r>
          </w:p>
        </w:tc>
        <w:tc>
          <w:tcPr>
            <w:tcW w:w="2070" w:type="dxa"/>
          </w:tcPr>
          <w:p w14:paraId="7182F470" w14:textId="77777777" w:rsidR="00FF01CD" w:rsidRPr="00D7779A" w:rsidRDefault="00FF01CD" w:rsidP="00FF01CD">
            <w:pPr>
              <w:pStyle w:val="TableText"/>
            </w:pPr>
            <w:r w:rsidRPr="00D7779A">
              <w:t>No error.</w:t>
            </w:r>
          </w:p>
        </w:tc>
      </w:tr>
      <w:tr w:rsidR="00FF01CD" w:rsidRPr="00D7779A" w14:paraId="532CD5F1" w14:textId="77777777" w:rsidTr="00DA10D1">
        <w:trPr>
          <w:cantSplit/>
        </w:trPr>
        <w:tc>
          <w:tcPr>
            <w:tcW w:w="2605" w:type="dxa"/>
          </w:tcPr>
          <w:p w14:paraId="2C3669BF" w14:textId="5BCD301E" w:rsidR="00FF01CD" w:rsidRPr="00D7779A" w:rsidRDefault="00FF01CD" w:rsidP="003B207C">
            <w:pPr>
              <w:pStyle w:val="TableText"/>
            </w:pPr>
            <w:r w:rsidRPr="00D7779A">
              <w:t xml:space="preserve">0x80 0x04 0x12 0x34 0x56 ... 0x00 </w:t>
            </w:r>
            <w:proofErr w:type="spellStart"/>
            <w:r w:rsidRPr="00D7779A">
              <w:t>0x00</w:t>
            </w:r>
            <w:proofErr w:type="spellEnd"/>
            <w:r w:rsidRPr="00D7779A">
              <w:t xml:space="preserve"> 0x00*</w:t>
            </w:r>
          </w:p>
        </w:tc>
        <w:tc>
          <w:tcPr>
            <w:tcW w:w="3240" w:type="dxa"/>
          </w:tcPr>
          <w:p w14:paraId="596E3358" w14:textId="64CE83CB" w:rsidR="00FF01CD" w:rsidRPr="00D7779A" w:rsidRDefault="00FF01CD" w:rsidP="003B207C">
            <w:pPr>
              <w:pStyle w:val="TableText"/>
            </w:pPr>
            <w:r w:rsidRPr="00D7779A">
              <w:t xml:space="preserve">Bootloader flash. Send the second 4000 bytes of the second page from the user binary (0x2FA0 </w:t>
            </w:r>
            <w:r w:rsidR="003B207C">
              <w:t>through</w:t>
            </w:r>
            <w:r w:rsidR="003B207C" w:rsidRPr="00D7779A">
              <w:t xml:space="preserve"> </w:t>
            </w:r>
            <w:r w:rsidRPr="00D7779A">
              <w:t>0x3F3F).</w:t>
            </w:r>
          </w:p>
        </w:tc>
        <w:tc>
          <w:tcPr>
            <w:tcW w:w="1440" w:type="dxa"/>
          </w:tcPr>
          <w:p w14:paraId="73B4AF60" w14:textId="61A2FF0D" w:rsidR="00FF01CD" w:rsidRPr="00D7779A" w:rsidRDefault="00FF01CD" w:rsidP="00FF01CD">
            <w:pPr>
              <w:pStyle w:val="TableText"/>
            </w:pPr>
            <w:r w:rsidRPr="00D7779A">
              <w:t>0xAB (Wait</w:t>
            </w:r>
            <w:r w:rsidR="003B207C">
              <w:t xml:space="preserve"> for</w:t>
            </w:r>
            <w:r w:rsidR="003B207C" w:rsidRPr="00D7779A" w:rsidDel="003B207C">
              <w:t xml:space="preserve"> </w:t>
            </w:r>
            <w:r w:rsidRPr="00D7779A">
              <w:t>remaining page data)</w:t>
            </w:r>
          </w:p>
        </w:tc>
        <w:tc>
          <w:tcPr>
            <w:tcW w:w="2070" w:type="dxa"/>
          </w:tcPr>
          <w:p w14:paraId="75B8F21A" w14:textId="77777777" w:rsidR="00FF01CD" w:rsidRPr="00D7779A" w:rsidRDefault="00FF01CD" w:rsidP="00FF01CD">
            <w:pPr>
              <w:pStyle w:val="TableText"/>
            </w:pPr>
            <w:r w:rsidRPr="00D7779A">
              <w:t>No error.</w:t>
            </w:r>
          </w:p>
        </w:tc>
      </w:tr>
      <w:tr w:rsidR="00FF01CD" w:rsidRPr="00D7779A" w14:paraId="0EF61FBF" w14:textId="77777777" w:rsidTr="00DA10D1">
        <w:trPr>
          <w:cantSplit/>
        </w:trPr>
        <w:tc>
          <w:tcPr>
            <w:tcW w:w="2605" w:type="dxa"/>
          </w:tcPr>
          <w:p w14:paraId="1348C2E6" w14:textId="451F7CAD" w:rsidR="00FF01CD" w:rsidRPr="00D7779A" w:rsidRDefault="00FF01CD" w:rsidP="003B207C">
            <w:pPr>
              <w:pStyle w:val="TableText"/>
            </w:pPr>
            <w:r w:rsidRPr="00D7779A">
              <w:t xml:space="preserve">0x80 0x04 0x98 0x67 0x00 ... 0x00 </w:t>
            </w:r>
            <w:proofErr w:type="spellStart"/>
            <w:r w:rsidRPr="00D7779A">
              <w:t>0x00</w:t>
            </w:r>
            <w:proofErr w:type="spellEnd"/>
            <w:r w:rsidRPr="00D7779A">
              <w:t xml:space="preserve"> 0x00*</w:t>
            </w:r>
          </w:p>
        </w:tc>
        <w:tc>
          <w:tcPr>
            <w:tcW w:w="3240" w:type="dxa"/>
          </w:tcPr>
          <w:p w14:paraId="6969B4EA" w14:textId="33CDBCE6" w:rsidR="00FF01CD" w:rsidRPr="00D7779A" w:rsidRDefault="00FF01CD" w:rsidP="00FF01CD">
            <w:pPr>
              <w:pStyle w:val="TableText"/>
            </w:pPr>
            <w:r w:rsidRPr="00D7779A">
              <w:t xml:space="preserve">Bootloader flash. Send the last 192 bytes of the second page from the user binary (0x3F40 </w:t>
            </w:r>
            <w:r w:rsidR="00DC5DF3">
              <w:t>through</w:t>
            </w:r>
            <w:r w:rsidR="00DC5DF3" w:rsidRPr="00D7779A">
              <w:t xml:space="preserve"> </w:t>
            </w:r>
            <w:r w:rsidRPr="00D7779A">
              <w:t xml:space="preserve">0x3FFF), followed by the computed CRC32 of the second page (8192 bytes), </w:t>
            </w:r>
            <w:r w:rsidR="00DC5DF3">
              <w:t xml:space="preserve">and the 12 </w:t>
            </w:r>
            <w:r w:rsidRPr="00D7779A">
              <w:t>bytes of zero.</w:t>
            </w:r>
          </w:p>
        </w:tc>
        <w:tc>
          <w:tcPr>
            <w:tcW w:w="1440" w:type="dxa"/>
          </w:tcPr>
          <w:p w14:paraId="174E5A2A" w14:textId="77777777" w:rsidR="00FF01CD" w:rsidRPr="00D7779A" w:rsidRDefault="00FF01CD" w:rsidP="00FF01CD">
            <w:pPr>
              <w:pStyle w:val="TableText"/>
            </w:pPr>
            <w:r w:rsidRPr="00D7779A">
              <w:t>0xAA</w:t>
            </w:r>
          </w:p>
        </w:tc>
        <w:tc>
          <w:tcPr>
            <w:tcW w:w="2070" w:type="dxa"/>
          </w:tcPr>
          <w:p w14:paraId="33E5B8FA" w14:textId="77777777" w:rsidR="00FF01CD" w:rsidRPr="00D7779A" w:rsidRDefault="00FF01CD" w:rsidP="00FF01CD">
            <w:pPr>
              <w:pStyle w:val="TableText"/>
            </w:pPr>
            <w:r w:rsidRPr="00D7779A">
              <w:t>No error.</w:t>
            </w:r>
          </w:p>
        </w:tc>
      </w:tr>
      <w:tr w:rsidR="00FF01CD" w:rsidRPr="00D7779A" w14:paraId="0BE4486C" w14:textId="77777777" w:rsidTr="00DA10D1">
        <w:tc>
          <w:tcPr>
            <w:tcW w:w="2605" w:type="dxa"/>
          </w:tcPr>
          <w:p w14:paraId="132C9C76" w14:textId="77777777" w:rsidR="00FF01CD" w:rsidRPr="00D7779A" w:rsidRDefault="00FF01CD" w:rsidP="00FF01CD">
            <w:pPr>
              <w:pStyle w:val="TableText"/>
            </w:pPr>
            <w:r w:rsidRPr="00D7779A">
              <w:lastRenderedPageBreak/>
              <w:t xml:space="preserve">0x80 0x04 0x02 </w:t>
            </w:r>
            <w:proofErr w:type="spellStart"/>
            <w:r w:rsidRPr="00D7779A">
              <w:t>0x02</w:t>
            </w:r>
            <w:proofErr w:type="spellEnd"/>
            <w:r w:rsidRPr="00D7779A">
              <w:t xml:space="preserve"> 0xC1 ... 0x00 </w:t>
            </w:r>
            <w:proofErr w:type="spellStart"/>
            <w:r w:rsidRPr="00D7779A">
              <w:t>0x00</w:t>
            </w:r>
            <w:proofErr w:type="spellEnd"/>
            <w:r w:rsidRPr="00D7779A">
              <w:t xml:space="preserve"> 0x00*</w:t>
            </w:r>
          </w:p>
        </w:tc>
        <w:tc>
          <w:tcPr>
            <w:tcW w:w="3240" w:type="dxa"/>
          </w:tcPr>
          <w:p w14:paraId="0E8362C3" w14:textId="4F89486A" w:rsidR="00FF01CD" w:rsidRPr="00D7779A" w:rsidRDefault="00FF01CD" w:rsidP="00FF01CD">
            <w:pPr>
              <w:pStyle w:val="TableText"/>
            </w:pPr>
            <w:r w:rsidRPr="00D7779A">
              <w:t xml:space="preserve">Bootloader flash. Send the first 4000 bytes of </w:t>
            </w:r>
            <w:r w:rsidR="00DC5DF3">
              <w:t xml:space="preserve">the </w:t>
            </w:r>
            <w:r w:rsidRPr="00D7779A">
              <w:t xml:space="preserve">third page from the user binary (0x4000 </w:t>
            </w:r>
            <w:r w:rsidR="00DC5DF3">
              <w:t>through</w:t>
            </w:r>
            <w:r w:rsidR="00DC5DF3" w:rsidRPr="00D7779A">
              <w:t xml:space="preserve"> </w:t>
            </w:r>
            <w:r w:rsidRPr="00D7779A">
              <w:t>0x4F9F).</w:t>
            </w:r>
          </w:p>
        </w:tc>
        <w:tc>
          <w:tcPr>
            <w:tcW w:w="1440" w:type="dxa"/>
          </w:tcPr>
          <w:p w14:paraId="61709B98" w14:textId="60ABD9A1" w:rsidR="00FF01CD" w:rsidRPr="00D7779A" w:rsidRDefault="00FF01CD" w:rsidP="00FF01CD">
            <w:pPr>
              <w:pStyle w:val="TableText"/>
            </w:pPr>
            <w:r w:rsidRPr="00D7779A">
              <w:t>0xAB (Wait</w:t>
            </w:r>
            <w:r w:rsidR="00DC5DF3">
              <w:t xml:space="preserve"> for</w:t>
            </w:r>
            <w:r w:rsidR="00DC5DF3" w:rsidRPr="00D7779A" w:rsidDel="00DC5DF3">
              <w:t xml:space="preserve"> </w:t>
            </w:r>
            <w:r w:rsidRPr="00D7779A">
              <w:t>remaining page data)</w:t>
            </w:r>
          </w:p>
        </w:tc>
        <w:tc>
          <w:tcPr>
            <w:tcW w:w="2070" w:type="dxa"/>
          </w:tcPr>
          <w:p w14:paraId="380DFE5F" w14:textId="77777777" w:rsidR="00FF01CD" w:rsidRPr="00D7779A" w:rsidRDefault="00FF01CD" w:rsidP="00FF01CD">
            <w:pPr>
              <w:pStyle w:val="TableText"/>
            </w:pPr>
            <w:r w:rsidRPr="00D7779A">
              <w:t>No error.</w:t>
            </w:r>
          </w:p>
        </w:tc>
      </w:tr>
      <w:tr w:rsidR="00FF01CD" w:rsidRPr="00D7779A" w14:paraId="64E1D951" w14:textId="77777777" w:rsidTr="00DA10D1">
        <w:tc>
          <w:tcPr>
            <w:tcW w:w="2605" w:type="dxa"/>
          </w:tcPr>
          <w:p w14:paraId="584B7A9F" w14:textId="3BC8EE80" w:rsidR="00FF01CD" w:rsidRPr="00D7779A" w:rsidRDefault="00FF01CD" w:rsidP="00644F1A">
            <w:pPr>
              <w:pStyle w:val="TableText"/>
            </w:pPr>
            <w:r w:rsidRPr="00D7779A">
              <w:t xml:space="preserve">0x80 0x04 0x12 0x34 0x56 ... 0x00 </w:t>
            </w:r>
            <w:proofErr w:type="spellStart"/>
            <w:r w:rsidRPr="00D7779A">
              <w:t>0x00</w:t>
            </w:r>
            <w:proofErr w:type="spellEnd"/>
            <w:r w:rsidRPr="00D7779A">
              <w:t xml:space="preserve"> 0x00*</w:t>
            </w:r>
          </w:p>
        </w:tc>
        <w:tc>
          <w:tcPr>
            <w:tcW w:w="3240" w:type="dxa"/>
          </w:tcPr>
          <w:p w14:paraId="7C0C2205" w14:textId="0DA86C59" w:rsidR="00FF01CD" w:rsidRPr="00D7779A" w:rsidRDefault="00FF01CD" w:rsidP="00644F1A">
            <w:pPr>
              <w:pStyle w:val="TableText"/>
            </w:pPr>
            <w:r w:rsidRPr="00D7779A">
              <w:t xml:space="preserve">Bootloader flash. Send the second 4000 bytes of the third page from the user binary (0x4FA0 </w:t>
            </w:r>
            <w:r w:rsidR="00644F1A">
              <w:t>through</w:t>
            </w:r>
            <w:r w:rsidRPr="00D7779A">
              <w:t xml:space="preserve"> 0x5F3F).</w:t>
            </w:r>
          </w:p>
        </w:tc>
        <w:tc>
          <w:tcPr>
            <w:tcW w:w="1440" w:type="dxa"/>
          </w:tcPr>
          <w:p w14:paraId="78820735" w14:textId="11513C98" w:rsidR="00FF01CD" w:rsidRPr="00D7779A" w:rsidRDefault="00FF01CD" w:rsidP="00FF01CD">
            <w:pPr>
              <w:pStyle w:val="TableText"/>
            </w:pPr>
            <w:r w:rsidRPr="00D7779A">
              <w:t>0xAB (Wait</w:t>
            </w:r>
            <w:r w:rsidR="00DC5DF3">
              <w:t xml:space="preserve"> for</w:t>
            </w:r>
            <w:r w:rsidR="00DC5DF3" w:rsidRPr="00D7779A" w:rsidDel="00DC5DF3">
              <w:t xml:space="preserve"> </w:t>
            </w:r>
            <w:r w:rsidRPr="00D7779A">
              <w:t>remaining page data)</w:t>
            </w:r>
          </w:p>
        </w:tc>
        <w:tc>
          <w:tcPr>
            <w:tcW w:w="2070" w:type="dxa"/>
          </w:tcPr>
          <w:p w14:paraId="2F5B83F3" w14:textId="77777777" w:rsidR="00FF01CD" w:rsidRPr="00D7779A" w:rsidRDefault="00FF01CD" w:rsidP="00FF01CD">
            <w:pPr>
              <w:pStyle w:val="TableText"/>
            </w:pPr>
            <w:r w:rsidRPr="00D7779A">
              <w:t>No error.</w:t>
            </w:r>
          </w:p>
        </w:tc>
      </w:tr>
      <w:tr w:rsidR="00FF01CD" w:rsidRPr="00D7779A" w14:paraId="3C90AA6A" w14:textId="77777777" w:rsidTr="00DA10D1">
        <w:tc>
          <w:tcPr>
            <w:tcW w:w="2605" w:type="dxa"/>
          </w:tcPr>
          <w:p w14:paraId="04B6D00E" w14:textId="748E57C6" w:rsidR="00FF01CD" w:rsidRPr="00D7779A" w:rsidRDefault="00FF01CD" w:rsidP="00644F1A">
            <w:pPr>
              <w:pStyle w:val="TableText"/>
            </w:pPr>
            <w:r w:rsidRPr="00D7779A">
              <w:t xml:space="preserve">0x80 0x04 0x90 0x77 0x00 ... 0x00 </w:t>
            </w:r>
            <w:proofErr w:type="spellStart"/>
            <w:r w:rsidRPr="00D7779A">
              <w:t>0x00</w:t>
            </w:r>
            <w:proofErr w:type="spellEnd"/>
            <w:r w:rsidRPr="00D7779A">
              <w:t xml:space="preserve"> 0x00*</w:t>
            </w:r>
          </w:p>
        </w:tc>
        <w:tc>
          <w:tcPr>
            <w:tcW w:w="3240" w:type="dxa"/>
          </w:tcPr>
          <w:p w14:paraId="74586E51" w14:textId="50E2DB0C" w:rsidR="00FF01CD" w:rsidRPr="00D7779A" w:rsidRDefault="00FF01CD" w:rsidP="00FF01CD">
            <w:pPr>
              <w:pStyle w:val="TableText"/>
            </w:pPr>
            <w:r w:rsidRPr="00D7779A">
              <w:t xml:space="preserve">Bootloader flash. Send the last 192 bytes of the third page from the user binary (0x5F40 </w:t>
            </w:r>
            <w:r w:rsidR="00644F1A">
              <w:t>through</w:t>
            </w:r>
            <w:r w:rsidRPr="00D7779A">
              <w:t xml:space="preserve"> 0x5FFF), followed by the computed CRC32 of the third page (8192 bytes), </w:t>
            </w:r>
            <w:r w:rsidR="00644F1A">
              <w:t xml:space="preserve">and the 12 </w:t>
            </w:r>
            <w:r w:rsidRPr="00D7779A">
              <w:t>bytes of zero.</w:t>
            </w:r>
          </w:p>
        </w:tc>
        <w:tc>
          <w:tcPr>
            <w:tcW w:w="1440" w:type="dxa"/>
          </w:tcPr>
          <w:p w14:paraId="7F8D1355" w14:textId="77777777" w:rsidR="00FF01CD" w:rsidRPr="00D7779A" w:rsidRDefault="00FF01CD" w:rsidP="00FF01CD">
            <w:pPr>
              <w:pStyle w:val="TableText"/>
            </w:pPr>
            <w:r w:rsidRPr="00D7779A">
              <w:t>0xAA</w:t>
            </w:r>
          </w:p>
        </w:tc>
        <w:tc>
          <w:tcPr>
            <w:tcW w:w="2070" w:type="dxa"/>
          </w:tcPr>
          <w:p w14:paraId="622B9219" w14:textId="77777777" w:rsidR="00FF01CD" w:rsidRPr="00D7779A" w:rsidRDefault="00FF01CD" w:rsidP="00FF01CD">
            <w:pPr>
              <w:pStyle w:val="TableText"/>
            </w:pPr>
            <w:r w:rsidRPr="00D7779A">
              <w:t>No error.</w:t>
            </w:r>
          </w:p>
        </w:tc>
      </w:tr>
      <w:tr w:rsidR="00FF01CD" w:rsidRPr="00D7779A" w14:paraId="0833EB14" w14:textId="77777777" w:rsidTr="00DA10D1">
        <w:tc>
          <w:tcPr>
            <w:tcW w:w="2605" w:type="dxa"/>
          </w:tcPr>
          <w:p w14:paraId="14E67C7A" w14:textId="77777777" w:rsidR="00FF01CD" w:rsidRPr="00D7779A" w:rsidRDefault="00FF01CD" w:rsidP="00FF01CD">
            <w:pPr>
              <w:pStyle w:val="TableText"/>
            </w:pPr>
            <w:r w:rsidRPr="00D7779A">
              <w:t xml:space="preserve">0x80 0x04 0xFF 0xC3 0x0D ... 0x00 </w:t>
            </w:r>
            <w:proofErr w:type="spellStart"/>
            <w:r w:rsidRPr="00D7779A">
              <w:t>0x00</w:t>
            </w:r>
            <w:proofErr w:type="spellEnd"/>
            <w:r w:rsidRPr="00D7779A">
              <w:t xml:space="preserve"> 0x00*</w:t>
            </w:r>
          </w:p>
        </w:tc>
        <w:tc>
          <w:tcPr>
            <w:tcW w:w="3240" w:type="dxa"/>
          </w:tcPr>
          <w:p w14:paraId="4E4A6645" w14:textId="5A3BCFD9" w:rsidR="00FF01CD" w:rsidRPr="00D7779A" w:rsidRDefault="00FF01CD" w:rsidP="00FF01CD">
            <w:pPr>
              <w:pStyle w:val="TableText"/>
            </w:pPr>
            <w:r w:rsidRPr="00D7779A">
              <w:t>Bootloader flash</w:t>
            </w:r>
            <w:r w:rsidR="00DE54ED">
              <w:t>.</w:t>
            </w:r>
            <w:r w:rsidRPr="00D7779A">
              <w:t xml:space="preserve"> Send the last 1346 bytes of user binary (0x6000 </w:t>
            </w:r>
            <w:r w:rsidR="00644F1A">
              <w:t>through</w:t>
            </w:r>
            <w:r w:rsidRPr="00D7779A">
              <w:t xml:space="preserve"> 0x6541) appended with 2654 bytes</w:t>
            </w:r>
            <w:r w:rsidR="00644F1A">
              <w:t xml:space="preserve"> of</w:t>
            </w:r>
            <w:r w:rsidRPr="00D7779A">
              <w:t xml:space="preserve"> 0x00.</w:t>
            </w:r>
          </w:p>
        </w:tc>
        <w:tc>
          <w:tcPr>
            <w:tcW w:w="1440" w:type="dxa"/>
          </w:tcPr>
          <w:p w14:paraId="17423C23" w14:textId="172F704B" w:rsidR="00FF01CD" w:rsidRPr="00D7779A" w:rsidRDefault="00FF01CD" w:rsidP="00FF01CD">
            <w:pPr>
              <w:pStyle w:val="TableText"/>
            </w:pPr>
            <w:r w:rsidRPr="00D7779A">
              <w:t>0xAB (Wait</w:t>
            </w:r>
            <w:r w:rsidR="00DC5DF3">
              <w:t xml:space="preserve"> for</w:t>
            </w:r>
            <w:r w:rsidR="00DC5DF3" w:rsidRPr="00D7779A" w:rsidDel="00DC5DF3">
              <w:t xml:space="preserve"> </w:t>
            </w:r>
            <w:r w:rsidRPr="00D7779A">
              <w:t>remaining page data)</w:t>
            </w:r>
          </w:p>
        </w:tc>
        <w:tc>
          <w:tcPr>
            <w:tcW w:w="2070" w:type="dxa"/>
          </w:tcPr>
          <w:p w14:paraId="6309C0BD" w14:textId="77777777" w:rsidR="00FF01CD" w:rsidRPr="00D7779A" w:rsidRDefault="00FF01CD" w:rsidP="00FF01CD">
            <w:pPr>
              <w:pStyle w:val="TableText"/>
            </w:pPr>
            <w:r w:rsidRPr="00D7779A">
              <w:t>No error.</w:t>
            </w:r>
          </w:p>
        </w:tc>
      </w:tr>
      <w:tr w:rsidR="00FF01CD" w:rsidRPr="00D7779A" w14:paraId="3A043E84" w14:textId="77777777" w:rsidTr="00DA10D1">
        <w:tc>
          <w:tcPr>
            <w:tcW w:w="2605" w:type="dxa"/>
          </w:tcPr>
          <w:p w14:paraId="6079E173" w14:textId="11F3A00D" w:rsidR="00FF01CD" w:rsidRPr="00D7779A" w:rsidRDefault="00FF01CD" w:rsidP="00644F1A">
            <w:pPr>
              <w:pStyle w:val="TableText"/>
            </w:pPr>
            <w:r w:rsidRPr="00D7779A">
              <w:t xml:space="preserve">0x80 0x04 0x00 </w:t>
            </w:r>
            <w:proofErr w:type="spellStart"/>
            <w:r w:rsidRPr="00D7779A">
              <w:t>0x00</w:t>
            </w:r>
            <w:proofErr w:type="spellEnd"/>
            <w:r w:rsidRPr="00D7779A">
              <w:t xml:space="preserve"> </w:t>
            </w:r>
            <w:proofErr w:type="spellStart"/>
            <w:r w:rsidRPr="00D7779A">
              <w:t>0x00</w:t>
            </w:r>
            <w:proofErr w:type="spellEnd"/>
            <w:r w:rsidRPr="00D7779A">
              <w:t xml:space="preserve"> ... 0x00 </w:t>
            </w:r>
            <w:proofErr w:type="spellStart"/>
            <w:r w:rsidRPr="00D7779A">
              <w:t>0x00</w:t>
            </w:r>
            <w:proofErr w:type="spellEnd"/>
            <w:r w:rsidRPr="00D7779A">
              <w:t xml:space="preserve"> 0x00*</w:t>
            </w:r>
          </w:p>
        </w:tc>
        <w:tc>
          <w:tcPr>
            <w:tcW w:w="3240" w:type="dxa"/>
          </w:tcPr>
          <w:p w14:paraId="08EFE731" w14:textId="4A4FCC0B" w:rsidR="00FF01CD" w:rsidRPr="00D7779A" w:rsidRDefault="00FF01CD" w:rsidP="00644F1A">
            <w:pPr>
              <w:pStyle w:val="TableText"/>
            </w:pPr>
            <w:r w:rsidRPr="00D7779A">
              <w:t>Bootloader flash. Send 4000 bytes of 0x00.</w:t>
            </w:r>
          </w:p>
        </w:tc>
        <w:tc>
          <w:tcPr>
            <w:tcW w:w="1440" w:type="dxa"/>
          </w:tcPr>
          <w:p w14:paraId="7684F047" w14:textId="72539A1C" w:rsidR="00FF01CD" w:rsidRPr="00D7779A" w:rsidRDefault="00FF01CD" w:rsidP="00FF01CD">
            <w:pPr>
              <w:pStyle w:val="TableText"/>
            </w:pPr>
            <w:r w:rsidRPr="00D7779A">
              <w:t>0xAB (Wait</w:t>
            </w:r>
            <w:r w:rsidR="00DC5DF3">
              <w:t xml:space="preserve"> for</w:t>
            </w:r>
            <w:r w:rsidR="00DC5DF3" w:rsidRPr="00D7779A" w:rsidDel="00DC5DF3">
              <w:t xml:space="preserve"> </w:t>
            </w:r>
            <w:r w:rsidRPr="00D7779A">
              <w:t>remaining page data)</w:t>
            </w:r>
          </w:p>
        </w:tc>
        <w:tc>
          <w:tcPr>
            <w:tcW w:w="2070" w:type="dxa"/>
          </w:tcPr>
          <w:p w14:paraId="6502DDCF" w14:textId="77777777" w:rsidR="00FF01CD" w:rsidRPr="00D7779A" w:rsidRDefault="00FF01CD" w:rsidP="00FF01CD">
            <w:pPr>
              <w:pStyle w:val="TableText"/>
            </w:pPr>
            <w:r w:rsidRPr="00D7779A">
              <w:t>No error.</w:t>
            </w:r>
          </w:p>
        </w:tc>
      </w:tr>
      <w:tr w:rsidR="00FF01CD" w:rsidRPr="00D7779A" w14:paraId="38463F8F" w14:textId="77777777" w:rsidTr="00DA10D1">
        <w:tc>
          <w:tcPr>
            <w:tcW w:w="2605" w:type="dxa"/>
          </w:tcPr>
          <w:p w14:paraId="40A175ED" w14:textId="0C4C1564" w:rsidR="00FF01CD" w:rsidRPr="00D7779A" w:rsidRDefault="00FF01CD" w:rsidP="00644F1A">
            <w:pPr>
              <w:pStyle w:val="TableText"/>
            </w:pPr>
            <w:r w:rsidRPr="00D7779A">
              <w:t xml:space="preserve">0x80 0x04 0x00 </w:t>
            </w:r>
            <w:proofErr w:type="spellStart"/>
            <w:r w:rsidRPr="00D7779A">
              <w:t>0x00</w:t>
            </w:r>
            <w:proofErr w:type="spellEnd"/>
            <w:r w:rsidRPr="00D7779A">
              <w:t xml:space="preserve"> </w:t>
            </w:r>
            <w:proofErr w:type="spellStart"/>
            <w:r w:rsidRPr="00D7779A">
              <w:t>0x00</w:t>
            </w:r>
            <w:proofErr w:type="spellEnd"/>
            <w:r w:rsidRPr="00D7779A">
              <w:t xml:space="preserve"> ... 0x00 </w:t>
            </w:r>
            <w:proofErr w:type="spellStart"/>
            <w:r w:rsidRPr="00D7779A">
              <w:t>0x00</w:t>
            </w:r>
            <w:proofErr w:type="spellEnd"/>
            <w:r w:rsidRPr="00D7779A">
              <w:t xml:space="preserve"> 0x00*</w:t>
            </w:r>
          </w:p>
        </w:tc>
        <w:tc>
          <w:tcPr>
            <w:tcW w:w="3240" w:type="dxa"/>
          </w:tcPr>
          <w:p w14:paraId="0D35D0A1" w14:textId="5DDD627C" w:rsidR="00FF01CD" w:rsidRPr="00D7779A" w:rsidRDefault="00FF01CD" w:rsidP="00FF01CD">
            <w:pPr>
              <w:pStyle w:val="TableText"/>
            </w:pPr>
            <w:r w:rsidRPr="00D7779A">
              <w:t xml:space="preserve">Bootloader flash. Send 192 bytes of 0x00, followed by the computed CRC32 of the last 1346 bytes of user binary and appended 6846 of 0x00 (total of 8192 bytes), followed by </w:t>
            </w:r>
            <w:r w:rsidR="00644F1A">
              <w:t>12</w:t>
            </w:r>
            <w:r w:rsidR="00644F1A" w:rsidRPr="00D7779A">
              <w:t xml:space="preserve"> </w:t>
            </w:r>
            <w:r w:rsidRPr="00D7779A">
              <w:t>bytes of zero.</w:t>
            </w:r>
          </w:p>
        </w:tc>
        <w:tc>
          <w:tcPr>
            <w:tcW w:w="1440" w:type="dxa"/>
          </w:tcPr>
          <w:p w14:paraId="6491678F" w14:textId="77777777" w:rsidR="00FF01CD" w:rsidRPr="00D7779A" w:rsidRDefault="00FF01CD" w:rsidP="00FF01CD">
            <w:pPr>
              <w:pStyle w:val="TableText"/>
            </w:pPr>
            <w:r w:rsidRPr="00D7779A">
              <w:t>0xAA</w:t>
            </w:r>
          </w:p>
        </w:tc>
        <w:tc>
          <w:tcPr>
            <w:tcW w:w="2070" w:type="dxa"/>
          </w:tcPr>
          <w:p w14:paraId="393EC632" w14:textId="77777777" w:rsidR="00FF01CD" w:rsidRPr="00D7779A" w:rsidRDefault="00FF01CD" w:rsidP="00FF01CD">
            <w:pPr>
              <w:pStyle w:val="TableText"/>
            </w:pPr>
            <w:r w:rsidRPr="00D7779A">
              <w:t>No error.</w:t>
            </w:r>
          </w:p>
        </w:tc>
      </w:tr>
      <w:tr w:rsidR="00FF01CD" w:rsidRPr="00D7779A" w14:paraId="036D7005" w14:textId="77777777" w:rsidTr="00DA10D1">
        <w:tc>
          <w:tcPr>
            <w:tcW w:w="2605" w:type="dxa"/>
          </w:tcPr>
          <w:p w14:paraId="7A013127" w14:textId="77777777" w:rsidR="00FF01CD" w:rsidRPr="00D7779A" w:rsidRDefault="00FF01CD" w:rsidP="00FF01CD">
            <w:pPr>
              <w:pStyle w:val="TableText"/>
            </w:pPr>
            <w:r w:rsidRPr="00D7779A">
              <w:t xml:space="preserve">0x80 0x04 0xE3 0x2D 0x1F ... 0x00 </w:t>
            </w:r>
            <w:proofErr w:type="spellStart"/>
            <w:r w:rsidRPr="00D7779A">
              <w:t>0x00</w:t>
            </w:r>
            <w:proofErr w:type="spellEnd"/>
            <w:r w:rsidRPr="00D7779A">
              <w:t xml:space="preserve"> 0x00*</w:t>
            </w:r>
          </w:p>
        </w:tc>
        <w:tc>
          <w:tcPr>
            <w:tcW w:w="3240" w:type="dxa"/>
          </w:tcPr>
          <w:p w14:paraId="1AC7AE11" w14:textId="43A197D1" w:rsidR="00FF01CD" w:rsidRPr="00D7779A" w:rsidRDefault="00FF01CD" w:rsidP="00FF01CD">
            <w:pPr>
              <w:pStyle w:val="TableText"/>
            </w:pPr>
            <w:r w:rsidRPr="00D7779A">
              <w:t xml:space="preserve">Bootloader flash. Send </w:t>
            </w:r>
            <w:r w:rsidR="00644F1A">
              <w:t xml:space="preserve">the </w:t>
            </w:r>
            <w:r w:rsidRPr="00D7779A">
              <w:t xml:space="preserve">4-byte CRC32 of </w:t>
            </w:r>
            <w:r w:rsidR="00644F1A">
              <w:t>the .</w:t>
            </w:r>
            <w:r w:rsidRPr="00D7779A">
              <w:t>bin image (LSB first), appended with</w:t>
            </w:r>
            <w:r w:rsidR="00644F1A">
              <w:t xml:space="preserve"> the</w:t>
            </w:r>
            <w:r w:rsidRPr="00D7779A">
              <w:t xml:space="preserve"> 4-byte length of </w:t>
            </w:r>
            <w:r w:rsidR="00644F1A">
              <w:t>the .</w:t>
            </w:r>
            <w:r w:rsidRPr="00D7779A">
              <w:t>bin image (LSB first</w:t>
            </w:r>
            <w:r w:rsidR="00644F1A">
              <w:t>,</w:t>
            </w:r>
            <w:r w:rsidRPr="00D7779A">
              <w:t xml:space="preserve"> 0x42, 0x65, 0x00, 0x00), appended with 3992 bytes</w:t>
            </w:r>
            <w:r w:rsidR="00644F1A">
              <w:t xml:space="preserve"> of</w:t>
            </w:r>
            <w:r w:rsidRPr="00D7779A">
              <w:t xml:space="preserve"> 0x00</w:t>
            </w:r>
            <w:r w:rsidR="00DE54ED">
              <w:t>.</w:t>
            </w:r>
          </w:p>
        </w:tc>
        <w:tc>
          <w:tcPr>
            <w:tcW w:w="1440" w:type="dxa"/>
          </w:tcPr>
          <w:p w14:paraId="796D7041" w14:textId="111821FD" w:rsidR="00FF01CD" w:rsidRPr="00D7779A" w:rsidRDefault="00FF01CD" w:rsidP="00FF01CD">
            <w:pPr>
              <w:pStyle w:val="TableText"/>
            </w:pPr>
            <w:r w:rsidRPr="00D7779A">
              <w:t>0xAB (Wait</w:t>
            </w:r>
            <w:r w:rsidR="00DC5DF3">
              <w:t xml:space="preserve"> for</w:t>
            </w:r>
            <w:r w:rsidR="00DC5DF3" w:rsidRPr="00D7779A" w:rsidDel="00DC5DF3">
              <w:t xml:space="preserve"> </w:t>
            </w:r>
            <w:r w:rsidRPr="00D7779A">
              <w:t>remaining page data)</w:t>
            </w:r>
          </w:p>
        </w:tc>
        <w:tc>
          <w:tcPr>
            <w:tcW w:w="2070" w:type="dxa"/>
          </w:tcPr>
          <w:p w14:paraId="767862A6" w14:textId="77777777" w:rsidR="00FF01CD" w:rsidRPr="00D7779A" w:rsidRDefault="00FF01CD" w:rsidP="00FF01CD">
            <w:pPr>
              <w:pStyle w:val="TableText"/>
            </w:pPr>
            <w:r w:rsidRPr="00D7779A">
              <w:t>No error.</w:t>
            </w:r>
          </w:p>
        </w:tc>
      </w:tr>
      <w:tr w:rsidR="00FF01CD" w:rsidRPr="00D7779A" w14:paraId="6F87D731" w14:textId="77777777" w:rsidTr="00DA10D1">
        <w:tc>
          <w:tcPr>
            <w:tcW w:w="2605" w:type="dxa"/>
          </w:tcPr>
          <w:p w14:paraId="7CBAAE1E" w14:textId="65DCB2CF" w:rsidR="00FF01CD" w:rsidRPr="00D7779A" w:rsidRDefault="00FF01CD" w:rsidP="00644F1A">
            <w:pPr>
              <w:pStyle w:val="TableText"/>
            </w:pPr>
            <w:r w:rsidRPr="00D7779A">
              <w:t xml:space="preserve">0x80 0x04 0x00 </w:t>
            </w:r>
            <w:proofErr w:type="spellStart"/>
            <w:r w:rsidRPr="00D7779A">
              <w:t>0x00</w:t>
            </w:r>
            <w:proofErr w:type="spellEnd"/>
            <w:r w:rsidRPr="00D7779A">
              <w:t xml:space="preserve"> </w:t>
            </w:r>
            <w:proofErr w:type="spellStart"/>
            <w:r w:rsidRPr="00D7779A">
              <w:t>0x00</w:t>
            </w:r>
            <w:proofErr w:type="spellEnd"/>
            <w:r w:rsidRPr="00D7779A">
              <w:t xml:space="preserve"> ... 0x00 </w:t>
            </w:r>
            <w:proofErr w:type="spellStart"/>
            <w:r w:rsidRPr="00D7779A">
              <w:t>0x00</w:t>
            </w:r>
            <w:proofErr w:type="spellEnd"/>
            <w:r w:rsidRPr="00D7779A">
              <w:t xml:space="preserve"> 0x00*</w:t>
            </w:r>
          </w:p>
        </w:tc>
        <w:tc>
          <w:tcPr>
            <w:tcW w:w="3240" w:type="dxa"/>
          </w:tcPr>
          <w:p w14:paraId="1D962974" w14:textId="5EC4AF7A" w:rsidR="00FF01CD" w:rsidRPr="00D7779A" w:rsidRDefault="00FF01CD" w:rsidP="00644F1A">
            <w:pPr>
              <w:pStyle w:val="TableText"/>
            </w:pPr>
            <w:r w:rsidRPr="00D7779A">
              <w:t>Bootloader flash. Send 4000 bytes of 0x00.</w:t>
            </w:r>
          </w:p>
        </w:tc>
        <w:tc>
          <w:tcPr>
            <w:tcW w:w="1440" w:type="dxa"/>
          </w:tcPr>
          <w:p w14:paraId="24C0F7B2" w14:textId="42E0B9A3" w:rsidR="00FF01CD" w:rsidRPr="00D7779A" w:rsidRDefault="00FF01CD" w:rsidP="00FF01CD">
            <w:pPr>
              <w:pStyle w:val="TableText"/>
            </w:pPr>
            <w:r w:rsidRPr="00D7779A">
              <w:t>0xAB (Wait</w:t>
            </w:r>
            <w:r w:rsidR="00644F1A">
              <w:t xml:space="preserve"> for</w:t>
            </w:r>
            <w:r w:rsidRPr="00D7779A">
              <w:t xml:space="preserve"> remaining page data)</w:t>
            </w:r>
          </w:p>
        </w:tc>
        <w:tc>
          <w:tcPr>
            <w:tcW w:w="2070" w:type="dxa"/>
          </w:tcPr>
          <w:p w14:paraId="19EB361E" w14:textId="77777777" w:rsidR="00FF01CD" w:rsidRPr="00D7779A" w:rsidRDefault="00FF01CD" w:rsidP="00FF01CD">
            <w:pPr>
              <w:pStyle w:val="TableText"/>
            </w:pPr>
            <w:r w:rsidRPr="00D7779A">
              <w:t>No error.</w:t>
            </w:r>
          </w:p>
        </w:tc>
      </w:tr>
      <w:tr w:rsidR="00FF01CD" w:rsidRPr="00D7779A" w14:paraId="7245870B" w14:textId="77777777" w:rsidTr="00DA10D1">
        <w:tc>
          <w:tcPr>
            <w:tcW w:w="2605" w:type="dxa"/>
          </w:tcPr>
          <w:p w14:paraId="36F5AC60" w14:textId="423E70D1" w:rsidR="00FF01CD" w:rsidRPr="00D7779A" w:rsidRDefault="00FF01CD" w:rsidP="00FF01CD">
            <w:pPr>
              <w:pStyle w:val="TableText"/>
            </w:pPr>
            <w:r w:rsidRPr="00D7779A">
              <w:t xml:space="preserve">0x80 0x04 0x00 </w:t>
            </w:r>
            <w:proofErr w:type="spellStart"/>
            <w:r w:rsidRPr="00D7779A">
              <w:t>0x00</w:t>
            </w:r>
            <w:proofErr w:type="spellEnd"/>
            <w:r w:rsidRPr="00D7779A">
              <w:t xml:space="preserve"> </w:t>
            </w:r>
            <w:proofErr w:type="spellStart"/>
            <w:r w:rsidRPr="00D7779A">
              <w:t>0x00</w:t>
            </w:r>
            <w:proofErr w:type="spellEnd"/>
            <w:r w:rsidRPr="00D7779A">
              <w:t xml:space="preserve"> ... 0x00 </w:t>
            </w:r>
            <w:proofErr w:type="spellStart"/>
            <w:r w:rsidRPr="00D7779A">
              <w:t>0x00</w:t>
            </w:r>
            <w:proofErr w:type="spellEnd"/>
            <w:r w:rsidRPr="00D7779A">
              <w:t xml:space="preserve"> 0x00*</w:t>
            </w:r>
          </w:p>
        </w:tc>
        <w:tc>
          <w:tcPr>
            <w:tcW w:w="3240" w:type="dxa"/>
          </w:tcPr>
          <w:p w14:paraId="09E2AFCD" w14:textId="6B239988" w:rsidR="00FF01CD" w:rsidRPr="00D7779A" w:rsidRDefault="00FF01CD" w:rsidP="00FF01CD">
            <w:pPr>
              <w:pStyle w:val="TableText"/>
            </w:pPr>
            <w:r w:rsidRPr="00D7779A">
              <w:t xml:space="preserve">Bootloader flash. Send 192 bytes of 0x00, followed by the computed CRC32 of the last sent 8192 bytes (4-byte CRC32 of </w:t>
            </w:r>
            <w:r w:rsidR="00644F1A">
              <w:t>the .</w:t>
            </w:r>
            <w:r w:rsidRPr="00D7779A">
              <w:t xml:space="preserve">bin image, appended with </w:t>
            </w:r>
            <w:r w:rsidR="00644F1A">
              <w:t xml:space="preserve">the </w:t>
            </w:r>
            <w:r w:rsidRPr="00D7779A">
              <w:t>4-byte length of</w:t>
            </w:r>
            <w:r w:rsidR="00644F1A">
              <w:t xml:space="preserve"> the</w:t>
            </w:r>
            <w:r w:rsidRPr="00D7779A">
              <w:t xml:space="preserve"> </w:t>
            </w:r>
            <w:r w:rsidR="00644F1A">
              <w:t>.</w:t>
            </w:r>
            <w:r w:rsidRPr="00D7779A">
              <w:t>bin image</w:t>
            </w:r>
            <w:r w:rsidR="00644F1A">
              <w:t xml:space="preserve"> and </w:t>
            </w:r>
            <w:r w:rsidRPr="00D7779A">
              <w:t xml:space="preserve">8184 bytes </w:t>
            </w:r>
            <w:r w:rsidR="00644F1A">
              <w:t xml:space="preserve">of </w:t>
            </w:r>
            <w:r w:rsidRPr="00D7779A">
              <w:t xml:space="preserve">0x00) followed by </w:t>
            </w:r>
            <w:r w:rsidR="00644F1A">
              <w:t xml:space="preserve">12 </w:t>
            </w:r>
            <w:r w:rsidRPr="00D7779A">
              <w:t>bytes of zero.</w:t>
            </w:r>
          </w:p>
        </w:tc>
        <w:tc>
          <w:tcPr>
            <w:tcW w:w="1440" w:type="dxa"/>
          </w:tcPr>
          <w:p w14:paraId="587F058A" w14:textId="77777777" w:rsidR="00FF01CD" w:rsidRPr="00D7779A" w:rsidRDefault="00FF01CD" w:rsidP="00FF01CD">
            <w:pPr>
              <w:pStyle w:val="TableText"/>
            </w:pPr>
            <w:r w:rsidRPr="00D7779A">
              <w:t>0xAA</w:t>
            </w:r>
          </w:p>
        </w:tc>
        <w:tc>
          <w:tcPr>
            <w:tcW w:w="2070" w:type="dxa"/>
          </w:tcPr>
          <w:p w14:paraId="1C047692" w14:textId="77777777" w:rsidR="00FF01CD" w:rsidRPr="00D7779A" w:rsidRDefault="00FF01CD" w:rsidP="00FF01CD">
            <w:pPr>
              <w:pStyle w:val="TableText"/>
            </w:pPr>
            <w:r w:rsidRPr="00D7779A">
              <w:t>No error.</w:t>
            </w:r>
          </w:p>
        </w:tc>
      </w:tr>
      <w:tr w:rsidR="009D6321" w:rsidRPr="00D7779A" w14:paraId="4480119E" w14:textId="77777777" w:rsidTr="00DA10D1">
        <w:tc>
          <w:tcPr>
            <w:tcW w:w="2605" w:type="dxa"/>
          </w:tcPr>
          <w:p w14:paraId="750CF33A" w14:textId="2F822FF4" w:rsidR="009D6321" w:rsidRPr="009D6321" w:rsidRDefault="009D6321" w:rsidP="009D6321">
            <w:pPr>
              <w:pStyle w:val="TableText"/>
            </w:pPr>
            <w:r w:rsidRPr="009D6321">
              <w:t>0x01 0x00 0x00*</w:t>
            </w:r>
          </w:p>
        </w:tc>
        <w:tc>
          <w:tcPr>
            <w:tcW w:w="3240" w:type="dxa"/>
          </w:tcPr>
          <w:p w14:paraId="3076711E" w14:textId="77777777" w:rsidR="009D6321" w:rsidRPr="009D6321" w:rsidRDefault="009D6321" w:rsidP="009D6321">
            <w:pPr>
              <w:pStyle w:val="TableText"/>
            </w:pPr>
            <w:r w:rsidRPr="009D6321">
              <w:t>Exit bootloader mode and jump to application.</w:t>
            </w:r>
          </w:p>
          <w:p w14:paraId="0CDBFB7F" w14:textId="74B360D9" w:rsidR="009D6321" w:rsidRPr="009D6321" w:rsidRDefault="009D6321" w:rsidP="009D6321">
            <w:pPr>
              <w:pStyle w:val="TableText"/>
            </w:pPr>
            <w:r w:rsidRPr="009D6321">
              <w:t>Note</w:t>
            </w:r>
            <w:r w:rsidR="00704FA9">
              <w:t>:</w:t>
            </w:r>
            <w:r w:rsidRPr="009D6321">
              <w:t xml:space="preserve"> </w:t>
            </w:r>
            <w:r w:rsidR="00704FA9">
              <w:t>S</w:t>
            </w:r>
            <w:r w:rsidRPr="009D6321">
              <w:t xml:space="preserve">ending </w:t>
            </w:r>
            <w:r w:rsidR="00704FA9">
              <w:t xml:space="preserve">the </w:t>
            </w:r>
            <w:r w:rsidRPr="009D6321">
              <w:t xml:space="preserve">bootloader command is not mandatory. </w:t>
            </w:r>
            <w:r w:rsidR="00704FA9">
              <w:t>T</w:t>
            </w:r>
            <w:r w:rsidRPr="009D6321">
              <w:t xml:space="preserve">he microcontroller </w:t>
            </w:r>
            <w:r w:rsidR="00704FA9">
              <w:t xml:space="preserve">can be </w:t>
            </w:r>
            <w:proofErr w:type="gramStart"/>
            <w:r w:rsidR="00704FA9">
              <w:t>reset</w:t>
            </w:r>
            <w:proofErr w:type="gramEnd"/>
            <w:r w:rsidR="00704FA9">
              <w:t xml:space="preserve"> </w:t>
            </w:r>
            <w:r w:rsidRPr="009D6321">
              <w:t xml:space="preserve">and the EBL pin </w:t>
            </w:r>
            <w:r w:rsidR="00704FA9">
              <w:t xml:space="preserve">can be set </w:t>
            </w:r>
            <w:r w:rsidRPr="009D6321">
              <w:t xml:space="preserve">to reverse </w:t>
            </w:r>
            <w:r w:rsidR="00704FA9">
              <w:t xml:space="preserve">the </w:t>
            </w:r>
            <w:r w:rsidRPr="009D6321">
              <w:t>polarity to jump on the application.</w:t>
            </w:r>
          </w:p>
        </w:tc>
        <w:tc>
          <w:tcPr>
            <w:tcW w:w="1440" w:type="dxa"/>
          </w:tcPr>
          <w:p w14:paraId="6E4C01B0" w14:textId="4FE3A17D" w:rsidR="009D6321" w:rsidRPr="009D6321" w:rsidRDefault="009D6321" w:rsidP="009D6321">
            <w:pPr>
              <w:pStyle w:val="TableText"/>
            </w:pPr>
            <w:r w:rsidRPr="009D6321">
              <w:t>0xAA</w:t>
            </w:r>
          </w:p>
        </w:tc>
        <w:tc>
          <w:tcPr>
            <w:tcW w:w="2070" w:type="dxa"/>
          </w:tcPr>
          <w:p w14:paraId="74E9B2DF" w14:textId="6AB7158B" w:rsidR="009D6321" w:rsidRPr="009D6321" w:rsidRDefault="009D6321" w:rsidP="009D6321">
            <w:pPr>
              <w:pStyle w:val="TableText"/>
            </w:pPr>
            <w:r w:rsidRPr="009D6321">
              <w:t>No error.</w:t>
            </w:r>
          </w:p>
        </w:tc>
      </w:tr>
    </w:tbl>
    <w:bookmarkEnd w:id="100"/>
    <w:p w14:paraId="66C34B70" w14:textId="77777777" w:rsidR="00464412" w:rsidRPr="00D7779A" w:rsidRDefault="00464412" w:rsidP="00464412">
      <w:pPr>
        <w:pStyle w:val="Body"/>
        <w:spacing w:before="0"/>
        <w:rPr>
          <w:i/>
          <w:sz w:val="18"/>
          <w:szCs w:val="18"/>
        </w:rPr>
      </w:pPr>
      <w:r w:rsidRPr="00D7779A">
        <w:rPr>
          <w:i/>
          <w:sz w:val="18"/>
          <w:szCs w:val="18"/>
        </w:rPr>
        <w:t>*Mandatory</w:t>
      </w:r>
    </w:p>
    <w:p w14:paraId="6D31EF9C" w14:textId="77777777" w:rsidR="00464412" w:rsidRPr="00D7779A" w:rsidRDefault="00464412" w:rsidP="00464412">
      <w:pPr>
        <w:pStyle w:val="Body"/>
        <w:spacing w:before="0"/>
        <w:rPr>
          <w:i/>
          <w:sz w:val="18"/>
          <w:szCs w:val="18"/>
        </w:rPr>
      </w:pPr>
      <w:r w:rsidRPr="00D7779A">
        <w:rPr>
          <w:i/>
          <w:sz w:val="18"/>
          <w:szCs w:val="18"/>
        </w:rPr>
        <w:t>+Recommended</w:t>
      </w:r>
    </w:p>
    <w:p w14:paraId="19692324" w14:textId="77777777" w:rsidR="00464412" w:rsidRPr="00D7779A" w:rsidRDefault="00464412" w:rsidP="003B3AFF">
      <w:pPr>
        <w:pStyle w:val="H2-Heading"/>
        <w:rPr>
          <w:rFonts w:ascii="Arial" w:hAnsi="Arial" w:cs="Arial"/>
        </w:rPr>
      </w:pPr>
    </w:p>
    <w:p w14:paraId="3D5A1C31" w14:textId="17EDF42E" w:rsidR="00EC0668" w:rsidRPr="004056A7" w:rsidRDefault="00EC0668" w:rsidP="004056A7">
      <w:pPr>
        <w:rPr>
          <w:rFonts w:ascii="Arial" w:eastAsia="Times New Roman" w:hAnsi="Arial" w:cs="Arial"/>
          <w:b/>
          <w:sz w:val="28"/>
          <w:szCs w:val="18"/>
        </w:rPr>
      </w:pPr>
      <w:r w:rsidRPr="00D7779A">
        <w:rPr>
          <w:rFonts w:ascii="Arial" w:hAnsi="Arial" w:cs="Arial"/>
        </w:rPr>
        <w:br w:type="page"/>
      </w:r>
    </w:p>
    <w:p w14:paraId="4A5D4CDF" w14:textId="51582396" w:rsidR="001A5266" w:rsidRPr="00D7779A" w:rsidRDefault="001A5266">
      <w:pPr>
        <w:pStyle w:val="H2-Heading"/>
        <w:rPr>
          <w:rFonts w:ascii="Arial" w:hAnsi="Arial" w:cs="Arial"/>
        </w:rPr>
      </w:pPr>
      <w:bookmarkStart w:id="102" w:name="_Toc80800195"/>
      <w:r w:rsidRPr="00D7779A">
        <w:rPr>
          <w:rFonts w:ascii="Arial" w:hAnsi="Arial" w:cs="Arial"/>
        </w:rPr>
        <w:lastRenderedPageBreak/>
        <w:t>Revision History</w:t>
      </w:r>
      <w:bookmarkEnd w:id="102"/>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1172"/>
        <w:gridCol w:w="5609"/>
        <w:gridCol w:w="1623"/>
      </w:tblGrid>
      <w:tr w:rsidR="00090856" w:rsidRPr="002049A4" w14:paraId="3326F37E" w14:textId="77777777" w:rsidTr="00090856">
        <w:trPr>
          <w:trHeight w:hRule="exact" w:val="547"/>
          <w:jc w:val="center"/>
        </w:trPr>
        <w:tc>
          <w:tcPr>
            <w:tcW w:w="1172" w:type="dxa"/>
            <w:shd w:val="clear" w:color="auto" w:fill="auto"/>
            <w:vAlign w:val="center"/>
          </w:tcPr>
          <w:p w14:paraId="69930B39" w14:textId="77777777" w:rsidR="00090856" w:rsidRPr="002760FB" w:rsidRDefault="00090856" w:rsidP="00624C95">
            <w:pPr>
              <w:pStyle w:val="TableHeader"/>
            </w:pPr>
            <w:r w:rsidRPr="002049A4">
              <w:t>REVISION NUMBER</w:t>
            </w:r>
          </w:p>
        </w:tc>
        <w:tc>
          <w:tcPr>
            <w:tcW w:w="1172" w:type="dxa"/>
            <w:shd w:val="clear" w:color="auto" w:fill="auto"/>
            <w:vAlign w:val="center"/>
          </w:tcPr>
          <w:p w14:paraId="49227D79" w14:textId="77777777" w:rsidR="00090856" w:rsidRPr="002760FB" w:rsidRDefault="00090856" w:rsidP="00624C95">
            <w:pPr>
              <w:pStyle w:val="TableHeader"/>
            </w:pPr>
            <w:r w:rsidRPr="002049A4">
              <w:t>REVISION DATE</w:t>
            </w:r>
          </w:p>
        </w:tc>
        <w:tc>
          <w:tcPr>
            <w:tcW w:w="5609" w:type="dxa"/>
            <w:vAlign w:val="center"/>
          </w:tcPr>
          <w:p w14:paraId="4B3456C9" w14:textId="77777777" w:rsidR="00090856" w:rsidRPr="002760FB" w:rsidRDefault="00090856" w:rsidP="00624C95">
            <w:pPr>
              <w:pStyle w:val="TableHeader"/>
            </w:pPr>
            <w:r w:rsidRPr="002049A4">
              <w:t>DESCRIPTION</w:t>
            </w:r>
          </w:p>
        </w:tc>
        <w:tc>
          <w:tcPr>
            <w:tcW w:w="1623" w:type="dxa"/>
            <w:vAlign w:val="center"/>
          </w:tcPr>
          <w:p w14:paraId="31F22FF7" w14:textId="77777777" w:rsidR="00090856" w:rsidRPr="002760FB" w:rsidRDefault="00090856" w:rsidP="00624C95">
            <w:pPr>
              <w:pStyle w:val="TableHeader"/>
            </w:pPr>
            <w:r w:rsidRPr="002049A4">
              <w:t>PAGES CHANGED</w:t>
            </w:r>
          </w:p>
        </w:tc>
      </w:tr>
      <w:tr w:rsidR="00090856" w:rsidRPr="002049A4" w14:paraId="6DE41584" w14:textId="77777777" w:rsidTr="00090856">
        <w:trPr>
          <w:trHeight w:hRule="exact" w:val="547"/>
          <w:jc w:val="center"/>
        </w:trPr>
        <w:tc>
          <w:tcPr>
            <w:tcW w:w="1172" w:type="dxa"/>
            <w:shd w:val="clear" w:color="auto" w:fill="auto"/>
            <w:vAlign w:val="center"/>
          </w:tcPr>
          <w:p w14:paraId="7857FDAA" w14:textId="77777777" w:rsidR="00090856" w:rsidRPr="002760FB" w:rsidRDefault="00090856" w:rsidP="00624C95">
            <w:pPr>
              <w:pStyle w:val="TableHeader"/>
            </w:pPr>
            <w:r w:rsidRPr="002049A4">
              <w:t>0</w:t>
            </w:r>
          </w:p>
        </w:tc>
        <w:tc>
          <w:tcPr>
            <w:tcW w:w="1172" w:type="dxa"/>
            <w:shd w:val="clear" w:color="auto" w:fill="auto"/>
            <w:vAlign w:val="center"/>
          </w:tcPr>
          <w:p w14:paraId="62AB5B3E" w14:textId="0C89E19D" w:rsidR="00090856" w:rsidRPr="002760FB" w:rsidRDefault="002839DC" w:rsidP="00DE54ED">
            <w:pPr>
              <w:pStyle w:val="TableTextCenter"/>
            </w:pPr>
            <w:r>
              <w:t>03</w:t>
            </w:r>
            <w:r w:rsidR="00090856" w:rsidRPr="002049A4">
              <w:t>/</w:t>
            </w:r>
            <w:r>
              <w:t>21</w:t>
            </w:r>
          </w:p>
        </w:tc>
        <w:tc>
          <w:tcPr>
            <w:tcW w:w="5609" w:type="dxa"/>
            <w:vAlign w:val="center"/>
          </w:tcPr>
          <w:p w14:paraId="62D8365C" w14:textId="77777777" w:rsidR="00090856" w:rsidRPr="002760FB" w:rsidRDefault="00090856" w:rsidP="00624C95">
            <w:pPr>
              <w:pStyle w:val="TableText"/>
            </w:pPr>
            <w:r w:rsidRPr="00F36445">
              <w:t>Initial release</w:t>
            </w:r>
          </w:p>
        </w:tc>
        <w:tc>
          <w:tcPr>
            <w:tcW w:w="1623" w:type="dxa"/>
            <w:vAlign w:val="center"/>
          </w:tcPr>
          <w:p w14:paraId="1BAA4349" w14:textId="77777777" w:rsidR="00090856" w:rsidRPr="002760FB" w:rsidRDefault="00090856" w:rsidP="00624C95">
            <w:pPr>
              <w:pStyle w:val="TableTextCenter"/>
            </w:pPr>
            <w:r w:rsidRPr="00F36445">
              <w:t>—</w:t>
            </w:r>
          </w:p>
        </w:tc>
      </w:tr>
    </w:tbl>
    <w:p w14:paraId="4EA879F3" w14:textId="305B35F8" w:rsidR="004A55E6" w:rsidRPr="00D7779A" w:rsidRDefault="004A55E6" w:rsidP="001A5266">
      <w:pPr>
        <w:pStyle w:val="LastPageFooter"/>
        <w:rPr>
          <w:rFonts w:ascii="Arial" w:hAnsi="Arial" w:cs="Arial"/>
        </w:rPr>
      </w:pPr>
    </w:p>
    <w:p w14:paraId="2F5EE3C9" w14:textId="20A10A8B" w:rsidR="004A55E6" w:rsidRDefault="004A55E6" w:rsidP="001A5266">
      <w:pPr>
        <w:pStyle w:val="LastPageFooter"/>
        <w:rPr>
          <w:rFonts w:ascii="Arial" w:hAnsi="Arial" w:cs="Arial"/>
        </w:rPr>
      </w:pPr>
    </w:p>
    <w:p w14:paraId="5D1E4D69" w14:textId="6E8CA9F5" w:rsidR="002839DC" w:rsidRDefault="002839DC" w:rsidP="001A5266">
      <w:pPr>
        <w:pStyle w:val="LastPageFooter"/>
        <w:rPr>
          <w:rFonts w:ascii="Arial" w:hAnsi="Arial" w:cs="Arial"/>
        </w:rPr>
      </w:pPr>
    </w:p>
    <w:p w14:paraId="2560FCAA" w14:textId="14C9C586" w:rsidR="002839DC" w:rsidRDefault="002839DC" w:rsidP="001A5266">
      <w:pPr>
        <w:pStyle w:val="LastPageFooter"/>
        <w:rPr>
          <w:rFonts w:ascii="Arial" w:hAnsi="Arial" w:cs="Arial"/>
        </w:rPr>
      </w:pPr>
    </w:p>
    <w:p w14:paraId="1BAB6F43" w14:textId="1AD81F0E" w:rsidR="002839DC" w:rsidRDefault="002839DC" w:rsidP="001A5266">
      <w:pPr>
        <w:pStyle w:val="LastPageFooter"/>
        <w:rPr>
          <w:rFonts w:ascii="Arial" w:hAnsi="Arial" w:cs="Arial"/>
        </w:rPr>
      </w:pPr>
    </w:p>
    <w:p w14:paraId="702C1B06" w14:textId="6715A532" w:rsidR="002839DC" w:rsidRDefault="002839DC" w:rsidP="001A5266">
      <w:pPr>
        <w:pStyle w:val="LastPageFooter"/>
        <w:rPr>
          <w:rFonts w:ascii="Arial" w:hAnsi="Arial" w:cs="Arial"/>
        </w:rPr>
      </w:pPr>
    </w:p>
    <w:p w14:paraId="446F5E48" w14:textId="7F80D84E" w:rsidR="002839DC" w:rsidRDefault="002839DC" w:rsidP="001A5266">
      <w:pPr>
        <w:pStyle w:val="LastPageFooter"/>
        <w:rPr>
          <w:rFonts w:ascii="Arial" w:hAnsi="Arial" w:cs="Arial"/>
        </w:rPr>
      </w:pPr>
    </w:p>
    <w:p w14:paraId="0CF7149C" w14:textId="7DDE6A47" w:rsidR="002839DC" w:rsidRDefault="002839DC" w:rsidP="001A5266">
      <w:pPr>
        <w:pStyle w:val="LastPageFooter"/>
        <w:rPr>
          <w:rFonts w:ascii="Arial" w:hAnsi="Arial" w:cs="Arial"/>
        </w:rPr>
      </w:pPr>
    </w:p>
    <w:p w14:paraId="58A01C2E" w14:textId="1165EA41" w:rsidR="002839DC" w:rsidRDefault="002839DC" w:rsidP="001A5266">
      <w:pPr>
        <w:pStyle w:val="LastPageFooter"/>
        <w:rPr>
          <w:rFonts w:ascii="Arial" w:hAnsi="Arial" w:cs="Arial"/>
        </w:rPr>
      </w:pPr>
    </w:p>
    <w:p w14:paraId="0DD8756A" w14:textId="441D2705" w:rsidR="002839DC" w:rsidRDefault="002839DC" w:rsidP="001A5266">
      <w:pPr>
        <w:pStyle w:val="LastPageFooter"/>
        <w:rPr>
          <w:rFonts w:ascii="Arial" w:hAnsi="Arial" w:cs="Arial"/>
        </w:rPr>
      </w:pPr>
    </w:p>
    <w:p w14:paraId="2D6EB78B" w14:textId="0B842957" w:rsidR="002839DC" w:rsidRDefault="002839DC" w:rsidP="001A5266">
      <w:pPr>
        <w:pStyle w:val="LastPageFooter"/>
        <w:rPr>
          <w:rFonts w:ascii="Arial" w:hAnsi="Arial" w:cs="Arial"/>
        </w:rPr>
      </w:pPr>
    </w:p>
    <w:p w14:paraId="683299E9" w14:textId="78477F65" w:rsidR="002839DC" w:rsidRDefault="002839DC" w:rsidP="001A5266">
      <w:pPr>
        <w:pStyle w:val="LastPageFooter"/>
        <w:rPr>
          <w:rFonts w:ascii="Arial" w:hAnsi="Arial" w:cs="Arial"/>
        </w:rPr>
      </w:pPr>
    </w:p>
    <w:p w14:paraId="69EF3A47" w14:textId="199BA7E9" w:rsidR="002839DC" w:rsidRDefault="002839DC" w:rsidP="001A5266">
      <w:pPr>
        <w:pStyle w:val="LastPageFooter"/>
        <w:rPr>
          <w:rFonts w:ascii="Arial" w:hAnsi="Arial" w:cs="Arial"/>
        </w:rPr>
      </w:pPr>
    </w:p>
    <w:p w14:paraId="038561A0" w14:textId="2EFEF1A5" w:rsidR="002839DC" w:rsidRDefault="002839DC" w:rsidP="001A5266">
      <w:pPr>
        <w:pStyle w:val="LastPageFooter"/>
        <w:rPr>
          <w:rFonts w:ascii="Arial" w:hAnsi="Arial" w:cs="Arial"/>
        </w:rPr>
      </w:pPr>
    </w:p>
    <w:p w14:paraId="05891B77" w14:textId="77EF5382" w:rsidR="002839DC" w:rsidRDefault="002839DC" w:rsidP="001A5266">
      <w:pPr>
        <w:pStyle w:val="LastPageFooter"/>
        <w:rPr>
          <w:rFonts w:ascii="Arial" w:hAnsi="Arial" w:cs="Arial"/>
        </w:rPr>
      </w:pPr>
    </w:p>
    <w:p w14:paraId="336393AB" w14:textId="0E24E143" w:rsidR="002839DC" w:rsidRDefault="002839DC" w:rsidP="001A5266">
      <w:pPr>
        <w:pStyle w:val="LastPageFooter"/>
        <w:rPr>
          <w:rFonts w:ascii="Arial" w:hAnsi="Arial" w:cs="Arial"/>
        </w:rPr>
      </w:pPr>
    </w:p>
    <w:p w14:paraId="37E28E86" w14:textId="77777777" w:rsidR="002839DC" w:rsidRPr="00D7779A" w:rsidRDefault="002839DC" w:rsidP="001A5266">
      <w:pPr>
        <w:pStyle w:val="LastPageFooter"/>
        <w:rPr>
          <w:rFonts w:ascii="Arial" w:hAnsi="Arial" w:cs="Arial"/>
        </w:rPr>
      </w:pPr>
    </w:p>
    <w:p w14:paraId="72C029FC" w14:textId="51179CFC" w:rsidR="004A55E6" w:rsidRPr="00D7779A" w:rsidRDefault="004A55E6" w:rsidP="001A5266">
      <w:pPr>
        <w:pStyle w:val="LastPageFooter"/>
        <w:rPr>
          <w:rFonts w:ascii="Arial" w:hAnsi="Arial" w:cs="Arial"/>
        </w:rPr>
      </w:pPr>
    </w:p>
    <w:p w14:paraId="46E91B91" w14:textId="77D361CA" w:rsidR="00921717" w:rsidRPr="00D7779A" w:rsidRDefault="00921717" w:rsidP="001A5266">
      <w:pPr>
        <w:pStyle w:val="LastPageFooter"/>
        <w:rPr>
          <w:rFonts w:ascii="Arial" w:hAnsi="Arial" w:cs="Arial"/>
        </w:rPr>
      </w:pPr>
    </w:p>
    <w:p w14:paraId="57DE4443" w14:textId="766CA5F4" w:rsidR="00921717" w:rsidRDefault="00921717" w:rsidP="001A5266">
      <w:pPr>
        <w:pStyle w:val="LastPageFooter"/>
        <w:rPr>
          <w:rFonts w:ascii="Arial" w:hAnsi="Arial" w:cs="Arial"/>
        </w:rPr>
      </w:pPr>
    </w:p>
    <w:p w14:paraId="41278178" w14:textId="239EADF0" w:rsidR="00F921BF" w:rsidRDefault="00F921BF" w:rsidP="001A5266">
      <w:pPr>
        <w:pStyle w:val="LastPageFooter"/>
        <w:rPr>
          <w:rFonts w:ascii="Arial" w:hAnsi="Arial" w:cs="Arial"/>
        </w:rPr>
      </w:pPr>
    </w:p>
    <w:p w14:paraId="1983A5C2" w14:textId="6A7AC796" w:rsidR="00F921BF" w:rsidRDefault="00F921BF" w:rsidP="001A5266">
      <w:pPr>
        <w:pStyle w:val="LastPageFooter"/>
        <w:rPr>
          <w:rFonts w:ascii="Arial" w:hAnsi="Arial" w:cs="Arial"/>
        </w:rPr>
      </w:pPr>
    </w:p>
    <w:p w14:paraId="0347A39B" w14:textId="6E5C2A2D" w:rsidR="00F921BF" w:rsidRDefault="00F921BF" w:rsidP="001A5266">
      <w:pPr>
        <w:pStyle w:val="LastPageFooter"/>
        <w:rPr>
          <w:rFonts w:ascii="Arial" w:hAnsi="Arial" w:cs="Arial"/>
        </w:rPr>
      </w:pPr>
    </w:p>
    <w:p w14:paraId="60CAFB61" w14:textId="661AB2E5" w:rsidR="00F921BF" w:rsidRDefault="00F921BF" w:rsidP="001A5266">
      <w:pPr>
        <w:pStyle w:val="LastPageFooter"/>
        <w:rPr>
          <w:rFonts w:ascii="Arial" w:hAnsi="Arial" w:cs="Arial"/>
        </w:rPr>
      </w:pPr>
    </w:p>
    <w:p w14:paraId="294DE24B" w14:textId="2BEF2EB0" w:rsidR="00F921BF" w:rsidRDefault="00F921BF" w:rsidP="001A5266">
      <w:pPr>
        <w:pStyle w:val="LastPageFooter"/>
        <w:rPr>
          <w:rFonts w:ascii="Arial" w:hAnsi="Arial" w:cs="Arial"/>
        </w:rPr>
      </w:pPr>
    </w:p>
    <w:p w14:paraId="11DEEECE" w14:textId="307C18A6" w:rsidR="00F921BF" w:rsidRDefault="00F921BF" w:rsidP="001A5266">
      <w:pPr>
        <w:pStyle w:val="LastPageFooter"/>
        <w:rPr>
          <w:rFonts w:ascii="Arial" w:hAnsi="Arial" w:cs="Arial"/>
        </w:rPr>
      </w:pPr>
    </w:p>
    <w:p w14:paraId="23CA5A8B" w14:textId="25004FDA" w:rsidR="00F921BF" w:rsidRDefault="00F921BF" w:rsidP="001A5266">
      <w:pPr>
        <w:pStyle w:val="LastPageFooter"/>
        <w:rPr>
          <w:rFonts w:ascii="Arial" w:hAnsi="Arial" w:cs="Arial"/>
        </w:rPr>
      </w:pPr>
    </w:p>
    <w:p w14:paraId="1804315E" w14:textId="73E6AE73" w:rsidR="00F921BF" w:rsidRDefault="00F921BF" w:rsidP="001A5266">
      <w:pPr>
        <w:pStyle w:val="LastPageFooter"/>
        <w:rPr>
          <w:rFonts w:ascii="Arial" w:hAnsi="Arial" w:cs="Arial"/>
        </w:rPr>
      </w:pPr>
    </w:p>
    <w:p w14:paraId="73BF60AB" w14:textId="0FEC79BC" w:rsidR="00F921BF" w:rsidRDefault="00F921BF" w:rsidP="001A5266">
      <w:pPr>
        <w:pStyle w:val="LastPageFooter"/>
        <w:rPr>
          <w:rFonts w:ascii="Arial" w:hAnsi="Arial" w:cs="Arial"/>
        </w:rPr>
      </w:pPr>
    </w:p>
    <w:p w14:paraId="7E06CD47" w14:textId="09827397" w:rsidR="00F921BF" w:rsidRDefault="00F921BF" w:rsidP="001A5266">
      <w:pPr>
        <w:pStyle w:val="LastPageFooter"/>
        <w:rPr>
          <w:rFonts w:ascii="Arial" w:hAnsi="Arial" w:cs="Arial"/>
        </w:rPr>
      </w:pPr>
    </w:p>
    <w:p w14:paraId="6C991137" w14:textId="47364F02" w:rsidR="002839DC" w:rsidRDefault="002839DC" w:rsidP="001A5266">
      <w:pPr>
        <w:pStyle w:val="LastPageFooter"/>
        <w:rPr>
          <w:rFonts w:ascii="Arial" w:hAnsi="Arial" w:cs="Arial"/>
        </w:rPr>
      </w:pPr>
    </w:p>
    <w:p w14:paraId="0981EC73" w14:textId="5858C0C2" w:rsidR="002839DC" w:rsidRDefault="002839DC" w:rsidP="001A5266">
      <w:pPr>
        <w:pStyle w:val="LastPageFooter"/>
        <w:rPr>
          <w:rFonts w:ascii="Arial" w:hAnsi="Arial" w:cs="Arial"/>
        </w:rPr>
      </w:pPr>
    </w:p>
    <w:p w14:paraId="5FE7A92B" w14:textId="5551B687" w:rsidR="002839DC" w:rsidRDefault="002839DC" w:rsidP="001A5266">
      <w:pPr>
        <w:pStyle w:val="LastPageFooter"/>
        <w:rPr>
          <w:rFonts w:ascii="Arial" w:hAnsi="Arial" w:cs="Arial"/>
        </w:rPr>
      </w:pPr>
    </w:p>
    <w:p w14:paraId="3AD44610" w14:textId="7C90B8AA" w:rsidR="002839DC" w:rsidRDefault="002839DC" w:rsidP="001A5266">
      <w:pPr>
        <w:pStyle w:val="LastPageFooter"/>
        <w:rPr>
          <w:rFonts w:ascii="Arial" w:hAnsi="Arial" w:cs="Arial"/>
        </w:rPr>
      </w:pPr>
    </w:p>
    <w:p w14:paraId="57093E54" w14:textId="18A8FE00" w:rsidR="002839DC" w:rsidRDefault="002839DC" w:rsidP="001A5266">
      <w:pPr>
        <w:pStyle w:val="LastPageFooter"/>
        <w:rPr>
          <w:rFonts w:ascii="Arial" w:hAnsi="Arial" w:cs="Arial"/>
        </w:rPr>
      </w:pPr>
    </w:p>
    <w:p w14:paraId="2625058B" w14:textId="75525A2B" w:rsidR="002839DC" w:rsidRDefault="002839DC" w:rsidP="001A5266">
      <w:pPr>
        <w:pStyle w:val="LastPageFooter"/>
        <w:rPr>
          <w:rFonts w:ascii="Arial" w:hAnsi="Arial" w:cs="Arial"/>
        </w:rPr>
      </w:pPr>
    </w:p>
    <w:p w14:paraId="735A180F" w14:textId="6259DBC7" w:rsidR="002839DC" w:rsidRDefault="002839DC" w:rsidP="001A5266">
      <w:pPr>
        <w:pStyle w:val="LastPageFooter"/>
        <w:rPr>
          <w:rFonts w:ascii="Arial" w:hAnsi="Arial" w:cs="Arial"/>
        </w:rPr>
      </w:pPr>
    </w:p>
    <w:p w14:paraId="2C514387" w14:textId="44984A8A" w:rsidR="002839DC" w:rsidRDefault="002839DC" w:rsidP="001A5266">
      <w:pPr>
        <w:pStyle w:val="LastPageFooter"/>
        <w:rPr>
          <w:rFonts w:ascii="Arial" w:hAnsi="Arial" w:cs="Arial"/>
        </w:rPr>
      </w:pPr>
    </w:p>
    <w:p w14:paraId="21706853" w14:textId="705F09F9" w:rsidR="002839DC" w:rsidRDefault="002839DC" w:rsidP="001A5266">
      <w:pPr>
        <w:pStyle w:val="LastPageFooter"/>
        <w:rPr>
          <w:rFonts w:ascii="Arial" w:hAnsi="Arial" w:cs="Arial"/>
        </w:rPr>
      </w:pPr>
    </w:p>
    <w:p w14:paraId="090E7CC9" w14:textId="0BD5F115" w:rsidR="002839DC" w:rsidRDefault="002839DC" w:rsidP="001A5266">
      <w:pPr>
        <w:pStyle w:val="LastPageFooter"/>
        <w:rPr>
          <w:rFonts w:ascii="Arial" w:hAnsi="Arial" w:cs="Arial"/>
        </w:rPr>
      </w:pPr>
    </w:p>
    <w:p w14:paraId="298E5FBD" w14:textId="55FB9679" w:rsidR="002839DC" w:rsidRDefault="002839DC" w:rsidP="001A5266">
      <w:pPr>
        <w:pStyle w:val="LastPageFooter"/>
        <w:rPr>
          <w:rFonts w:ascii="Arial" w:hAnsi="Arial" w:cs="Arial"/>
        </w:rPr>
      </w:pPr>
    </w:p>
    <w:p w14:paraId="2FC87E5E" w14:textId="39A4B0E5" w:rsidR="002839DC" w:rsidRDefault="002839DC" w:rsidP="001A5266">
      <w:pPr>
        <w:pStyle w:val="LastPageFooter"/>
        <w:rPr>
          <w:rFonts w:ascii="Arial" w:hAnsi="Arial" w:cs="Arial"/>
        </w:rPr>
      </w:pPr>
    </w:p>
    <w:p w14:paraId="7E23055F" w14:textId="209218F5" w:rsidR="002839DC" w:rsidRDefault="002839DC" w:rsidP="001A5266">
      <w:pPr>
        <w:pStyle w:val="LastPageFooter"/>
        <w:rPr>
          <w:rFonts w:ascii="Arial" w:hAnsi="Arial" w:cs="Arial"/>
        </w:rPr>
      </w:pPr>
    </w:p>
    <w:p w14:paraId="1FD423D5" w14:textId="286F5808" w:rsidR="002839DC" w:rsidRDefault="002839DC" w:rsidP="001A5266">
      <w:pPr>
        <w:pStyle w:val="LastPageFooter"/>
        <w:rPr>
          <w:rFonts w:ascii="Arial" w:hAnsi="Arial" w:cs="Arial"/>
        </w:rPr>
      </w:pPr>
    </w:p>
    <w:p w14:paraId="5290E07B" w14:textId="1B00A3A8" w:rsidR="002839DC" w:rsidRDefault="002839DC" w:rsidP="001A5266">
      <w:pPr>
        <w:pStyle w:val="LastPageFooter"/>
        <w:rPr>
          <w:rFonts w:ascii="Arial" w:hAnsi="Arial" w:cs="Arial"/>
        </w:rPr>
      </w:pPr>
    </w:p>
    <w:p w14:paraId="029316C3" w14:textId="77777777" w:rsidR="002839DC" w:rsidRDefault="002839DC" w:rsidP="001A5266">
      <w:pPr>
        <w:pStyle w:val="LastPageFooter"/>
        <w:rPr>
          <w:rFonts w:ascii="Arial" w:hAnsi="Arial" w:cs="Arial"/>
        </w:rPr>
      </w:pPr>
    </w:p>
    <w:p w14:paraId="5E806D6B" w14:textId="7FF27EEE" w:rsidR="00F921BF" w:rsidRDefault="00F921BF" w:rsidP="001A5266">
      <w:pPr>
        <w:pStyle w:val="LastPageFooter"/>
        <w:rPr>
          <w:rFonts w:ascii="Arial" w:hAnsi="Arial" w:cs="Arial"/>
        </w:rPr>
      </w:pPr>
    </w:p>
    <w:p w14:paraId="14FC613B" w14:textId="312AD626" w:rsidR="00F921BF" w:rsidRDefault="00F921BF" w:rsidP="001A5266">
      <w:pPr>
        <w:pStyle w:val="LastPageFooter"/>
        <w:rPr>
          <w:rFonts w:ascii="Arial" w:hAnsi="Arial" w:cs="Arial"/>
        </w:rPr>
      </w:pPr>
    </w:p>
    <w:p w14:paraId="53662EBE" w14:textId="121C1F0B" w:rsidR="00F921BF" w:rsidRDefault="00F921BF" w:rsidP="001A5266">
      <w:pPr>
        <w:pStyle w:val="LastPageFooter"/>
        <w:rPr>
          <w:rFonts w:ascii="Arial" w:hAnsi="Arial" w:cs="Arial"/>
        </w:rPr>
      </w:pPr>
    </w:p>
    <w:p w14:paraId="1209CBF0" w14:textId="1CE17B59" w:rsidR="00F921BF" w:rsidRDefault="00F921BF" w:rsidP="001A5266">
      <w:pPr>
        <w:pStyle w:val="LastPageFooter"/>
        <w:rPr>
          <w:rFonts w:ascii="Arial" w:hAnsi="Arial" w:cs="Arial"/>
        </w:rPr>
      </w:pPr>
    </w:p>
    <w:p w14:paraId="1145D1E9" w14:textId="3E92A38C" w:rsidR="00F921BF" w:rsidRDefault="00F921BF" w:rsidP="001A5266">
      <w:pPr>
        <w:pStyle w:val="LastPageFooter"/>
        <w:rPr>
          <w:rFonts w:ascii="Arial" w:hAnsi="Arial" w:cs="Arial"/>
        </w:rPr>
      </w:pPr>
    </w:p>
    <w:p w14:paraId="54F40A49" w14:textId="789DD9F6" w:rsidR="007422D0" w:rsidRPr="00D7779A" w:rsidRDefault="001A5266" w:rsidP="00E8557F">
      <w:pPr>
        <w:pStyle w:val="LastPageFooter"/>
        <w:rPr>
          <w:rFonts w:ascii="Arial" w:hAnsi="Arial" w:cs="Arial"/>
        </w:rPr>
      </w:pPr>
      <w:r w:rsidRPr="00D7779A">
        <w:rPr>
          <w:rFonts w:ascii="Arial" w:hAnsi="Arial" w:cs="Arial"/>
        </w:rPr>
        <w:t>©20</w:t>
      </w:r>
      <w:r w:rsidR="00DA10D1" w:rsidRPr="00814318">
        <w:rPr>
          <w:rFonts w:ascii="Arial" w:hAnsi="Arial" w:cs="Arial"/>
        </w:rPr>
        <w:t>20</w:t>
      </w:r>
      <w:r w:rsidRPr="00D7779A">
        <w:rPr>
          <w:rFonts w:ascii="Arial" w:hAnsi="Arial" w:cs="Arial"/>
        </w:rPr>
        <w:t xml:space="preserve"> by Maxim Integrated Products, Inc. All rights reserved. Information in this publication concerning the devices, applications, or technology described is intended to suggest possible uses and may be superseded. MAXIM INTEGRATED PRODUCTS, INC. DOES NOT ASSUME LIABILITY FOR OR PROVIDE A REPRESENTATION OF ACCURACY OF THE INFORMATION, DEVICES, OR TECHNOLOGY DESCRIBED IN THIS DOCUMENT. MAXIM ALSO DOES NOT ASSUME LIABILITY FOR INTELLECTUAL PROPERTY INFRINGEMENT RELATED IN ANY MANNER TO USE OF INFORMATION, DEVICES, OR TECHNOLOGY DESCRIBED HEREIN OR OTHERWISE. The information contained within this document has been verified according to the general principles of electrical and mechanical engineering or registered trademarks of Maxim Integrated </w:t>
      </w:r>
      <w:r w:rsidR="003F7744" w:rsidRPr="003F7744">
        <w:rPr>
          <w:rFonts w:ascii="Arial" w:hAnsi="Arial" w:cs="Arial"/>
        </w:rPr>
        <w:t>Products, Inc. All other product or service names are the property of their respective owners.</w:t>
      </w:r>
    </w:p>
    <w:sectPr w:rsidR="007422D0" w:rsidRPr="00D7779A" w:rsidSect="001E3DC9">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F9616" w14:textId="77777777" w:rsidR="0081747A" w:rsidRDefault="0081747A">
      <w:pPr>
        <w:spacing w:after="0" w:line="240" w:lineRule="auto"/>
      </w:pPr>
      <w:r>
        <w:separator/>
      </w:r>
    </w:p>
    <w:p w14:paraId="34CDBC2F" w14:textId="77777777" w:rsidR="0081747A" w:rsidRDefault="0081747A"/>
  </w:endnote>
  <w:endnote w:type="continuationSeparator" w:id="0">
    <w:p w14:paraId="018DDE95" w14:textId="77777777" w:rsidR="0081747A" w:rsidRDefault="0081747A">
      <w:pPr>
        <w:spacing w:after="0" w:line="240" w:lineRule="auto"/>
      </w:pPr>
      <w:r>
        <w:continuationSeparator/>
      </w:r>
    </w:p>
    <w:p w14:paraId="3AA0A8A9" w14:textId="77777777" w:rsidR="0081747A" w:rsidRDefault="008174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hitney Book">
    <w:altName w:val="Arial"/>
    <w:panose1 w:val="00000000000000000000"/>
    <w:charset w:val="00"/>
    <w:family w:val="modern"/>
    <w:notTrueType/>
    <w:pitch w:val="variable"/>
    <w:sig w:usb0="A10002FF" w:usb1="40000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hitney BookOverbar">
    <w:altName w:val="Calibri"/>
    <w:panose1 w:val="00000000000000000000"/>
    <w:charset w:val="00"/>
    <w:family w:val="modern"/>
    <w:notTrueType/>
    <w:pitch w:val="variable"/>
    <w:sig w:usb0="00000007" w:usb1="00000001" w:usb2="00000000" w:usb3="00000000" w:csb0="00000093" w:csb1="00000000"/>
  </w:font>
  <w:font w:name="Whitney Bold">
    <w:altName w:val="Arial"/>
    <w:panose1 w:val="00000000000000000000"/>
    <w:charset w:val="00"/>
    <w:family w:val="modern"/>
    <w:notTrueType/>
    <w:pitch w:val="variable"/>
    <w:sig w:usb0="A10002FF" w:usb1="40000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B0DBA" w14:textId="05915A36" w:rsidR="00980405" w:rsidRPr="00D7779A" w:rsidRDefault="00980405" w:rsidP="007422D0">
    <w:pPr>
      <w:tabs>
        <w:tab w:val="right" w:pos="9450"/>
      </w:tabs>
      <w:rPr>
        <w:rFonts w:ascii="Arial" w:hAnsi="Arial" w:cs="Arial"/>
        <w:bCs/>
      </w:rPr>
    </w:pPr>
    <w:r w:rsidRPr="00D7779A">
      <w:rPr>
        <w:rFonts w:ascii="Arial" w:hAnsi="Arial" w:cs="Arial"/>
      </w:rPr>
      <w:t>Maxim Integrated</w:t>
    </w:r>
    <w:r w:rsidRPr="00D7779A">
      <w:rPr>
        <w:rFonts w:ascii="Arial" w:hAnsi="Arial" w:cs="Arial"/>
      </w:rPr>
      <w:tab/>
      <w:t xml:space="preserve">Page </w:t>
    </w:r>
    <w:r w:rsidRPr="00D7779A">
      <w:rPr>
        <w:rFonts w:ascii="Arial" w:hAnsi="Arial" w:cs="Arial"/>
        <w:bCs/>
      </w:rPr>
      <w:fldChar w:fldCharType="begin"/>
    </w:r>
    <w:r w:rsidRPr="00D7779A">
      <w:rPr>
        <w:rFonts w:ascii="Arial" w:hAnsi="Arial" w:cs="Arial"/>
        <w:bCs/>
      </w:rPr>
      <w:instrText xml:space="preserve"> PAGE </w:instrText>
    </w:r>
    <w:r w:rsidRPr="00D7779A">
      <w:rPr>
        <w:rFonts w:ascii="Arial" w:hAnsi="Arial" w:cs="Arial"/>
        <w:bCs/>
      </w:rPr>
      <w:fldChar w:fldCharType="separate"/>
    </w:r>
    <w:r w:rsidRPr="00D7779A">
      <w:rPr>
        <w:rFonts w:ascii="Arial" w:hAnsi="Arial" w:cs="Arial"/>
        <w:bCs/>
        <w:noProof/>
      </w:rPr>
      <w:t>6</w:t>
    </w:r>
    <w:r w:rsidRPr="00D7779A">
      <w:rPr>
        <w:rFonts w:ascii="Arial" w:hAnsi="Arial" w:cs="Arial"/>
        <w:bCs/>
      </w:rPr>
      <w:fldChar w:fldCharType="end"/>
    </w:r>
    <w:r w:rsidRPr="00D7779A">
      <w:rPr>
        <w:rFonts w:ascii="Arial" w:hAnsi="Arial" w:cs="Arial"/>
      </w:rPr>
      <w:t xml:space="preserve"> of </w:t>
    </w:r>
    <w:r w:rsidRPr="00D7779A">
      <w:rPr>
        <w:rFonts w:ascii="Arial" w:hAnsi="Arial" w:cs="Arial"/>
        <w:bCs/>
      </w:rPr>
      <w:fldChar w:fldCharType="begin"/>
    </w:r>
    <w:r w:rsidRPr="00D7779A">
      <w:rPr>
        <w:rFonts w:ascii="Arial" w:hAnsi="Arial" w:cs="Arial"/>
        <w:bCs/>
      </w:rPr>
      <w:instrText xml:space="preserve"> NUMPAGES  </w:instrText>
    </w:r>
    <w:r w:rsidRPr="00D7779A">
      <w:rPr>
        <w:rFonts w:ascii="Arial" w:hAnsi="Arial" w:cs="Arial"/>
        <w:bCs/>
      </w:rPr>
      <w:fldChar w:fldCharType="separate"/>
    </w:r>
    <w:r w:rsidRPr="00D7779A">
      <w:rPr>
        <w:rFonts w:ascii="Arial" w:hAnsi="Arial" w:cs="Arial"/>
        <w:bCs/>
        <w:noProof/>
      </w:rPr>
      <w:t>6</w:t>
    </w:r>
    <w:r w:rsidRPr="00D7779A">
      <w:rPr>
        <w:rFonts w:ascii="Arial" w:hAnsi="Arial" w:cs="Arial"/>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62284" w14:textId="1EA32672" w:rsidR="00980405" w:rsidRPr="00183C72" w:rsidRDefault="00980405" w:rsidP="007422D0">
    <w:pPr>
      <w:tabs>
        <w:tab w:val="right" w:pos="9450"/>
      </w:tabs>
      <w:rPr>
        <w:rFonts w:ascii="Arial" w:hAnsi="Arial" w:cs="Arial"/>
        <w:bCs/>
      </w:rPr>
    </w:pPr>
    <w:r w:rsidRPr="00183C72">
      <w:rPr>
        <w:rFonts w:ascii="Arial" w:hAnsi="Arial" w:cs="Arial"/>
      </w:rPr>
      <w:t>Maxim Integrated</w:t>
    </w:r>
    <w:r w:rsidRPr="00183C72">
      <w:rPr>
        <w:rFonts w:ascii="Arial" w:hAnsi="Arial" w:cs="Arial"/>
      </w:rPr>
      <w:tab/>
      <w:t xml:space="preserve">Page </w:t>
    </w:r>
    <w:r w:rsidRPr="00183C72">
      <w:rPr>
        <w:rFonts w:ascii="Arial" w:hAnsi="Arial" w:cs="Arial"/>
        <w:bCs/>
      </w:rPr>
      <w:fldChar w:fldCharType="begin"/>
    </w:r>
    <w:r w:rsidRPr="00183C72">
      <w:rPr>
        <w:rFonts w:ascii="Arial" w:hAnsi="Arial" w:cs="Arial"/>
        <w:bCs/>
      </w:rPr>
      <w:instrText xml:space="preserve"> PAGE </w:instrText>
    </w:r>
    <w:r w:rsidRPr="00183C72">
      <w:rPr>
        <w:rFonts w:ascii="Arial" w:hAnsi="Arial" w:cs="Arial"/>
        <w:bCs/>
      </w:rPr>
      <w:fldChar w:fldCharType="separate"/>
    </w:r>
    <w:r w:rsidRPr="00183C72">
      <w:rPr>
        <w:rFonts w:ascii="Arial" w:hAnsi="Arial" w:cs="Arial"/>
        <w:bCs/>
        <w:noProof/>
      </w:rPr>
      <w:t>6</w:t>
    </w:r>
    <w:r w:rsidRPr="00183C72">
      <w:rPr>
        <w:rFonts w:ascii="Arial" w:hAnsi="Arial" w:cs="Arial"/>
        <w:bCs/>
      </w:rPr>
      <w:fldChar w:fldCharType="end"/>
    </w:r>
    <w:r w:rsidRPr="00183C72">
      <w:rPr>
        <w:rFonts w:ascii="Arial" w:hAnsi="Arial" w:cs="Arial"/>
      </w:rPr>
      <w:t xml:space="preserve"> of </w:t>
    </w:r>
    <w:r w:rsidRPr="00183C72">
      <w:rPr>
        <w:rFonts w:ascii="Arial" w:hAnsi="Arial" w:cs="Arial"/>
        <w:bCs/>
      </w:rPr>
      <w:fldChar w:fldCharType="begin"/>
    </w:r>
    <w:r w:rsidRPr="00183C72">
      <w:rPr>
        <w:rFonts w:ascii="Arial" w:hAnsi="Arial" w:cs="Arial"/>
        <w:bCs/>
      </w:rPr>
      <w:instrText xml:space="preserve"> NUMPAGES  </w:instrText>
    </w:r>
    <w:r w:rsidRPr="00183C72">
      <w:rPr>
        <w:rFonts w:ascii="Arial" w:hAnsi="Arial" w:cs="Arial"/>
        <w:bCs/>
      </w:rPr>
      <w:fldChar w:fldCharType="separate"/>
    </w:r>
    <w:r w:rsidRPr="00183C72">
      <w:rPr>
        <w:rFonts w:ascii="Arial" w:hAnsi="Arial" w:cs="Arial"/>
        <w:bCs/>
        <w:noProof/>
      </w:rPr>
      <w:t>6</w:t>
    </w:r>
    <w:r w:rsidRPr="00183C72">
      <w:rPr>
        <w:rFonts w:ascii="Arial" w:hAnsi="Arial"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F6908" w14:textId="77777777" w:rsidR="0081747A" w:rsidRDefault="0081747A">
      <w:pPr>
        <w:spacing w:after="0" w:line="240" w:lineRule="auto"/>
      </w:pPr>
      <w:r>
        <w:separator/>
      </w:r>
    </w:p>
    <w:p w14:paraId="7ABD290D" w14:textId="77777777" w:rsidR="0081747A" w:rsidRDefault="0081747A"/>
  </w:footnote>
  <w:footnote w:type="continuationSeparator" w:id="0">
    <w:p w14:paraId="42B3A3AC" w14:textId="77777777" w:rsidR="0081747A" w:rsidRDefault="0081747A">
      <w:pPr>
        <w:spacing w:after="0" w:line="240" w:lineRule="auto"/>
      </w:pPr>
      <w:r>
        <w:continuationSeparator/>
      </w:r>
    </w:p>
    <w:p w14:paraId="009AD48E" w14:textId="77777777" w:rsidR="0081747A" w:rsidRDefault="008174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BF845" w14:textId="77777777" w:rsidR="00980405" w:rsidRDefault="00980405" w:rsidP="007422D0">
    <w:pPr>
      <w:ind w:firstLine="547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DAF79" w14:textId="77777777" w:rsidR="00980405" w:rsidRDefault="00980405" w:rsidP="007422D0">
    <w:pPr>
      <w:tabs>
        <w:tab w:val="left" w:pos="8175"/>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2FDA"/>
    <w:multiLevelType w:val="hybridMultilevel"/>
    <w:tmpl w:val="D44041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925DE"/>
    <w:multiLevelType w:val="hybridMultilevel"/>
    <w:tmpl w:val="844A9ECA"/>
    <w:lvl w:ilvl="0" w:tplc="63C02DE2">
      <w:start w:val="1"/>
      <w:numFmt w:val="lowerLetter"/>
      <w:pStyle w:val="Bullet-NumbersSmall"/>
      <w:lvlText w:val="%1."/>
      <w:lvlJc w:val="left"/>
      <w:pPr>
        <w:ind w:left="1800" w:hanging="360"/>
      </w:pPr>
      <w:rPr>
        <w:rFonts w:ascii="Whitney Book" w:hAnsi="Whitney Book"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0A1EDB"/>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 w15:restartNumberingAfterBreak="0">
    <w:nsid w:val="0D9D7EC5"/>
    <w:multiLevelType w:val="hybridMultilevel"/>
    <w:tmpl w:val="F82C4ED8"/>
    <w:lvl w:ilvl="0" w:tplc="539E305E">
      <w:start w:val="3"/>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32EDF"/>
    <w:multiLevelType w:val="multilevel"/>
    <w:tmpl w:val="3E2EEE0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0EE05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CC3A32"/>
    <w:multiLevelType w:val="hybridMultilevel"/>
    <w:tmpl w:val="87B80C88"/>
    <w:lvl w:ilvl="0" w:tplc="40521182">
      <w:start w:val="1"/>
      <w:numFmt w:val="decimal"/>
      <w:pStyle w:val="BodyIndent-TextBold-Numbering"/>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424EE0"/>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185356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EE14B6"/>
    <w:multiLevelType w:val="hybridMultilevel"/>
    <w:tmpl w:val="7DDE46D6"/>
    <w:lvl w:ilvl="0" w:tplc="EF042AF6">
      <w:start w:val="1"/>
      <w:numFmt w:val="decimal"/>
      <w:pStyle w:val="Bullet-Numbers"/>
      <w:lvlText w:val="%1."/>
      <w:lvlJc w:val="left"/>
      <w:pPr>
        <w:ind w:left="720" w:hanging="360"/>
      </w:pPr>
      <w:rPr>
        <w:rFonts w:ascii="Arial" w:hAnsi="Arial" w:hint="default"/>
        <w:b w:val="0"/>
        <w:i w:val="0"/>
      </w:rPr>
    </w:lvl>
    <w:lvl w:ilvl="1" w:tplc="EE1C6F5E">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C38EE"/>
    <w:multiLevelType w:val="multilevel"/>
    <w:tmpl w:val="2CF89DE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F2365A"/>
    <w:multiLevelType w:val="hybridMultilevel"/>
    <w:tmpl w:val="2DF20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3F51E7"/>
    <w:multiLevelType w:val="hybridMultilevel"/>
    <w:tmpl w:val="D98A1A52"/>
    <w:lvl w:ilvl="0" w:tplc="14F452E4">
      <w:start w:val="1"/>
      <w:numFmt w:val="bullet"/>
      <w:pStyle w:val="Bullet"/>
      <w:lvlText w:val=""/>
      <w:lvlJc w:val="left"/>
      <w:pPr>
        <w:ind w:left="72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230710"/>
    <w:multiLevelType w:val="hybridMultilevel"/>
    <w:tmpl w:val="69BCD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478E3"/>
    <w:multiLevelType w:val="hybridMultilevel"/>
    <w:tmpl w:val="AD340F98"/>
    <w:lvl w:ilvl="0" w:tplc="773E1DB0">
      <w:start w:val="1"/>
      <w:numFmt w:val="decimal"/>
      <w:pStyle w:val="BodyIndent-Text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41345"/>
    <w:multiLevelType w:val="hybridMultilevel"/>
    <w:tmpl w:val="0360D300"/>
    <w:lvl w:ilvl="0" w:tplc="33A6F95E">
      <w:start w:val="1"/>
      <w:numFmt w:val="bullet"/>
      <w:pStyle w:val="BodyIndent-TextSmal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A24A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8F4DF0"/>
    <w:multiLevelType w:val="multilevel"/>
    <w:tmpl w:val="DA24530C"/>
    <w:lvl w:ilvl="0">
      <w:start w:val="1"/>
      <w:numFmt w:val="upperLetter"/>
      <w:lvlText w:val="Appendix %1"/>
      <w:lvlJc w:val="left"/>
      <w:pPr>
        <w:ind w:left="360" w:hanging="360"/>
      </w:pPr>
      <w:rPr>
        <w:rFonts w:hint="default"/>
      </w:rPr>
    </w:lvl>
    <w:lvl w:ilvl="1">
      <w:start w:val="1"/>
      <w:numFmt w:val="decimal"/>
      <w:lvlText w:val="Appendix %1-%2"/>
      <w:lvlJc w:val="left"/>
      <w:pPr>
        <w:ind w:left="792" w:hanging="432"/>
      </w:pPr>
      <w:rPr>
        <w:rFonts w:hint="default"/>
      </w:rPr>
    </w:lvl>
    <w:lvl w:ilvl="2">
      <w:start w:val="1"/>
      <w:numFmt w:val="decimal"/>
      <w:lvlText w:val="Appendix %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2877F99"/>
    <w:multiLevelType w:val="multilevel"/>
    <w:tmpl w:val="3E2EEE0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9" w15:restartNumberingAfterBreak="0">
    <w:nsid w:val="434F6480"/>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0" w15:restartNumberingAfterBreak="0">
    <w:nsid w:val="43E26805"/>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4CC43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7528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6527D8"/>
    <w:multiLevelType w:val="hybridMultilevel"/>
    <w:tmpl w:val="14488206"/>
    <w:lvl w:ilvl="0" w:tplc="8012D0C0">
      <w:start w:val="1"/>
      <w:numFmt w:val="bullet"/>
      <w:pStyle w:val="Bullet-Small"/>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984778"/>
    <w:multiLevelType w:val="multilevel"/>
    <w:tmpl w:val="F73EB408"/>
    <w:styleLink w:val="ListNumberedUserGuideListStyl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53B74CAD"/>
    <w:multiLevelType w:val="multilevel"/>
    <w:tmpl w:val="B914B6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6" w15:restartNumberingAfterBreak="0">
    <w:nsid w:val="58614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BB7103"/>
    <w:multiLevelType w:val="hybridMultilevel"/>
    <w:tmpl w:val="C5BA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F37E64"/>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9" w15:restartNumberingAfterBreak="0">
    <w:nsid w:val="74C576D0"/>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0" w15:restartNumberingAfterBreak="0">
    <w:nsid w:val="7844105C"/>
    <w:multiLevelType w:val="hybridMultilevel"/>
    <w:tmpl w:val="7A6C0192"/>
    <w:lvl w:ilvl="0" w:tplc="6FF2F3DA">
      <w:start w:val="1"/>
      <w:numFmt w:val="decimal"/>
      <w:pStyle w:val="BodyIndent-NumberBold"/>
      <w:lvlText w:val="%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D5551"/>
    <w:multiLevelType w:val="hybridMultilevel"/>
    <w:tmpl w:val="43522DA8"/>
    <w:lvl w:ilvl="0" w:tplc="EBD4A7AA">
      <w:start w:val="1"/>
      <w:numFmt w:val="decimal"/>
      <w:pStyle w:val="Bullets-Numbers2ndList"/>
      <w:lvlText w:val="%1."/>
      <w:lvlJc w:val="left"/>
      <w:pPr>
        <w:ind w:left="720" w:hanging="360"/>
      </w:pPr>
      <w:rPr>
        <w:rFonts w:ascii="Whitney Book" w:hAnsi="Whitney Book" w:hint="default"/>
        <w:b w:val="0"/>
        <w:i w:val="0"/>
      </w:rPr>
    </w:lvl>
    <w:lvl w:ilvl="1" w:tplc="EE1C6F5E">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C77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30"/>
  </w:num>
  <w:num w:numId="3">
    <w:abstractNumId w:val="6"/>
  </w:num>
  <w:num w:numId="4">
    <w:abstractNumId w:val="13"/>
  </w:num>
  <w:num w:numId="5">
    <w:abstractNumId w:val="24"/>
  </w:num>
  <w:num w:numId="6">
    <w:abstractNumId w:val="18"/>
  </w:num>
  <w:num w:numId="7">
    <w:abstractNumId w:val="4"/>
  </w:num>
  <w:num w:numId="8">
    <w:abstractNumId w:val="5"/>
  </w:num>
  <w:num w:numId="9">
    <w:abstractNumId w:val="26"/>
  </w:num>
  <w:num w:numId="10">
    <w:abstractNumId w:val="22"/>
  </w:num>
  <w:num w:numId="11">
    <w:abstractNumId w:val="16"/>
  </w:num>
  <w:num w:numId="12">
    <w:abstractNumId w:val="29"/>
  </w:num>
  <w:num w:numId="13">
    <w:abstractNumId w:val="32"/>
  </w:num>
  <w:num w:numId="14">
    <w:abstractNumId w:val="21"/>
  </w:num>
  <w:num w:numId="15">
    <w:abstractNumId w:val="10"/>
  </w:num>
  <w:num w:numId="16">
    <w:abstractNumId w:val="8"/>
  </w:num>
  <w:num w:numId="17">
    <w:abstractNumId w:val="19"/>
  </w:num>
  <w:num w:numId="18">
    <w:abstractNumId w:val="2"/>
  </w:num>
  <w:num w:numId="19">
    <w:abstractNumId w:val="7"/>
  </w:num>
  <w:num w:numId="20">
    <w:abstractNumId w:val="28"/>
  </w:num>
  <w:num w:numId="21">
    <w:abstractNumId w:val="20"/>
  </w:num>
  <w:num w:numId="22">
    <w:abstractNumId w:val="14"/>
  </w:num>
  <w:num w:numId="23">
    <w:abstractNumId w:val="30"/>
  </w:num>
  <w:num w:numId="24">
    <w:abstractNumId w:val="6"/>
  </w:num>
  <w:num w:numId="25">
    <w:abstractNumId w:val="15"/>
  </w:num>
  <w:num w:numId="26">
    <w:abstractNumId w:val="12"/>
  </w:num>
  <w:num w:numId="27">
    <w:abstractNumId w:val="9"/>
  </w:num>
  <w:num w:numId="28">
    <w:abstractNumId w:val="1"/>
  </w:num>
  <w:num w:numId="29">
    <w:abstractNumId w:val="23"/>
  </w:num>
  <w:num w:numId="30">
    <w:abstractNumId w:val="31"/>
  </w:num>
  <w:num w:numId="31">
    <w:abstractNumId w:val="31"/>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17"/>
  </w:num>
  <w:num w:numId="37">
    <w:abstractNumId w:val="9"/>
    <w:lvlOverride w:ilvl="0">
      <w:startOverride w:val="1"/>
    </w:lvlOverride>
  </w:num>
  <w:num w:numId="38">
    <w:abstractNumId w:val="9"/>
    <w:lvlOverride w:ilvl="0">
      <w:startOverride w:val="1"/>
    </w:lvlOverride>
  </w:num>
  <w:num w:numId="39">
    <w:abstractNumId w:val="9"/>
    <w:lvlOverride w:ilvl="0">
      <w:startOverride w:val="1"/>
    </w:lvlOverride>
  </w:num>
  <w:num w:numId="40">
    <w:abstractNumId w:val="9"/>
    <w:lvlOverride w:ilvl="0">
      <w:startOverride w:val="1"/>
    </w:lvlOverride>
  </w:num>
  <w:num w:numId="41">
    <w:abstractNumId w:val="9"/>
    <w:lvlOverride w:ilvl="0">
      <w:startOverride w:val="1"/>
    </w:lvlOverride>
  </w:num>
  <w:num w:numId="42">
    <w:abstractNumId w:val="9"/>
    <w:lvlOverride w:ilvl="0">
      <w:startOverride w:val="1"/>
    </w:lvlOverride>
  </w:num>
  <w:num w:numId="43">
    <w:abstractNumId w:val="11"/>
  </w:num>
  <w:num w:numId="44">
    <w:abstractNumId w:val="9"/>
    <w:lvlOverride w:ilvl="0">
      <w:startOverride w:val="1"/>
    </w:lvlOverride>
  </w:num>
  <w:num w:numId="45">
    <w:abstractNumId w:val="12"/>
  </w:num>
  <w:num w:numId="46">
    <w:abstractNumId w:val="0"/>
  </w:num>
  <w:num w:numId="47">
    <w:abstractNumId w:val="3"/>
  </w:num>
  <w:num w:numId="48">
    <w:abstractNumId w:val="27"/>
  </w:num>
  <w:num w:numId="49">
    <w:abstractNumId w:val="12"/>
  </w:num>
  <w:num w:numId="5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ogukan Ergun">
    <w15:presenceInfo w15:providerId="AD" w15:userId="S::Dogukan.Ergun@maximintegrated.com::6db6bada-e528-4e81-9cb7-1e8728438f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K0MDI3tLQwNzYxNzRS0lEKTi0uzszPAykwMqoFAKWgBootAAAA"/>
  </w:docVars>
  <w:rsids>
    <w:rsidRoot w:val="001A5266"/>
    <w:rsid w:val="00010335"/>
    <w:rsid w:val="00011414"/>
    <w:rsid w:val="00011489"/>
    <w:rsid w:val="00011ECE"/>
    <w:rsid w:val="00011F6B"/>
    <w:rsid w:val="000157B4"/>
    <w:rsid w:val="00015849"/>
    <w:rsid w:val="0002449C"/>
    <w:rsid w:val="00031B09"/>
    <w:rsid w:val="00031EF6"/>
    <w:rsid w:val="00036D11"/>
    <w:rsid w:val="00044A53"/>
    <w:rsid w:val="000453D2"/>
    <w:rsid w:val="00046D58"/>
    <w:rsid w:val="00052976"/>
    <w:rsid w:val="00055656"/>
    <w:rsid w:val="00064399"/>
    <w:rsid w:val="000654C3"/>
    <w:rsid w:val="0007023D"/>
    <w:rsid w:val="000732A3"/>
    <w:rsid w:val="00076819"/>
    <w:rsid w:val="00076AD5"/>
    <w:rsid w:val="000849D4"/>
    <w:rsid w:val="00086C44"/>
    <w:rsid w:val="00090856"/>
    <w:rsid w:val="00091D8B"/>
    <w:rsid w:val="00093327"/>
    <w:rsid w:val="000A29B5"/>
    <w:rsid w:val="000B2EB3"/>
    <w:rsid w:val="000B4B2C"/>
    <w:rsid w:val="000B6A81"/>
    <w:rsid w:val="000C1D5C"/>
    <w:rsid w:val="000C2DD3"/>
    <w:rsid w:val="000C3198"/>
    <w:rsid w:val="000C3FF7"/>
    <w:rsid w:val="000C5077"/>
    <w:rsid w:val="000C5C6E"/>
    <w:rsid w:val="000C7231"/>
    <w:rsid w:val="000D02A9"/>
    <w:rsid w:val="000D2085"/>
    <w:rsid w:val="000D62DF"/>
    <w:rsid w:val="000F0217"/>
    <w:rsid w:val="000F2C12"/>
    <w:rsid w:val="000F300B"/>
    <w:rsid w:val="000F6BBB"/>
    <w:rsid w:val="0010019B"/>
    <w:rsid w:val="00101B5F"/>
    <w:rsid w:val="00101CC2"/>
    <w:rsid w:val="00102415"/>
    <w:rsid w:val="0010371E"/>
    <w:rsid w:val="0010528C"/>
    <w:rsid w:val="00122059"/>
    <w:rsid w:val="00122F4B"/>
    <w:rsid w:val="0013547A"/>
    <w:rsid w:val="001440CF"/>
    <w:rsid w:val="001445F2"/>
    <w:rsid w:val="00145594"/>
    <w:rsid w:val="00146453"/>
    <w:rsid w:val="00150386"/>
    <w:rsid w:val="001517BB"/>
    <w:rsid w:val="00154709"/>
    <w:rsid w:val="00157610"/>
    <w:rsid w:val="0016042C"/>
    <w:rsid w:val="00162501"/>
    <w:rsid w:val="001628E2"/>
    <w:rsid w:val="0016304F"/>
    <w:rsid w:val="001656A8"/>
    <w:rsid w:val="00167390"/>
    <w:rsid w:val="0016740C"/>
    <w:rsid w:val="00167C45"/>
    <w:rsid w:val="0017281A"/>
    <w:rsid w:val="00175316"/>
    <w:rsid w:val="00183C72"/>
    <w:rsid w:val="00184A7E"/>
    <w:rsid w:val="00184C1E"/>
    <w:rsid w:val="001878BA"/>
    <w:rsid w:val="00187C2B"/>
    <w:rsid w:val="001935BF"/>
    <w:rsid w:val="001A06E5"/>
    <w:rsid w:val="001A0E47"/>
    <w:rsid w:val="001A1303"/>
    <w:rsid w:val="001A18B6"/>
    <w:rsid w:val="001A2F02"/>
    <w:rsid w:val="001A315D"/>
    <w:rsid w:val="001A5266"/>
    <w:rsid w:val="001B1319"/>
    <w:rsid w:val="001B2772"/>
    <w:rsid w:val="001C140E"/>
    <w:rsid w:val="001C2F2D"/>
    <w:rsid w:val="001C441A"/>
    <w:rsid w:val="001C6518"/>
    <w:rsid w:val="001D6658"/>
    <w:rsid w:val="001E12CA"/>
    <w:rsid w:val="001E3DC9"/>
    <w:rsid w:val="001E44FE"/>
    <w:rsid w:val="001E5B8E"/>
    <w:rsid w:val="001E6BA6"/>
    <w:rsid w:val="001F02E7"/>
    <w:rsid w:val="001F0F5E"/>
    <w:rsid w:val="001F542E"/>
    <w:rsid w:val="001F5DAB"/>
    <w:rsid w:val="001F6C7F"/>
    <w:rsid w:val="00201A69"/>
    <w:rsid w:val="002027AB"/>
    <w:rsid w:val="002034C1"/>
    <w:rsid w:val="0020657A"/>
    <w:rsid w:val="0020768A"/>
    <w:rsid w:val="00230E02"/>
    <w:rsid w:val="00231E50"/>
    <w:rsid w:val="0023493A"/>
    <w:rsid w:val="00241685"/>
    <w:rsid w:val="00241915"/>
    <w:rsid w:val="00241960"/>
    <w:rsid w:val="0024198C"/>
    <w:rsid w:val="00241D1B"/>
    <w:rsid w:val="002447B6"/>
    <w:rsid w:val="002461E2"/>
    <w:rsid w:val="00250709"/>
    <w:rsid w:val="002524FE"/>
    <w:rsid w:val="002561AC"/>
    <w:rsid w:val="0026205C"/>
    <w:rsid w:val="00263BF5"/>
    <w:rsid w:val="00270745"/>
    <w:rsid w:val="00271577"/>
    <w:rsid w:val="0027235D"/>
    <w:rsid w:val="002746B7"/>
    <w:rsid w:val="00274B6E"/>
    <w:rsid w:val="002750AD"/>
    <w:rsid w:val="00282420"/>
    <w:rsid w:val="002839DC"/>
    <w:rsid w:val="00286CD7"/>
    <w:rsid w:val="002874C8"/>
    <w:rsid w:val="00290893"/>
    <w:rsid w:val="00293655"/>
    <w:rsid w:val="002956AB"/>
    <w:rsid w:val="002A0728"/>
    <w:rsid w:val="002A16B4"/>
    <w:rsid w:val="002A6090"/>
    <w:rsid w:val="002B512C"/>
    <w:rsid w:val="002B638C"/>
    <w:rsid w:val="002B67F1"/>
    <w:rsid w:val="002C4BA5"/>
    <w:rsid w:val="002C5424"/>
    <w:rsid w:val="002C543A"/>
    <w:rsid w:val="002D2D81"/>
    <w:rsid w:val="002D6D6D"/>
    <w:rsid w:val="002E02CA"/>
    <w:rsid w:val="002E0884"/>
    <w:rsid w:val="002E0E37"/>
    <w:rsid w:val="002E3F4F"/>
    <w:rsid w:val="002E47A3"/>
    <w:rsid w:val="002E5713"/>
    <w:rsid w:val="002E6658"/>
    <w:rsid w:val="002F001E"/>
    <w:rsid w:val="002F5A5E"/>
    <w:rsid w:val="002F5F1A"/>
    <w:rsid w:val="002F7258"/>
    <w:rsid w:val="002F7E0D"/>
    <w:rsid w:val="00301079"/>
    <w:rsid w:val="00302418"/>
    <w:rsid w:val="003024A2"/>
    <w:rsid w:val="00310355"/>
    <w:rsid w:val="00310AF2"/>
    <w:rsid w:val="0031437B"/>
    <w:rsid w:val="00316BD4"/>
    <w:rsid w:val="00320D8E"/>
    <w:rsid w:val="00321ED3"/>
    <w:rsid w:val="0032201E"/>
    <w:rsid w:val="00327B30"/>
    <w:rsid w:val="003330EF"/>
    <w:rsid w:val="00336051"/>
    <w:rsid w:val="003418C9"/>
    <w:rsid w:val="00341A52"/>
    <w:rsid w:val="00345BB0"/>
    <w:rsid w:val="003463BF"/>
    <w:rsid w:val="00347C7B"/>
    <w:rsid w:val="00355EE2"/>
    <w:rsid w:val="00361861"/>
    <w:rsid w:val="00361FC7"/>
    <w:rsid w:val="00367D9B"/>
    <w:rsid w:val="00371149"/>
    <w:rsid w:val="003720E3"/>
    <w:rsid w:val="00374073"/>
    <w:rsid w:val="003749BE"/>
    <w:rsid w:val="00380AC5"/>
    <w:rsid w:val="00391E20"/>
    <w:rsid w:val="00396F0F"/>
    <w:rsid w:val="003A6400"/>
    <w:rsid w:val="003B207C"/>
    <w:rsid w:val="003B3AFF"/>
    <w:rsid w:val="003B49E4"/>
    <w:rsid w:val="003C1057"/>
    <w:rsid w:val="003C3B0A"/>
    <w:rsid w:val="003D4101"/>
    <w:rsid w:val="003E28F9"/>
    <w:rsid w:val="003E4FB2"/>
    <w:rsid w:val="003E7920"/>
    <w:rsid w:val="003F0C47"/>
    <w:rsid w:val="003F10FD"/>
    <w:rsid w:val="003F3CF7"/>
    <w:rsid w:val="003F7744"/>
    <w:rsid w:val="00401FBE"/>
    <w:rsid w:val="00402722"/>
    <w:rsid w:val="00404918"/>
    <w:rsid w:val="004056A7"/>
    <w:rsid w:val="00405901"/>
    <w:rsid w:val="00406962"/>
    <w:rsid w:val="00406F49"/>
    <w:rsid w:val="004107EC"/>
    <w:rsid w:val="00410BAA"/>
    <w:rsid w:val="00414286"/>
    <w:rsid w:val="004169B4"/>
    <w:rsid w:val="00416C78"/>
    <w:rsid w:val="00417694"/>
    <w:rsid w:val="004269AE"/>
    <w:rsid w:val="004320CF"/>
    <w:rsid w:val="0043317D"/>
    <w:rsid w:val="004352AF"/>
    <w:rsid w:val="0043543F"/>
    <w:rsid w:val="00436F67"/>
    <w:rsid w:val="0043775E"/>
    <w:rsid w:val="00441AC4"/>
    <w:rsid w:val="00452910"/>
    <w:rsid w:val="0045432B"/>
    <w:rsid w:val="00462A57"/>
    <w:rsid w:val="00463894"/>
    <w:rsid w:val="00464412"/>
    <w:rsid w:val="00467F7B"/>
    <w:rsid w:val="00470040"/>
    <w:rsid w:val="0047114D"/>
    <w:rsid w:val="00473FC1"/>
    <w:rsid w:val="00474A10"/>
    <w:rsid w:val="00480527"/>
    <w:rsid w:val="004834B7"/>
    <w:rsid w:val="004879B8"/>
    <w:rsid w:val="00491139"/>
    <w:rsid w:val="00491A2F"/>
    <w:rsid w:val="00491BB0"/>
    <w:rsid w:val="00492691"/>
    <w:rsid w:val="0049291E"/>
    <w:rsid w:val="00493161"/>
    <w:rsid w:val="004A06B1"/>
    <w:rsid w:val="004A46A9"/>
    <w:rsid w:val="004A55E6"/>
    <w:rsid w:val="004A71A8"/>
    <w:rsid w:val="004A73EA"/>
    <w:rsid w:val="004B6988"/>
    <w:rsid w:val="004B7351"/>
    <w:rsid w:val="004B7840"/>
    <w:rsid w:val="004C0E90"/>
    <w:rsid w:val="004C7665"/>
    <w:rsid w:val="004D3272"/>
    <w:rsid w:val="004D5461"/>
    <w:rsid w:val="004D70EF"/>
    <w:rsid w:val="004E3838"/>
    <w:rsid w:val="004E440D"/>
    <w:rsid w:val="004E4850"/>
    <w:rsid w:val="004E6A3E"/>
    <w:rsid w:val="004F02E0"/>
    <w:rsid w:val="004F1CAF"/>
    <w:rsid w:val="004F222F"/>
    <w:rsid w:val="004F2FD3"/>
    <w:rsid w:val="004F3900"/>
    <w:rsid w:val="004F6A1B"/>
    <w:rsid w:val="00502EF3"/>
    <w:rsid w:val="0050493F"/>
    <w:rsid w:val="00510D28"/>
    <w:rsid w:val="005141D6"/>
    <w:rsid w:val="00520971"/>
    <w:rsid w:val="00520BC5"/>
    <w:rsid w:val="00524F35"/>
    <w:rsid w:val="005313EE"/>
    <w:rsid w:val="00533044"/>
    <w:rsid w:val="00533227"/>
    <w:rsid w:val="00537028"/>
    <w:rsid w:val="0054168A"/>
    <w:rsid w:val="00544FED"/>
    <w:rsid w:val="00546A2B"/>
    <w:rsid w:val="00546B76"/>
    <w:rsid w:val="005517DE"/>
    <w:rsid w:val="0056024D"/>
    <w:rsid w:val="00563F78"/>
    <w:rsid w:val="00565B87"/>
    <w:rsid w:val="00570474"/>
    <w:rsid w:val="0057364D"/>
    <w:rsid w:val="00582DB7"/>
    <w:rsid w:val="005930CD"/>
    <w:rsid w:val="005A0969"/>
    <w:rsid w:val="005A0A62"/>
    <w:rsid w:val="005A1BC9"/>
    <w:rsid w:val="005A48E9"/>
    <w:rsid w:val="005B27D7"/>
    <w:rsid w:val="005B67C2"/>
    <w:rsid w:val="005C083B"/>
    <w:rsid w:val="005C153D"/>
    <w:rsid w:val="005C3616"/>
    <w:rsid w:val="005C37FB"/>
    <w:rsid w:val="005D461E"/>
    <w:rsid w:val="005D5ADD"/>
    <w:rsid w:val="005D5AFA"/>
    <w:rsid w:val="005D6B84"/>
    <w:rsid w:val="005E4D34"/>
    <w:rsid w:val="005E69BE"/>
    <w:rsid w:val="005E73EF"/>
    <w:rsid w:val="005F0568"/>
    <w:rsid w:val="005F15D1"/>
    <w:rsid w:val="005F3386"/>
    <w:rsid w:val="005F6571"/>
    <w:rsid w:val="006056C0"/>
    <w:rsid w:val="006067A3"/>
    <w:rsid w:val="00606D7C"/>
    <w:rsid w:val="00607DCC"/>
    <w:rsid w:val="00610DBF"/>
    <w:rsid w:val="00614A80"/>
    <w:rsid w:val="00614F2F"/>
    <w:rsid w:val="00616B0B"/>
    <w:rsid w:val="00621732"/>
    <w:rsid w:val="00623B1F"/>
    <w:rsid w:val="00624C95"/>
    <w:rsid w:val="00632BF9"/>
    <w:rsid w:val="006336D6"/>
    <w:rsid w:val="00634411"/>
    <w:rsid w:val="00634B6E"/>
    <w:rsid w:val="00635CE2"/>
    <w:rsid w:val="00635F49"/>
    <w:rsid w:val="006360F6"/>
    <w:rsid w:val="006364A1"/>
    <w:rsid w:val="00640D12"/>
    <w:rsid w:val="00644F1A"/>
    <w:rsid w:val="00651890"/>
    <w:rsid w:val="00653413"/>
    <w:rsid w:val="0065390E"/>
    <w:rsid w:val="00656AB7"/>
    <w:rsid w:val="00661B2F"/>
    <w:rsid w:val="00667369"/>
    <w:rsid w:val="00670B8C"/>
    <w:rsid w:val="006714C4"/>
    <w:rsid w:val="00672DFE"/>
    <w:rsid w:val="00674E91"/>
    <w:rsid w:val="006800FB"/>
    <w:rsid w:val="006807F5"/>
    <w:rsid w:val="00682A61"/>
    <w:rsid w:val="00683F15"/>
    <w:rsid w:val="00686D38"/>
    <w:rsid w:val="00687D89"/>
    <w:rsid w:val="00690D3B"/>
    <w:rsid w:val="00695648"/>
    <w:rsid w:val="006A1F51"/>
    <w:rsid w:val="006A241E"/>
    <w:rsid w:val="006A2659"/>
    <w:rsid w:val="006A31F6"/>
    <w:rsid w:val="006A3983"/>
    <w:rsid w:val="006A3F40"/>
    <w:rsid w:val="006A4E0F"/>
    <w:rsid w:val="006B26CF"/>
    <w:rsid w:val="006B5A86"/>
    <w:rsid w:val="006C0583"/>
    <w:rsid w:val="006C2030"/>
    <w:rsid w:val="006C39ED"/>
    <w:rsid w:val="006D008C"/>
    <w:rsid w:val="006D175B"/>
    <w:rsid w:val="006D3F01"/>
    <w:rsid w:val="006D6155"/>
    <w:rsid w:val="006E4C85"/>
    <w:rsid w:val="006F111B"/>
    <w:rsid w:val="006F162B"/>
    <w:rsid w:val="006F3631"/>
    <w:rsid w:val="006F67E7"/>
    <w:rsid w:val="00700131"/>
    <w:rsid w:val="00704FA9"/>
    <w:rsid w:val="007115BF"/>
    <w:rsid w:val="00724954"/>
    <w:rsid w:val="007261D8"/>
    <w:rsid w:val="00727592"/>
    <w:rsid w:val="007358D7"/>
    <w:rsid w:val="00735D12"/>
    <w:rsid w:val="007422D0"/>
    <w:rsid w:val="0074448F"/>
    <w:rsid w:val="00744624"/>
    <w:rsid w:val="0075497D"/>
    <w:rsid w:val="007566A7"/>
    <w:rsid w:val="007601DC"/>
    <w:rsid w:val="00760EA0"/>
    <w:rsid w:val="007710F8"/>
    <w:rsid w:val="007720C8"/>
    <w:rsid w:val="00774B6C"/>
    <w:rsid w:val="0078064E"/>
    <w:rsid w:val="007816E6"/>
    <w:rsid w:val="007830B2"/>
    <w:rsid w:val="007847E6"/>
    <w:rsid w:val="0078480D"/>
    <w:rsid w:val="007904D6"/>
    <w:rsid w:val="00792B9F"/>
    <w:rsid w:val="00793C91"/>
    <w:rsid w:val="007A0D8D"/>
    <w:rsid w:val="007A2AD6"/>
    <w:rsid w:val="007B0571"/>
    <w:rsid w:val="007B2FD7"/>
    <w:rsid w:val="007B3271"/>
    <w:rsid w:val="007B60EF"/>
    <w:rsid w:val="007C1DA6"/>
    <w:rsid w:val="007C2282"/>
    <w:rsid w:val="007C7E59"/>
    <w:rsid w:val="007D4224"/>
    <w:rsid w:val="007D426F"/>
    <w:rsid w:val="007D50E4"/>
    <w:rsid w:val="007E0323"/>
    <w:rsid w:val="007E2497"/>
    <w:rsid w:val="007E2AB2"/>
    <w:rsid w:val="007F133E"/>
    <w:rsid w:val="007F5AAA"/>
    <w:rsid w:val="00800802"/>
    <w:rsid w:val="00801DFD"/>
    <w:rsid w:val="00805395"/>
    <w:rsid w:val="0080557A"/>
    <w:rsid w:val="00812B9E"/>
    <w:rsid w:val="00812D04"/>
    <w:rsid w:val="00813773"/>
    <w:rsid w:val="00814318"/>
    <w:rsid w:val="0081747A"/>
    <w:rsid w:val="00837770"/>
    <w:rsid w:val="00853462"/>
    <w:rsid w:val="00856A56"/>
    <w:rsid w:val="0085774C"/>
    <w:rsid w:val="0086379B"/>
    <w:rsid w:val="0086729E"/>
    <w:rsid w:val="00873BF7"/>
    <w:rsid w:val="00876A12"/>
    <w:rsid w:val="00877194"/>
    <w:rsid w:val="00881061"/>
    <w:rsid w:val="00890AE4"/>
    <w:rsid w:val="00891559"/>
    <w:rsid w:val="008915D9"/>
    <w:rsid w:val="0089192C"/>
    <w:rsid w:val="0089346E"/>
    <w:rsid w:val="008A4C93"/>
    <w:rsid w:val="008B2223"/>
    <w:rsid w:val="008B3EF9"/>
    <w:rsid w:val="008B4F69"/>
    <w:rsid w:val="008B5F74"/>
    <w:rsid w:val="008B7028"/>
    <w:rsid w:val="008C1976"/>
    <w:rsid w:val="008C56E2"/>
    <w:rsid w:val="008D0E45"/>
    <w:rsid w:val="008D28F4"/>
    <w:rsid w:val="008D4B07"/>
    <w:rsid w:val="008E0149"/>
    <w:rsid w:val="008E2809"/>
    <w:rsid w:val="008E5ADB"/>
    <w:rsid w:val="008F2B53"/>
    <w:rsid w:val="008F4017"/>
    <w:rsid w:val="008F5EC5"/>
    <w:rsid w:val="009006CA"/>
    <w:rsid w:val="009025CF"/>
    <w:rsid w:val="0090532B"/>
    <w:rsid w:val="00905F20"/>
    <w:rsid w:val="00913578"/>
    <w:rsid w:val="009143F1"/>
    <w:rsid w:val="0091615A"/>
    <w:rsid w:val="009169B5"/>
    <w:rsid w:val="009209D7"/>
    <w:rsid w:val="00921128"/>
    <w:rsid w:val="00921717"/>
    <w:rsid w:val="00924C30"/>
    <w:rsid w:val="0093137E"/>
    <w:rsid w:val="00935E77"/>
    <w:rsid w:val="0093754A"/>
    <w:rsid w:val="0094044C"/>
    <w:rsid w:val="00943773"/>
    <w:rsid w:val="00945136"/>
    <w:rsid w:val="00953DFB"/>
    <w:rsid w:val="00973FAB"/>
    <w:rsid w:val="00974061"/>
    <w:rsid w:val="00980405"/>
    <w:rsid w:val="00982D24"/>
    <w:rsid w:val="009838F8"/>
    <w:rsid w:val="00983AB4"/>
    <w:rsid w:val="00985DCB"/>
    <w:rsid w:val="00990CB6"/>
    <w:rsid w:val="00995B02"/>
    <w:rsid w:val="009960C0"/>
    <w:rsid w:val="00997A99"/>
    <w:rsid w:val="009A48CB"/>
    <w:rsid w:val="009A7460"/>
    <w:rsid w:val="009A7918"/>
    <w:rsid w:val="009B0268"/>
    <w:rsid w:val="009B0894"/>
    <w:rsid w:val="009B0B75"/>
    <w:rsid w:val="009B2B07"/>
    <w:rsid w:val="009B51A2"/>
    <w:rsid w:val="009C3C95"/>
    <w:rsid w:val="009C5CFE"/>
    <w:rsid w:val="009C66F3"/>
    <w:rsid w:val="009C6E63"/>
    <w:rsid w:val="009D47D9"/>
    <w:rsid w:val="009D6321"/>
    <w:rsid w:val="009D7B21"/>
    <w:rsid w:val="009D7CD5"/>
    <w:rsid w:val="009E022A"/>
    <w:rsid w:val="009E4F74"/>
    <w:rsid w:val="009E56D4"/>
    <w:rsid w:val="009F0026"/>
    <w:rsid w:val="009F66CE"/>
    <w:rsid w:val="009F7D0D"/>
    <w:rsid w:val="00A00BEE"/>
    <w:rsid w:val="00A04C18"/>
    <w:rsid w:val="00A06D1D"/>
    <w:rsid w:val="00A13524"/>
    <w:rsid w:val="00A26136"/>
    <w:rsid w:val="00A27451"/>
    <w:rsid w:val="00A33CC6"/>
    <w:rsid w:val="00A37CD0"/>
    <w:rsid w:val="00A41F37"/>
    <w:rsid w:val="00A43A24"/>
    <w:rsid w:val="00A43F2A"/>
    <w:rsid w:val="00A52735"/>
    <w:rsid w:val="00A5454F"/>
    <w:rsid w:val="00A55B4F"/>
    <w:rsid w:val="00A60801"/>
    <w:rsid w:val="00A65204"/>
    <w:rsid w:val="00A658D9"/>
    <w:rsid w:val="00A6684F"/>
    <w:rsid w:val="00A70B45"/>
    <w:rsid w:val="00A721D4"/>
    <w:rsid w:val="00A72535"/>
    <w:rsid w:val="00A7425E"/>
    <w:rsid w:val="00A75134"/>
    <w:rsid w:val="00A8178C"/>
    <w:rsid w:val="00A841E6"/>
    <w:rsid w:val="00A902E6"/>
    <w:rsid w:val="00A95C74"/>
    <w:rsid w:val="00AA4A00"/>
    <w:rsid w:val="00AA7CF0"/>
    <w:rsid w:val="00AB0B40"/>
    <w:rsid w:val="00AB0F81"/>
    <w:rsid w:val="00AB2D3C"/>
    <w:rsid w:val="00AB4000"/>
    <w:rsid w:val="00AB5C50"/>
    <w:rsid w:val="00AB6F30"/>
    <w:rsid w:val="00AB7C0C"/>
    <w:rsid w:val="00AC18E8"/>
    <w:rsid w:val="00AC40C9"/>
    <w:rsid w:val="00AC7F47"/>
    <w:rsid w:val="00AD4DC7"/>
    <w:rsid w:val="00AD4EC7"/>
    <w:rsid w:val="00AD4F7B"/>
    <w:rsid w:val="00AD5025"/>
    <w:rsid w:val="00AD58F5"/>
    <w:rsid w:val="00AD770D"/>
    <w:rsid w:val="00AE1308"/>
    <w:rsid w:val="00AE5689"/>
    <w:rsid w:val="00AE5A78"/>
    <w:rsid w:val="00AE7096"/>
    <w:rsid w:val="00AE7E35"/>
    <w:rsid w:val="00AF011A"/>
    <w:rsid w:val="00AF18B8"/>
    <w:rsid w:val="00AF4837"/>
    <w:rsid w:val="00AF5B9D"/>
    <w:rsid w:val="00B05192"/>
    <w:rsid w:val="00B1176B"/>
    <w:rsid w:val="00B119D0"/>
    <w:rsid w:val="00B206CB"/>
    <w:rsid w:val="00B300A6"/>
    <w:rsid w:val="00B30EA3"/>
    <w:rsid w:val="00B3144F"/>
    <w:rsid w:val="00B31EC2"/>
    <w:rsid w:val="00B33BDD"/>
    <w:rsid w:val="00B348F8"/>
    <w:rsid w:val="00B40B8E"/>
    <w:rsid w:val="00B4289D"/>
    <w:rsid w:val="00B43F15"/>
    <w:rsid w:val="00B50D45"/>
    <w:rsid w:val="00B51B5B"/>
    <w:rsid w:val="00B5278A"/>
    <w:rsid w:val="00B53FA0"/>
    <w:rsid w:val="00B5565A"/>
    <w:rsid w:val="00B55B2D"/>
    <w:rsid w:val="00B662FE"/>
    <w:rsid w:val="00B70277"/>
    <w:rsid w:val="00B72415"/>
    <w:rsid w:val="00B72A09"/>
    <w:rsid w:val="00B7481E"/>
    <w:rsid w:val="00B76BEF"/>
    <w:rsid w:val="00B80082"/>
    <w:rsid w:val="00B81648"/>
    <w:rsid w:val="00B86DA9"/>
    <w:rsid w:val="00B906C9"/>
    <w:rsid w:val="00B91C1C"/>
    <w:rsid w:val="00BA14BA"/>
    <w:rsid w:val="00BA346A"/>
    <w:rsid w:val="00BA6B4D"/>
    <w:rsid w:val="00BB09B4"/>
    <w:rsid w:val="00BB1C11"/>
    <w:rsid w:val="00BB352C"/>
    <w:rsid w:val="00BC11CD"/>
    <w:rsid w:val="00BC2D8D"/>
    <w:rsid w:val="00BC6C9E"/>
    <w:rsid w:val="00BC7CCB"/>
    <w:rsid w:val="00BD1F7D"/>
    <w:rsid w:val="00BD36E2"/>
    <w:rsid w:val="00BD3A1B"/>
    <w:rsid w:val="00BD5943"/>
    <w:rsid w:val="00BE6BC6"/>
    <w:rsid w:val="00BF38CA"/>
    <w:rsid w:val="00C00DB0"/>
    <w:rsid w:val="00C04F74"/>
    <w:rsid w:val="00C10FE9"/>
    <w:rsid w:val="00C1199F"/>
    <w:rsid w:val="00C1285D"/>
    <w:rsid w:val="00C15152"/>
    <w:rsid w:val="00C306C2"/>
    <w:rsid w:val="00C334E4"/>
    <w:rsid w:val="00C3438A"/>
    <w:rsid w:val="00C3634D"/>
    <w:rsid w:val="00C37528"/>
    <w:rsid w:val="00C52731"/>
    <w:rsid w:val="00C532BA"/>
    <w:rsid w:val="00C53927"/>
    <w:rsid w:val="00C53CDA"/>
    <w:rsid w:val="00C543D1"/>
    <w:rsid w:val="00C5507A"/>
    <w:rsid w:val="00C6177C"/>
    <w:rsid w:val="00C706D6"/>
    <w:rsid w:val="00C714B9"/>
    <w:rsid w:val="00C72126"/>
    <w:rsid w:val="00C7362D"/>
    <w:rsid w:val="00C7733D"/>
    <w:rsid w:val="00C77E22"/>
    <w:rsid w:val="00C809E5"/>
    <w:rsid w:val="00C823F3"/>
    <w:rsid w:val="00C82E27"/>
    <w:rsid w:val="00C93BA6"/>
    <w:rsid w:val="00CA049F"/>
    <w:rsid w:val="00CA1E1A"/>
    <w:rsid w:val="00CA4D2A"/>
    <w:rsid w:val="00CA518C"/>
    <w:rsid w:val="00CA7B32"/>
    <w:rsid w:val="00CB0822"/>
    <w:rsid w:val="00CB1B61"/>
    <w:rsid w:val="00CB354F"/>
    <w:rsid w:val="00CB4F53"/>
    <w:rsid w:val="00CB67A1"/>
    <w:rsid w:val="00CB728E"/>
    <w:rsid w:val="00CC7554"/>
    <w:rsid w:val="00CC785E"/>
    <w:rsid w:val="00CD139B"/>
    <w:rsid w:val="00CD1447"/>
    <w:rsid w:val="00CD3368"/>
    <w:rsid w:val="00CD37B7"/>
    <w:rsid w:val="00CD4AD9"/>
    <w:rsid w:val="00CD557C"/>
    <w:rsid w:val="00CD569C"/>
    <w:rsid w:val="00CD67DE"/>
    <w:rsid w:val="00CE0E06"/>
    <w:rsid w:val="00CE2946"/>
    <w:rsid w:val="00CE3382"/>
    <w:rsid w:val="00CE419A"/>
    <w:rsid w:val="00CE4C1C"/>
    <w:rsid w:val="00CF2241"/>
    <w:rsid w:val="00D02098"/>
    <w:rsid w:val="00D07003"/>
    <w:rsid w:val="00D10808"/>
    <w:rsid w:val="00D13A6C"/>
    <w:rsid w:val="00D14E10"/>
    <w:rsid w:val="00D233C5"/>
    <w:rsid w:val="00D2458F"/>
    <w:rsid w:val="00D24E6E"/>
    <w:rsid w:val="00D26200"/>
    <w:rsid w:val="00D26ED3"/>
    <w:rsid w:val="00D34FAB"/>
    <w:rsid w:val="00D35055"/>
    <w:rsid w:val="00D35E32"/>
    <w:rsid w:val="00D420CE"/>
    <w:rsid w:val="00D52E6A"/>
    <w:rsid w:val="00D56449"/>
    <w:rsid w:val="00D70BCF"/>
    <w:rsid w:val="00D71E3B"/>
    <w:rsid w:val="00D73315"/>
    <w:rsid w:val="00D738B3"/>
    <w:rsid w:val="00D74DA9"/>
    <w:rsid w:val="00D7717B"/>
    <w:rsid w:val="00D7779A"/>
    <w:rsid w:val="00D811A4"/>
    <w:rsid w:val="00D8466A"/>
    <w:rsid w:val="00D84BCC"/>
    <w:rsid w:val="00D86063"/>
    <w:rsid w:val="00D8720B"/>
    <w:rsid w:val="00D872FB"/>
    <w:rsid w:val="00D90256"/>
    <w:rsid w:val="00D92BD6"/>
    <w:rsid w:val="00D94639"/>
    <w:rsid w:val="00D9728D"/>
    <w:rsid w:val="00DA0894"/>
    <w:rsid w:val="00DA10D1"/>
    <w:rsid w:val="00DA2CFA"/>
    <w:rsid w:val="00DA4A68"/>
    <w:rsid w:val="00DA4EF7"/>
    <w:rsid w:val="00DA688A"/>
    <w:rsid w:val="00DA6C6F"/>
    <w:rsid w:val="00DB292E"/>
    <w:rsid w:val="00DB39F3"/>
    <w:rsid w:val="00DB4159"/>
    <w:rsid w:val="00DB47A4"/>
    <w:rsid w:val="00DB5D9B"/>
    <w:rsid w:val="00DC29B8"/>
    <w:rsid w:val="00DC5DF3"/>
    <w:rsid w:val="00DC73C5"/>
    <w:rsid w:val="00DD3930"/>
    <w:rsid w:val="00DD3AAF"/>
    <w:rsid w:val="00DD45AF"/>
    <w:rsid w:val="00DE4BC8"/>
    <w:rsid w:val="00DE54ED"/>
    <w:rsid w:val="00DE5B3D"/>
    <w:rsid w:val="00DF7637"/>
    <w:rsid w:val="00E06994"/>
    <w:rsid w:val="00E12AB5"/>
    <w:rsid w:val="00E13648"/>
    <w:rsid w:val="00E151F6"/>
    <w:rsid w:val="00E158FF"/>
    <w:rsid w:val="00E200D2"/>
    <w:rsid w:val="00E24803"/>
    <w:rsid w:val="00E253C3"/>
    <w:rsid w:val="00E27DA4"/>
    <w:rsid w:val="00E3238F"/>
    <w:rsid w:val="00E3381A"/>
    <w:rsid w:val="00E35FA2"/>
    <w:rsid w:val="00E408A8"/>
    <w:rsid w:val="00E418A8"/>
    <w:rsid w:val="00E428B9"/>
    <w:rsid w:val="00E43539"/>
    <w:rsid w:val="00E51627"/>
    <w:rsid w:val="00E52870"/>
    <w:rsid w:val="00E53125"/>
    <w:rsid w:val="00E53B60"/>
    <w:rsid w:val="00E55D03"/>
    <w:rsid w:val="00E635DA"/>
    <w:rsid w:val="00E66F80"/>
    <w:rsid w:val="00E673D2"/>
    <w:rsid w:val="00E72132"/>
    <w:rsid w:val="00E76243"/>
    <w:rsid w:val="00E80070"/>
    <w:rsid w:val="00E809F2"/>
    <w:rsid w:val="00E84B70"/>
    <w:rsid w:val="00E8557F"/>
    <w:rsid w:val="00E86C25"/>
    <w:rsid w:val="00E878D3"/>
    <w:rsid w:val="00E906B9"/>
    <w:rsid w:val="00E93DA3"/>
    <w:rsid w:val="00EA1DE4"/>
    <w:rsid w:val="00EA2F84"/>
    <w:rsid w:val="00EA6CF5"/>
    <w:rsid w:val="00EA7D89"/>
    <w:rsid w:val="00EB78AF"/>
    <w:rsid w:val="00EC0668"/>
    <w:rsid w:val="00EC2862"/>
    <w:rsid w:val="00EC2A44"/>
    <w:rsid w:val="00EC4B07"/>
    <w:rsid w:val="00ED04FE"/>
    <w:rsid w:val="00ED0A5C"/>
    <w:rsid w:val="00ED4847"/>
    <w:rsid w:val="00ED648C"/>
    <w:rsid w:val="00ED7D99"/>
    <w:rsid w:val="00EE24A0"/>
    <w:rsid w:val="00EE2EFD"/>
    <w:rsid w:val="00EF2289"/>
    <w:rsid w:val="00EF4016"/>
    <w:rsid w:val="00EF4E67"/>
    <w:rsid w:val="00EF6F2B"/>
    <w:rsid w:val="00EF7E40"/>
    <w:rsid w:val="00F01103"/>
    <w:rsid w:val="00F02F38"/>
    <w:rsid w:val="00F030FC"/>
    <w:rsid w:val="00F03212"/>
    <w:rsid w:val="00F04F4B"/>
    <w:rsid w:val="00F069B3"/>
    <w:rsid w:val="00F131FB"/>
    <w:rsid w:val="00F21B0E"/>
    <w:rsid w:val="00F24F86"/>
    <w:rsid w:val="00F252F0"/>
    <w:rsid w:val="00F316D9"/>
    <w:rsid w:val="00F364CE"/>
    <w:rsid w:val="00F42D96"/>
    <w:rsid w:val="00F4461F"/>
    <w:rsid w:val="00F52000"/>
    <w:rsid w:val="00F60589"/>
    <w:rsid w:val="00F656A5"/>
    <w:rsid w:val="00F65E0B"/>
    <w:rsid w:val="00F67A2B"/>
    <w:rsid w:val="00F71240"/>
    <w:rsid w:val="00F819BE"/>
    <w:rsid w:val="00F821C0"/>
    <w:rsid w:val="00F8678F"/>
    <w:rsid w:val="00F874BD"/>
    <w:rsid w:val="00F921BF"/>
    <w:rsid w:val="00F9233F"/>
    <w:rsid w:val="00F92664"/>
    <w:rsid w:val="00F93652"/>
    <w:rsid w:val="00FA3AFF"/>
    <w:rsid w:val="00FA6748"/>
    <w:rsid w:val="00FB4672"/>
    <w:rsid w:val="00FB58FE"/>
    <w:rsid w:val="00FC36EE"/>
    <w:rsid w:val="00FC6320"/>
    <w:rsid w:val="00FC6B0D"/>
    <w:rsid w:val="00FD65F4"/>
    <w:rsid w:val="00FD68EE"/>
    <w:rsid w:val="00FE6707"/>
    <w:rsid w:val="00FE694E"/>
    <w:rsid w:val="00FE7157"/>
    <w:rsid w:val="00FF01CD"/>
    <w:rsid w:val="00FF3B1A"/>
    <w:rsid w:val="00FF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E382"/>
  <w15:chartTrackingRefBased/>
  <w15:docId w15:val="{7BA12E02-6318-4521-A118-D0494BF9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2D0"/>
  </w:style>
  <w:style w:type="paragraph" w:styleId="Heading1">
    <w:name w:val="heading 1"/>
    <w:basedOn w:val="Normal"/>
    <w:next w:val="Normal"/>
    <w:link w:val="Heading1Char"/>
    <w:uiPriority w:val="9"/>
    <w:qFormat/>
    <w:rsid w:val="001A5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E06"/>
    <w:pPr>
      <w:keepNext/>
      <w:keepLines/>
      <w:spacing w:before="40" w:after="0"/>
      <w:outlineLvl w:val="1"/>
    </w:pPr>
    <w:rPr>
      <w:rFonts w:ascii="Whitney Book" w:eastAsiaTheme="majorEastAsia" w:hAnsi="Whitney Book" w:cstheme="majorBidi"/>
      <w:b/>
      <w:sz w:val="28"/>
      <w:szCs w:val="26"/>
    </w:rPr>
  </w:style>
  <w:style w:type="paragraph" w:styleId="Heading3">
    <w:name w:val="heading 3"/>
    <w:basedOn w:val="Normal"/>
    <w:next w:val="Normal"/>
    <w:link w:val="Heading3Char"/>
    <w:uiPriority w:val="9"/>
    <w:semiHidden/>
    <w:unhideWhenUsed/>
    <w:qFormat/>
    <w:rsid w:val="00C52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4A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22D0"/>
    <w:rPr>
      <w:sz w:val="16"/>
      <w:szCs w:val="16"/>
    </w:rPr>
  </w:style>
  <w:style w:type="paragraph" w:styleId="CommentText">
    <w:name w:val="annotation text"/>
    <w:basedOn w:val="Normal"/>
    <w:link w:val="CommentTextChar"/>
    <w:uiPriority w:val="99"/>
    <w:unhideWhenUsed/>
    <w:rsid w:val="007422D0"/>
    <w:pPr>
      <w:spacing w:line="240" w:lineRule="auto"/>
    </w:pPr>
    <w:rPr>
      <w:sz w:val="20"/>
      <w:szCs w:val="20"/>
    </w:rPr>
  </w:style>
  <w:style w:type="character" w:customStyle="1" w:styleId="Heading2Char">
    <w:name w:val="Heading 2 Char"/>
    <w:basedOn w:val="DefaultParagraphFont"/>
    <w:link w:val="Heading2"/>
    <w:uiPriority w:val="9"/>
    <w:rsid w:val="00CE0E06"/>
    <w:rPr>
      <w:rFonts w:ascii="Whitney Book" w:eastAsiaTheme="majorEastAsia" w:hAnsi="Whitney Book" w:cstheme="majorBidi"/>
      <w:b/>
      <w:sz w:val="28"/>
      <w:szCs w:val="26"/>
    </w:rPr>
  </w:style>
  <w:style w:type="character" w:customStyle="1" w:styleId="Heading1Char">
    <w:name w:val="Heading 1 Char"/>
    <w:basedOn w:val="DefaultParagraphFont"/>
    <w:link w:val="Heading1"/>
    <w:uiPriority w:val="9"/>
    <w:rsid w:val="001A5266"/>
    <w:rPr>
      <w:rFonts w:asciiTheme="majorHAnsi" w:eastAsiaTheme="majorEastAsia" w:hAnsiTheme="majorHAnsi" w:cstheme="majorBidi"/>
      <w:color w:val="2F5496" w:themeColor="accent1" w:themeShade="BF"/>
      <w:sz w:val="32"/>
      <w:szCs w:val="32"/>
    </w:rPr>
  </w:style>
  <w:style w:type="character" w:customStyle="1" w:styleId="CommentTextChar">
    <w:name w:val="Comment Text Char"/>
    <w:basedOn w:val="DefaultParagraphFont"/>
    <w:link w:val="CommentText"/>
    <w:uiPriority w:val="99"/>
    <w:rsid w:val="007422D0"/>
    <w:rPr>
      <w:sz w:val="20"/>
      <w:szCs w:val="20"/>
    </w:rPr>
  </w:style>
  <w:style w:type="paragraph" w:styleId="CommentSubject">
    <w:name w:val="annotation subject"/>
    <w:basedOn w:val="CommentText"/>
    <w:next w:val="CommentText"/>
    <w:link w:val="CommentSubjectChar"/>
    <w:uiPriority w:val="99"/>
    <w:semiHidden/>
    <w:unhideWhenUsed/>
    <w:rsid w:val="007422D0"/>
    <w:rPr>
      <w:b/>
      <w:bCs/>
    </w:rPr>
  </w:style>
  <w:style w:type="character" w:customStyle="1" w:styleId="CommentSubjectChar">
    <w:name w:val="Comment Subject Char"/>
    <w:basedOn w:val="CommentTextChar"/>
    <w:link w:val="CommentSubject"/>
    <w:uiPriority w:val="99"/>
    <w:semiHidden/>
    <w:rsid w:val="007422D0"/>
    <w:rPr>
      <w:b/>
      <w:bCs/>
      <w:sz w:val="20"/>
      <w:szCs w:val="20"/>
    </w:rPr>
  </w:style>
  <w:style w:type="paragraph" w:styleId="BalloonText">
    <w:name w:val="Balloon Text"/>
    <w:basedOn w:val="Normal"/>
    <w:link w:val="BalloonTextChar"/>
    <w:uiPriority w:val="99"/>
    <w:semiHidden/>
    <w:unhideWhenUsed/>
    <w:rsid w:val="007422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D0"/>
    <w:rPr>
      <w:rFonts w:ascii="Segoe UI" w:hAnsi="Segoe UI" w:cs="Segoe UI"/>
      <w:sz w:val="18"/>
      <w:szCs w:val="18"/>
    </w:rPr>
  </w:style>
  <w:style w:type="table" w:styleId="TableGrid">
    <w:name w:val="Table Grid"/>
    <w:basedOn w:val="TableNormal"/>
    <w:uiPriority w:val="39"/>
    <w:rsid w:val="00435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5273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334E4"/>
    <w:pPr>
      <w:tabs>
        <w:tab w:val="right" w:leader="dot" w:pos="9350"/>
      </w:tabs>
      <w:spacing w:after="100"/>
    </w:pPr>
  </w:style>
  <w:style w:type="paragraph" w:customStyle="1" w:styleId="Body">
    <w:name w:val="*Body"/>
    <w:basedOn w:val="Normal"/>
    <w:qFormat/>
    <w:rsid w:val="002C543A"/>
    <w:pPr>
      <w:spacing w:before="80" w:after="0" w:line="260" w:lineRule="exact"/>
      <w:jc w:val="both"/>
    </w:pPr>
    <w:rPr>
      <w:rFonts w:ascii="Arial" w:hAnsi="Arial" w:cs="Arial"/>
      <w:snapToGrid w:val="0"/>
      <w:szCs w:val="19"/>
      <w:lang w:eastAsia="zh-CN"/>
    </w:rPr>
  </w:style>
  <w:style w:type="paragraph" w:customStyle="1" w:styleId="TableHeader">
    <w:name w:val="*Table Header"/>
    <w:basedOn w:val="Normal"/>
    <w:uiPriority w:val="99"/>
    <w:rsid w:val="00BC11CD"/>
    <w:pPr>
      <w:spacing w:after="0" w:line="220" w:lineRule="exact"/>
      <w:jc w:val="center"/>
    </w:pPr>
    <w:rPr>
      <w:rFonts w:ascii="Arial" w:eastAsia="Times New Roman" w:hAnsi="Arial" w:cs="Arial"/>
      <w:b/>
      <w:sz w:val="17"/>
      <w:szCs w:val="17"/>
    </w:rPr>
  </w:style>
  <w:style w:type="paragraph" w:customStyle="1" w:styleId="TableText">
    <w:name w:val="*Table Text"/>
    <w:basedOn w:val="Body"/>
    <w:qFormat/>
    <w:rsid w:val="002C543A"/>
    <w:pPr>
      <w:spacing w:before="0" w:line="220" w:lineRule="exact"/>
    </w:pPr>
    <w:rPr>
      <w:rFonts w:eastAsia="Times New Roman"/>
      <w:sz w:val="17"/>
      <w:szCs w:val="18"/>
    </w:rPr>
  </w:style>
  <w:style w:type="paragraph" w:customStyle="1" w:styleId="H2-Heading">
    <w:name w:val="*H2-Heading"/>
    <w:basedOn w:val="Normal"/>
    <w:link w:val="H2-HeadingChar"/>
    <w:qFormat/>
    <w:rsid w:val="007422D0"/>
    <w:pPr>
      <w:tabs>
        <w:tab w:val="left" w:pos="360"/>
      </w:tabs>
      <w:spacing w:before="240" w:after="0" w:line="240" w:lineRule="auto"/>
    </w:pPr>
    <w:rPr>
      <w:rFonts w:ascii="Whitney Book" w:eastAsia="Times New Roman" w:hAnsi="Whitney Book" w:cs="Times New Roman"/>
      <w:b/>
      <w:sz w:val="28"/>
      <w:szCs w:val="18"/>
    </w:rPr>
  </w:style>
  <w:style w:type="paragraph" w:customStyle="1" w:styleId="BodyIndent-NumberBold">
    <w:name w:val="*Body Indent-Number(Bold)"/>
    <w:basedOn w:val="BodyIndent-TextNumbering"/>
    <w:qFormat/>
    <w:rsid w:val="007422D0"/>
    <w:pPr>
      <w:numPr>
        <w:numId w:val="23"/>
      </w:numPr>
      <w:spacing w:before="0" w:line="240" w:lineRule="auto"/>
    </w:pPr>
    <w:rPr>
      <w:rFonts w:eastAsia="SimSun" w:cs="Arial"/>
      <w:b/>
      <w:snapToGrid/>
      <w:szCs w:val="19"/>
      <w:lang w:eastAsia="zh-CN"/>
    </w:rPr>
  </w:style>
  <w:style w:type="paragraph" w:customStyle="1" w:styleId="BodyIndent-TextBold-Numbering">
    <w:name w:val="*Body Indent-Text (Bold-Numbering)"/>
    <w:qFormat/>
    <w:rsid w:val="007422D0"/>
    <w:pPr>
      <w:numPr>
        <w:numId w:val="24"/>
      </w:numPr>
      <w:spacing w:after="0" w:line="240" w:lineRule="auto"/>
    </w:pPr>
    <w:rPr>
      <w:rFonts w:ascii="Whitney Book" w:eastAsia="Calibri" w:hAnsi="Whitney Book" w:cs="Times New Roman"/>
      <w:b/>
      <w:snapToGrid w:val="0"/>
      <w:szCs w:val="24"/>
    </w:rPr>
  </w:style>
  <w:style w:type="paragraph" w:customStyle="1" w:styleId="LastPageFooter">
    <w:name w:val="*Last Page Footer"/>
    <w:basedOn w:val="Normal"/>
    <w:rsid w:val="007422D0"/>
    <w:pPr>
      <w:spacing w:after="0" w:line="240" w:lineRule="auto"/>
      <w:jc w:val="both"/>
    </w:pPr>
    <w:rPr>
      <w:rFonts w:ascii="Whitney Book" w:eastAsia="Calibri" w:hAnsi="Whitney Book" w:cs="Times New Roman"/>
      <w:color w:val="000000"/>
      <w:sz w:val="17"/>
      <w:szCs w:val="24"/>
    </w:rPr>
  </w:style>
  <w:style w:type="character" w:customStyle="1" w:styleId="TableTextOverbar">
    <w:name w:val="**Table Text Overbar"/>
    <w:uiPriority w:val="1"/>
    <w:qFormat/>
    <w:rsid w:val="007422D0"/>
    <w:rPr>
      <w:rFonts w:ascii="Whitney BookOverbar" w:hAnsi="Whitney BookOverbar"/>
      <w:sz w:val="17"/>
    </w:rPr>
  </w:style>
  <w:style w:type="paragraph" w:styleId="TOC2">
    <w:name w:val="toc 2"/>
    <w:basedOn w:val="Normal"/>
    <w:next w:val="Normal"/>
    <w:autoRedefine/>
    <w:uiPriority w:val="39"/>
    <w:unhideWhenUsed/>
    <w:rsid w:val="00C52731"/>
    <w:pPr>
      <w:spacing w:after="100"/>
      <w:ind w:left="220"/>
    </w:pPr>
  </w:style>
  <w:style w:type="paragraph" w:styleId="TOC3">
    <w:name w:val="toc 3"/>
    <w:basedOn w:val="Normal"/>
    <w:next w:val="Normal"/>
    <w:autoRedefine/>
    <w:uiPriority w:val="39"/>
    <w:unhideWhenUsed/>
    <w:rsid w:val="00C52731"/>
    <w:pPr>
      <w:spacing w:after="100"/>
      <w:ind w:left="440"/>
    </w:pPr>
  </w:style>
  <w:style w:type="character" w:styleId="Hyperlink">
    <w:name w:val="Hyperlink"/>
    <w:basedOn w:val="DefaultParagraphFont"/>
    <w:uiPriority w:val="99"/>
    <w:unhideWhenUsed/>
    <w:rsid w:val="00EA7D89"/>
    <w:rPr>
      <w:rFonts w:ascii="Arial" w:hAnsi="Arial"/>
      <w:color w:val="0563C1" w:themeColor="hyperlink"/>
      <w:u w:val="single"/>
    </w:rPr>
  </w:style>
  <w:style w:type="paragraph" w:styleId="TableofFigures">
    <w:name w:val="table of figures"/>
    <w:basedOn w:val="Normal"/>
    <w:next w:val="Normal"/>
    <w:uiPriority w:val="99"/>
    <w:unhideWhenUsed/>
    <w:rsid w:val="00EA7D89"/>
    <w:pPr>
      <w:spacing w:after="0"/>
    </w:pPr>
    <w:rPr>
      <w:rFonts w:ascii="Arial" w:hAnsi="Arial"/>
    </w:rPr>
  </w:style>
  <w:style w:type="numbering" w:customStyle="1" w:styleId="ListNumberedUserGuideListStyle">
    <w:name w:val="List Numbered User Guide List Style"/>
    <w:uiPriority w:val="99"/>
    <w:rsid w:val="001A5266"/>
    <w:pPr>
      <w:numPr>
        <w:numId w:val="5"/>
      </w:numPr>
    </w:pPr>
  </w:style>
  <w:style w:type="character" w:customStyle="1" w:styleId="H2-HeadingChar">
    <w:name w:val="*H2-Heading Char"/>
    <w:basedOn w:val="DefaultParagraphFont"/>
    <w:link w:val="H2-Heading"/>
    <w:rsid w:val="001A5266"/>
    <w:rPr>
      <w:rFonts w:ascii="Whitney Book" w:eastAsia="Times New Roman" w:hAnsi="Whitney Book" w:cs="Times New Roman"/>
      <w:b/>
      <w:sz w:val="28"/>
      <w:szCs w:val="18"/>
    </w:rPr>
  </w:style>
  <w:style w:type="character" w:customStyle="1" w:styleId="BodySubscript">
    <w:name w:val="**Body Subscript"/>
    <w:uiPriority w:val="1"/>
    <w:qFormat/>
    <w:rsid w:val="002C543A"/>
    <w:rPr>
      <w:rFonts w:ascii="Arial" w:hAnsi="Arial"/>
      <w:spacing w:val="0"/>
      <w:w w:val="100"/>
      <w:position w:val="-4"/>
      <w:sz w:val="20"/>
    </w:rPr>
  </w:style>
  <w:style w:type="paragraph" w:customStyle="1" w:styleId="H1-Title">
    <w:name w:val="*H1-Title"/>
    <w:qFormat/>
    <w:rsid w:val="007422D0"/>
    <w:pPr>
      <w:spacing w:after="0" w:line="240" w:lineRule="auto"/>
    </w:pPr>
    <w:rPr>
      <w:rFonts w:ascii="Whitney Book" w:eastAsia="Times New Roman" w:hAnsi="Whitney Book" w:cs="Arial"/>
      <w:b/>
      <w:snapToGrid w:val="0"/>
      <w:color w:val="00B2A9"/>
      <w:sz w:val="40"/>
      <w:szCs w:val="28"/>
      <w:lang w:eastAsia="zh-CN"/>
    </w:rPr>
  </w:style>
  <w:style w:type="paragraph" w:customStyle="1" w:styleId="RevDate">
    <w:name w:val="*Rev#/Date"/>
    <w:basedOn w:val="Normal"/>
    <w:qFormat/>
    <w:rsid w:val="007422D0"/>
    <w:pPr>
      <w:spacing w:before="160" w:line="240" w:lineRule="atLeast"/>
    </w:pPr>
    <w:rPr>
      <w:rFonts w:ascii="Whitney Book" w:eastAsia="Calibri" w:hAnsi="Whitney Book" w:cs="Times New Roman"/>
      <w:i/>
      <w:color w:val="6C6F70"/>
      <w:sz w:val="28"/>
      <w:szCs w:val="28"/>
    </w:rPr>
  </w:style>
  <w:style w:type="character" w:customStyle="1" w:styleId="BodyOverbar">
    <w:name w:val="**Body Overbar"/>
    <w:uiPriority w:val="1"/>
    <w:qFormat/>
    <w:rsid w:val="007422D0"/>
    <w:rPr>
      <w:rFonts w:ascii="Whitney BookOverbar" w:hAnsi="Whitney BookOverbar"/>
      <w:sz w:val="22"/>
    </w:rPr>
  </w:style>
  <w:style w:type="paragraph" w:customStyle="1" w:styleId="Abstract">
    <w:name w:val="*Abstract"/>
    <w:basedOn w:val="H2-Heading"/>
    <w:qFormat/>
    <w:rsid w:val="007422D0"/>
    <w:rPr>
      <w:color w:val="6C6F70"/>
    </w:rPr>
  </w:style>
  <w:style w:type="paragraph" w:customStyle="1" w:styleId="Logo">
    <w:name w:val="*Logo"/>
    <w:basedOn w:val="H1-Title"/>
    <w:qFormat/>
    <w:rsid w:val="007422D0"/>
    <w:pPr>
      <w:ind w:left="-450"/>
    </w:pPr>
  </w:style>
  <w:style w:type="character" w:customStyle="1" w:styleId="BodySuperscript">
    <w:name w:val="**Body Superscript"/>
    <w:uiPriority w:val="1"/>
    <w:qFormat/>
    <w:rsid w:val="002C543A"/>
    <w:rPr>
      <w:rFonts w:ascii="Arial" w:hAnsi="Arial"/>
      <w:spacing w:val="0"/>
      <w:w w:val="100"/>
      <w:position w:val="4"/>
      <w:sz w:val="18"/>
    </w:rPr>
  </w:style>
  <w:style w:type="paragraph" w:customStyle="1" w:styleId="Bold">
    <w:name w:val="**Bold"/>
    <w:basedOn w:val="Body"/>
    <w:qFormat/>
    <w:rsid w:val="007422D0"/>
    <w:rPr>
      <w:rFonts w:ascii="Whitney Bold" w:hAnsi="Whitney Bold"/>
    </w:rPr>
  </w:style>
  <w:style w:type="character" w:customStyle="1" w:styleId="Caption-FigureOverbar">
    <w:name w:val="**Caption-Figure Overbar"/>
    <w:uiPriority w:val="1"/>
    <w:qFormat/>
    <w:rsid w:val="007422D0"/>
    <w:rPr>
      <w:rFonts w:ascii="Whitney BookOverbar" w:hAnsi="Whitney BookOverbar"/>
      <w:sz w:val="20"/>
    </w:rPr>
  </w:style>
  <w:style w:type="character" w:customStyle="1" w:styleId="Caption-FigureSubscript">
    <w:name w:val="**Caption-Figure Subscript"/>
    <w:uiPriority w:val="1"/>
    <w:qFormat/>
    <w:rsid w:val="007422D0"/>
    <w:rPr>
      <w:rFonts w:ascii="Whitney Book" w:hAnsi="Whitney Book"/>
      <w:spacing w:val="0"/>
      <w:w w:val="100"/>
      <w:position w:val="-4"/>
      <w:sz w:val="20"/>
    </w:rPr>
  </w:style>
  <w:style w:type="character" w:customStyle="1" w:styleId="Caption-FigureSuperscript">
    <w:name w:val="**Caption-Figure Superscript"/>
    <w:uiPriority w:val="1"/>
    <w:qFormat/>
    <w:rsid w:val="007422D0"/>
    <w:rPr>
      <w:rFonts w:ascii="Whitney Book" w:hAnsi="Whitney Book"/>
      <w:spacing w:val="0"/>
      <w:w w:val="100"/>
      <w:position w:val="4"/>
      <w:sz w:val="20"/>
    </w:rPr>
  </w:style>
  <w:style w:type="character" w:customStyle="1" w:styleId="H1-TitleOverbar">
    <w:name w:val="**H1-Title Overbar"/>
    <w:uiPriority w:val="1"/>
    <w:qFormat/>
    <w:rsid w:val="007422D0"/>
    <w:rPr>
      <w:rFonts w:ascii="Whitney BookOverbar" w:hAnsi="Whitney BookOverbar"/>
      <w:b/>
      <w:sz w:val="40"/>
    </w:rPr>
  </w:style>
  <w:style w:type="character" w:customStyle="1" w:styleId="H1-TitleSubscript">
    <w:name w:val="**H1-Title Subscript"/>
    <w:uiPriority w:val="1"/>
    <w:qFormat/>
    <w:rsid w:val="007422D0"/>
    <w:rPr>
      <w:rFonts w:ascii="Whitney Book" w:hAnsi="Whitney Book"/>
      <w:spacing w:val="0"/>
      <w:w w:val="100"/>
      <w:position w:val="-4"/>
      <w:sz w:val="36"/>
    </w:rPr>
  </w:style>
  <w:style w:type="character" w:customStyle="1" w:styleId="H1-TitleSuperscript">
    <w:name w:val="**H1-Title Superscript"/>
    <w:uiPriority w:val="1"/>
    <w:qFormat/>
    <w:rsid w:val="007422D0"/>
    <w:rPr>
      <w:rFonts w:ascii="Whitney Book" w:hAnsi="Whitney Book"/>
      <w:spacing w:val="0"/>
      <w:w w:val="100"/>
      <w:position w:val="6"/>
      <w:sz w:val="34"/>
    </w:rPr>
  </w:style>
  <w:style w:type="character" w:customStyle="1" w:styleId="H2-HeadingOverbar">
    <w:name w:val="**H2-Heading Overbar"/>
    <w:uiPriority w:val="1"/>
    <w:qFormat/>
    <w:rsid w:val="007422D0"/>
    <w:rPr>
      <w:rFonts w:ascii="Whitney BookOverbar" w:hAnsi="Whitney BookOverbar"/>
      <w:sz w:val="28"/>
    </w:rPr>
  </w:style>
  <w:style w:type="character" w:customStyle="1" w:styleId="H2-HeadingSubscript">
    <w:name w:val="**H2-Heading Subscript"/>
    <w:uiPriority w:val="1"/>
    <w:qFormat/>
    <w:rsid w:val="007422D0"/>
    <w:rPr>
      <w:rFonts w:ascii="Whitney Book" w:hAnsi="Whitney Book"/>
      <w:spacing w:val="0"/>
      <w:w w:val="100"/>
      <w:position w:val="-4"/>
      <w:sz w:val="26"/>
    </w:rPr>
  </w:style>
  <w:style w:type="character" w:customStyle="1" w:styleId="H2-HeadingSuperscript">
    <w:name w:val="**H2-Heading Superscript"/>
    <w:uiPriority w:val="1"/>
    <w:qFormat/>
    <w:rsid w:val="007422D0"/>
    <w:rPr>
      <w:rFonts w:ascii="Whitney Book" w:hAnsi="Whitney Book"/>
      <w:spacing w:val="0"/>
      <w:w w:val="100"/>
      <w:position w:val="4"/>
      <w:sz w:val="24"/>
    </w:rPr>
  </w:style>
  <w:style w:type="character" w:customStyle="1" w:styleId="H3-HeadingOverbar">
    <w:name w:val="**H3-Heading Overbar"/>
    <w:uiPriority w:val="1"/>
    <w:rsid w:val="007422D0"/>
    <w:rPr>
      <w:rFonts w:ascii="Whitney BookOverbar" w:eastAsia="SimSun" w:hAnsi="Whitney BookOverbar"/>
    </w:rPr>
  </w:style>
  <w:style w:type="character" w:customStyle="1" w:styleId="H3-Superscript">
    <w:name w:val="**H3-Superscript"/>
    <w:uiPriority w:val="1"/>
    <w:rsid w:val="00774B6C"/>
    <w:rPr>
      <w:rFonts w:ascii="Arial" w:eastAsia="SimSun" w:hAnsi="Arial"/>
      <w:position w:val="4"/>
      <w:sz w:val="22"/>
      <w:vertAlign w:val="baseline"/>
    </w:rPr>
  </w:style>
  <w:style w:type="character" w:customStyle="1" w:styleId="H4-HeadingOverbar">
    <w:name w:val="**H4-Heading Overbar"/>
    <w:uiPriority w:val="1"/>
    <w:rsid w:val="007422D0"/>
    <w:rPr>
      <w:rFonts w:ascii="Whitney BookOverbar" w:hAnsi="Whitney BookOverbar"/>
      <w:i/>
      <w:position w:val="-4"/>
      <w:sz w:val="18"/>
      <w:szCs w:val="22"/>
      <w:vertAlign w:val="baseline"/>
    </w:rPr>
  </w:style>
  <w:style w:type="character" w:customStyle="1" w:styleId="H4-HeadingSubscript">
    <w:name w:val="**H4-Heading Subscript"/>
    <w:uiPriority w:val="1"/>
    <w:rsid w:val="007422D0"/>
    <w:rPr>
      <w:rFonts w:ascii="Whitney Book" w:hAnsi="Whitney Book"/>
      <w:position w:val="-4"/>
      <w:sz w:val="18"/>
      <w:szCs w:val="26"/>
      <w:vertAlign w:val="baseline"/>
    </w:rPr>
  </w:style>
  <w:style w:type="character" w:customStyle="1" w:styleId="H4-HeadingSuperscript">
    <w:name w:val="**H4-Heading Superscript"/>
    <w:uiPriority w:val="1"/>
    <w:rsid w:val="001C140E"/>
    <w:rPr>
      <w:rFonts w:ascii="Arial" w:hAnsi="Arial"/>
      <w:position w:val="4"/>
      <w:sz w:val="18"/>
      <w:szCs w:val="26"/>
      <w:vertAlign w:val="baseline"/>
    </w:rPr>
  </w:style>
  <w:style w:type="character" w:customStyle="1" w:styleId="TableHeaderOverbar">
    <w:name w:val="**Table Header Overbar"/>
    <w:uiPriority w:val="1"/>
    <w:qFormat/>
    <w:rsid w:val="007422D0"/>
    <w:rPr>
      <w:rFonts w:ascii="Whitney BookOverbar" w:hAnsi="Whitney BookOverbar"/>
      <w:spacing w:val="0"/>
      <w:w w:val="100"/>
      <w:position w:val="0"/>
      <w:sz w:val="17"/>
    </w:rPr>
  </w:style>
  <w:style w:type="character" w:customStyle="1" w:styleId="TableHeaderSubscript">
    <w:name w:val="**Table Header Subscript"/>
    <w:uiPriority w:val="1"/>
    <w:qFormat/>
    <w:rsid w:val="007422D0"/>
    <w:rPr>
      <w:rFonts w:ascii="Whitney Book" w:hAnsi="Whitney Book"/>
      <w:spacing w:val="0"/>
      <w:w w:val="100"/>
      <w:position w:val="-4"/>
      <w:sz w:val="15"/>
    </w:rPr>
  </w:style>
  <w:style w:type="character" w:customStyle="1" w:styleId="TableHeaderSuperscript">
    <w:name w:val="**Table Header Superscript"/>
    <w:uiPriority w:val="1"/>
    <w:qFormat/>
    <w:rsid w:val="007422D0"/>
    <w:rPr>
      <w:rFonts w:ascii="Whitney Book" w:hAnsi="Whitney Book"/>
      <w:spacing w:val="0"/>
      <w:w w:val="100"/>
      <w:position w:val="4"/>
      <w:sz w:val="15"/>
    </w:rPr>
  </w:style>
  <w:style w:type="character" w:customStyle="1" w:styleId="TableTextCenterOverbar">
    <w:name w:val="**Table Text (Center) Overbar"/>
    <w:uiPriority w:val="1"/>
    <w:qFormat/>
    <w:rsid w:val="007422D0"/>
    <w:rPr>
      <w:rFonts w:ascii="Whitney BookOverbar" w:hAnsi="Whitney BookOverbar"/>
      <w:sz w:val="17"/>
    </w:rPr>
  </w:style>
  <w:style w:type="character" w:customStyle="1" w:styleId="TableTextCenterSubscript">
    <w:name w:val="**Table Text (Center) Subscript"/>
    <w:uiPriority w:val="1"/>
    <w:qFormat/>
    <w:rsid w:val="007422D0"/>
    <w:rPr>
      <w:rFonts w:ascii="Whitney Book" w:hAnsi="Whitney Book"/>
      <w:spacing w:val="0"/>
      <w:w w:val="100"/>
      <w:position w:val="-4"/>
      <w:sz w:val="15"/>
    </w:rPr>
  </w:style>
  <w:style w:type="character" w:customStyle="1" w:styleId="TableTextCenterSuperscript">
    <w:name w:val="**Table Text (Center) Superscript"/>
    <w:uiPriority w:val="1"/>
    <w:qFormat/>
    <w:rsid w:val="007422D0"/>
    <w:rPr>
      <w:rFonts w:ascii="Whitney Book" w:hAnsi="Whitney Book"/>
      <w:spacing w:val="0"/>
      <w:w w:val="100"/>
      <w:position w:val="4"/>
      <w:sz w:val="15"/>
    </w:rPr>
  </w:style>
  <w:style w:type="character" w:customStyle="1" w:styleId="TableTextSubscript">
    <w:name w:val="**Table Text Subscript"/>
    <w:uiPriority w:val="1"/>
    <w:qFormat/>
    <w:rsid w:val="007422D0"/>
    <w:rPr>
      <w:rFonts w:ascii="Whitney Book" w:hAnsi="Whitney Book"/>
      <w:spacing w:val="0"/>
      <w:w w:val="100"/>
      <w:position w:val="-4"/>
      <w:sz w:val="15"/>
    </w:rPr>
  </w:style>
  <w:style w:type="character" w:customStyle="1" w:styleId="TableTextSuperscript">
    <w:name w:val="**Table Text Superscript"/>
    <w:uiPriority w:val="1"/>
    <w:qFormat/>
    <w:rsid w:val="00BC11CD"/>
    <w:rPr>
      <w:rFonts w:ascii="Arial" w:hAnsi="Arial"/>
      <w:spacing w:val="0"/>
      <w:w w:val="100"/>
      <w:position w:val="4"/>
      <w:sz w:val="15"/>
    </w:rPr>
  </w:style>
  <w:style w:type="paragraph" w:customStyle="1" w:styleId="BodyIndent-TextNumbering">
    <w:name w:val="*Body Indent-Text(Numbering)"/>
    <w:qFormat/>
    <w:rsid w:val="007422D0"/>
    <w:pPr>
      <w:numPr>
        <w:numId w:val="22"/>
      </w:numPr>
      <w:spacing w:before="160" w:after="0" w:line="240" w:lineRule="atLeast"/>
      <w:jc w:val="both"/>
    </w:pPr>
    <w:rPr>
      <w:rFonts w:ascii="Whitney Book" w:eastAsia="Calibri" w:hAnsi="Whitney Book" w:cs="Times New Roman"/>
      <w:snapToGrid w:val="0"/>
      <w:szCs w:val="24"/>
    </w:rPr>
  </w:style>
  <w:style w:type="paragraph" w:customStyle="1" w:styleId="BodyIndent-Text">
    <w:name w:val="*Body Indent-Text"/>
    <w:basedOn w:val="Normal"/>
    <w:qFormat/>
    <w:rsid w:val="007422D0"/>
    <w:pPr>
      <w:tabs>
        <w:tab w:val="right" w:pos="9360"/>
      </w:tabs>
      <w:spacing w:before="100" w:line="240" w:lineRule="exact"/>
      <w:ind w:left="720"/>
      <w:jc w:val="both"/>
    </w:pPr>
    <w:rPr>
      <w:rFonts w:ascii="Whitney Book" w:eastAsia="Calibri" w:hAnsi="Whitney Book" w:cs="Arial"/>
      <w:snapToGrid w:val="0"/>
      <w:szCs w:val="24"/>
    </w:rPr>
  </w:style>
  <w:style w:type="paragraph" w:customStyle="1" w:styleId="BodyIndent-TextSmallBullet">
    <w:name w:val="*Body Indent-Text (Small Bullet)"/>
    <w:basedOn w:val="BodyIndent-Text"/>
    <w:qFormat/>
    <w:rsid w:val="007422D0"/>
    <w:pPr>
      <w:numPr>
        <w:numId w:val="25"/>
      </w:numPr>
      <w:tabs>
        <w:tab w:val="clear" w:pos="9360"/>
        <w:tab w:val="right" w:pos="360"/>
      </w:tabs>
    </w:pPr>
  </w:style>
  <w:style w:type="paragraph" w:customStyle="1" w:styleId="Bullet">
    <w:name w:val="*Bullet"/>
    <w:basedOn w:val="BodyIndent-TextSmallBullet"/>
    <w:qFormat/>
    <w:rsid w:val="009D7CD5"/>
    <w:pPr>
      <w:numPr>
        <w:numId w:val="45"/>
      </w:numPr>
    </w:pPr>
    <w:rPr>
      <w:rFonts w:ascii="Arial" w:hAnsi="Arial"/>
    </w:rPr>
  </w:style>
  <w:style w:type="paragraph" w:customStyle="1" w:styleId="Bullet-Numbers">
    <w:name w:val="*Bullet-Numbers"/>
    <w:basedOn w:val="Bullet"/>
    <w:qFormat/>
    <w:rsid w:val="007422D0"/>
    <w:pPr>
      <w:numPr>
        <w:numId w:val="27"/>
      </w:numPr>
    </w:pPr>
  </w:style>
  <w:style w:type="paragraph" w:customStyle="1" w:styleId="Bullet-NumbersSmall">
    <w:name w:val="*Bullet-Numbers Small"/>
    <w:basedOn w:val="Bullet-Numbers"/>
    <w:qFormat/>
    <w:rsid w:val="007422D0"/>
    <w:pPr>
      <w:numPr>
        <w:numId w:val="28"/>
      </w:numPr>
      <w:tabs>
        <w:tab w:val="right" w:pos="288"/>
      </w:tabs>
    </w:pPr>
  </w:style>
  <w:style w:type="paragraph" w:customStyle="1" w:styleId="Bullet-Small">
    <w:name w:val="*Bullet-Small"/>
    <w:basedOn w:val="Bullet"/>
    <w:qFormat/>
    <w:rsid w:val="007422D0"/>
    <w:pPr>
      <w:numPr>
        <w:numId w:val="29"/>
      </w:numPr>
    </w:pPr>
  </w:style>
  <w:style w:type="paragraph" w:customStyle="1" w:styleId="Bullets-Numbers2ndList">
    <w:name w:val="*Bullets-Numbers 2nd List"/>
    <w:basedOn w:val="Bullet-Numbers"/>
    <w:rsid w:val="007422D0"/>
    <w:pPr>
      <w:numPr>
        <w:numId w:val="31"/>
      </w:numPr>
    </w:pPr>
  </w:style>
  <w:style w:type="paragraph" w:customStyle="1" w:styleId="Bullets-Numbers3rdList">
    <w:name w:val="*Bullets-Numbers 3rd List"/>
    <w:basedOn w:val="Bullets-Numbers2ndList"/>
    <w:rsid w:val="007422D0"/>
  </w:style>
  <w:style w:type="paragraph" w:customStyle="1" w:styleId="Caption-Figure">
    <w:name w:val="*Caption-Figure"/>
    <w:basedOn w:val="Normal"/>
    <w:qFormat/>
    <w:rsid w:val="004A06B1"/>
    <w:pPr>
      <w:spacing w:after="60" w:line="240" w:lineRule="auto"/>
    </w:pPr>
    <w:rPr>
      <w:rFonts w:ascii="Arial" w:eastAsia="Times New Roman" w:hAnsi="Arial" w:cs="Arial"/>
      <w:i/>
      <w:shd w:val="clear" w:color="auto" w:fill="FFFFFF"/>
    </w:rPr>
  </w:style>
  <w:style w:type="paragraph" w:customStyle="1" w:styleId="H3-Heading">
    <w:name w:val="*H3-Heading"/>
    <w:basedOn w:val="H2-Heading"/>
    <w:link w:val="H3-HeadingChar"/>
    <w:qFormat/>
    <w:rsid w:val="007422D0"/>
    <w:rPr>
      <w:sz w:val="24"/>
    </w:rPr>
  </w:style>
  <w:style w:type="paragraph" w:customStyle="1" w:styleId="H4-Heading">
    <w:name w:val="*H4-Heading"/>
    <w:basedOn w:val="H3-Heading"/>
    <w:qFormat/>
    <w:rsid w:val="007422D0"/>
    <w:rPr>
      <w:i/>
      <w:sz w:val="22"/>
    </w:rPr>
  </w:style>
  <w:style w:type="paragraph" w:customStyle="1" w:styleId="TableofContents">
    <w:name w:val="*Table of Contents"/>
    <w:basedOn w:val="H2-Heading"/>
    <w:qFormat/>
    <w:rsid w:val="007422D0"/>
  </w:style>
  <w:style w:type="paragraph" w:customStyle="1" w:styleId="TableTextCenter">
    <w:name w:val="*Table Text (Center)"/>
    <w:basedOn w:val="TableText"/>
    <w:uiPriority w:val="99"/>
    <w:rsid w:val="007422D0"/>
    <w:pPr>
      <w:jc w:val="center"/>
    </w:pPr>
  </w:style>
  <w:style w:type="paragraph" w:customStyle="1" w:styleId="TableTitle">
    <w:name w:val="*Table Title"/>
    <w:basedOn w:val="H2-Heading"/>
    <w:qFormat/>
    <w:rsid w:val="002C543A"/>
    <w:rPr>
      <w:rFonts w:ascii="Arial" w:hAnsi="Arial"/>
      <w:sz w:val="24"/>
    </w:rPr>
  </w:style>
  <w:style w:type="paragraph" w:styleId="Header">
    <w:name w:val="header"/>
    <w:basedOn w:val="Normal"/>
    <w:link w:val="HeaderChar"/>
    <w:uiPriority w:val="99"/>
    <w:unhideWhenUsed/>
    <w:rsid w:val="006D00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8C"/>
  </w:style>
  <w:style w:type="paragraph" w:styleId="Footer">
    <w:name w:val="footer"/>
    <w:basedOn w:val="Normal"/>
    <w:link w:val="FooterChar"/>
    <w:uiPriority w:val="99"/>
    <w:unhideWhenUsed/>
    <w:rsid w:val="006D00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8C"/>
  </w:style>
  <w:style w:type="paragraph" w:customStyle="1" w:styleId="AppendixA">
    <w:name w:val="Appendix A"/>
    <w:basedOn w:val="H3-Heading"/>
    <w:link w:val="AppendixAChar"/>
    <w:qFormat/>
    <w:rsid w:val="0043317D"/>
  </w:style>
  <w:style w:type="character" w:styleId="UnresolvedMention">
    <w:name w:val="Unresolved Mention"/>
    <w:basedOn w:val="DefaultParagraphFont"/>
    <w:uiPriority w:val="99"/>
    <w:semiHidden/>
    <w:unhideWhenUsed/>
    <w:rsid w:val="0043317D"/>
    <w:rPr>
      <w:color w:val="605E5C"/>
      <w:shd w:val="clear" w:color="auto" w:fill="E1DFDD"/>
    </w:rPr>
  </w:style>
  <w:style w:type="character" w:customStyle="1" w:styleId="H3-HeadingChar">
    <w:name w:val="*H3-Heading Char"/>
    <w:basedOn w:val="H2-HeadingChar"/>
    <w:link w:val="H3-Heading"/>
    <w:rsid w:val="0043317D"/>
    <w:rPr>
      <w:rFonts w:ascii="Whitney Book" w:eastAsia="Times New Roman" w:hAnsi="Whitney Book" w:cs="Times New Roman"/>
      <w:b/>
      <w:sz w:val="24"/>
      <w:szCs w:val="18"/>
    </w:rPr>
  </w:style>
  <w:style w:type="character" w:customStyle="1" w:styleId="AppendixAChar">
    <w:name w:val="Appendix A Char"/>
    <w:basedOn w:val="H3-HeadingChar"/>
    <w:link w:val="AppendixA"/>
    <w:rsid w:val="0043317D"/>
    <w:rPr>
      <w:rFonts w:ascii="Whitney Book" w:eastAsia="Times New Roman" w:hAnsi="Whitney Book" w:cs="Times New Roman"/>
      <w:b/>
      <w:sz w:val="24"/>
      <w:szCs w:val="18"/>
    </w:rPr>
  </w:style>
  <w:style w:type="paragraph" w:styleId="Revision">
    <w:name w:val="Revision"/>
    <w:hidden/>
    <w:uiPriority w:val="99"/>
    <w:semiHidden/>
    <w:rsid w:val="00C334E4"/>
    <w:pPr>
      <w:spacing w:after="0" w:line="240" w:lineRule="auto"/>
    </w:pPr>
  </w:style>
  <w:style w:type="character" w:styleId="FollowedHyperlink">
    <w:name w:val="FollowedHyperlink"/>
    <w:basedOn w:val="DefaultParagraphFont"/>
    <w:uiPriority w:val="99"/>
    <w:semiHidden/>
    <w:unhideWhenUsed/>
    <w:rsid w:val="00921717"/>
    <w:rPr>
      <w:color w:val="954F72" w:themeColor="followedHyperlink"/>
      <w:u w:val="single"/>
    </w:rPr>
  </w:style>
  <w:style w:type="character" w:customStyle="1" w:styleId="Heading4Char">
    <w:name w:val="Heading 4 Char"/>
    <w:basedOn w:val="DefaultParagraphFont"/>
    <w:link w:val="Heading4"/>
    <w:uiPriority w:val="9"/>
    <w:semiHidden/>
    <w:rsid w:val="00DA4A6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A4A68"/>
    <w:pPr>
      <w:ind w:left="720"/>
      <w:contextualSpacing/>
    </w:pPr>
    <w:rPr>
      <w:rFonts w:eastAsiaTheme="minorHAnsi"/>
    </w:rPr>
  </w:style>
  <w:style w:type="paragraph" w:styleId="NormalWeb">
    <w:name w:val="Normal (Web)"/>
    <w:basedOn w:val="Normal"/>
    <w:uiPriority w:val="99"/>
    <w:unhideWhenUsed/>
    <w:rsid w:val="00DA4A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A7D89"/>
    <w:pPr>
      <w:autoSpaceDE w:val="0"/>
      <w:autoSpaceDN w:val="0"/>
      <w:adjustRightInd w:val="0"/>
      <w:spacing w:after="0" w:line="240" w:lineRule="auto"/>
    </w:pPr>
    <w:rPr>
      <w:rFonts w:ascii="Arial" w:hAnsi="Arial" w:cs="Calibri"/>
      <w:color w:val="000000"/>
      <w:sz w:val="24"/>
      <w:szCs w:val="24"/>
    </w:rPr>
  </w:style>
  <w:style w:type="character" w:styleId="PlaceholderText">
    <w:name w:val="Placeholder Text"/>
    <w:basedOn w:val="DefaultParagraphFont"/>
    <w:uiPriority w:val="99"/>
    <w:semiHidden/>
    <w:rsid w:val="00B76BEF"/>
    <w:rPr>
      <w:color w:val="808080"/>
    </w:rPr>
  </w:style>
  <w:style w:type="paragraph" w:styleId="TOCHeading">
    <w:name w:val="TOC Heading"/>
    <w:basedOn w:val="Heading1"/>
    <w:next w:val="Normal"/>
    <w:uiPriority w:val="39"/>
    <w:unhideWhenUsed/>
    <w:qFormat/>
    <w:rsid w:val="00321ED3"/>
    <w:pPr>
      <w:outlineLvl w:val="9"/>
    </w:pPr>
  </w:style>
  <w:style w:type="character" w:customStyle="1" w:styleId="MTConvertedEquation">
    <w:name w:val="MTConvertedEquation"/>
    <w:basedOn w:val="DefaultParagraphFont"/>
    <w:rsid w:val="00621732"/>
  </w:style>
  <w:style w:type="paragraph" w:styleId="Caption">
    <w:name w:val="caption"/>
    <w:basedOn w:val="Normal"/>
    <w:next w:val="Normal"/>
    <w:unhideWhenUsed/>
    <w:qFormat/>
    <w:rsid w:val="00565B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3.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9.wmf"/><Relationship Id="rId7" Type="http://schemas.openxmlformats.org/officeDocument/2006/relationships/endnotes" Target="endnotes.xml"/><Relationship Id="rId12" Type="http://schemas.openxmlformats.org/officeDocument/2006/relationships/hyperlink" Target="file:///C:\Users\alperen.guclu\workspace\ai85_ws\bootloader\Documentation\MAX78000_Bootloader_UG.docx" TargetMode="External"/><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oleObject" Target="embeddings/oleObject4.bin"/><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wmf"/><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2.bin"/><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wmf"/><Relationship Id="rId27" Type="http://schemas.openxmlformats.org/officeDocument/2006/relationships/image" Target="media/image14.png"/><Relationship Id="rId30" Type="http://schemas.openxmlformats.org/officeDocument/2006/relationships/oleObject" Target="embeddings/oleObject3.bin"/><Relationship Id="rId35"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A42CC-C285-4EF2-87BC-2EEBAE8F1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39</Pages>
  <Words>8665</Words>
  <Characters>49394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Jung</dc:creator>
  <cp:keywords/>
  <dc:description/>
  <cp:lastModifiedBy>Alperen Guclu</cp:lastModifiedBy>
  <cp:revision>25</cp:revision>
  <cp:lastPrinted>2020-04-10T12:43:00Z</cp:lastPrinted>
  <dcterms:created xsi:type="dcterms:W3CDTF">2021-03-03T14:16:00Z</dcterms:created>
  <dcterms:modified xsi:type="dcterms:W3CDTF">2021-08-25T13:09:00Z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tNumber">
    <vt:lpwstr>MAX32660</vt:lpwstr>
  </property>
  <property fmtid="{D5CDD505-2E9C-101B-9397-08002B2CF9AE}" pid="3" name="MTWinEqns">
    <vt:bool>true</vt:bool>
  </property>
</Properties>
</file>